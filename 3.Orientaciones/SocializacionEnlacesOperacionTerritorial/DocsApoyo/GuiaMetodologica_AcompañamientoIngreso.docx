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C1C" w:rsidRDefault="00800C1C">
      <w:pPr>
        <w:tabs>
          <w:tab w:val="left" w:pos="3402"/>
        </w:tabs>
        <w:spacing w:after="0" w:line="240" w:lineRule="auto"/>
        <w:jc w:val="center"/>
        <w:rPr>
          <w:rFonts w:ascii="Arial" w:eastAsia="Arial" w:hAnsi="Arial" w:cs="Arial"/>
          <w:b/>
        </w:rPr>
      </w:pPr>
    </w:p>
    <w:p w:rsidR="00800C1C" w:rsidRDefault="00800C1C">
      <w:pPr>
        <w:tabs>
          <w:tab w:val="left" w:pos="3402"/>
        </w:tabs>
        <w:spacing w:after="0" w:line="240" w:lineRule="auto"/>
        <w:jc w:val="center"/>
        <w:rPr>
          <w:rFonts w:ascii="Arial" w:eastAsia="Arial" w:hAnsi="Arial" w:cs="Arial"/>
          <w:b/>
        </w:rPr>
      </w:pPr>
    </w:p>
    <w:p w:rsidR="00800C1C" w:rsidRDefault="00800C1C">
      <w:pPr>
        <w:tabs>
          <w:tab w:val="left" w:pos="3402"/>
        </w:tabs>
        <w:spacing w:after="0" w:line="240" w:lineRule="auto"/>
        <w:jc w:val="center"/>
        <w:rPr>
          <w:rFonts w:ascii="Arial" w:eastAsia="Arial" w:hAnsi="Arial" w:cs="Arial"/>
          <w:b/>
        </w:rPr>
      </w:pPr>
    </w:p>
    <w:p w:rsidR="00800C1C" w:rsidRDefault="005716C1">
      <w:pPr>
        <w:tabs>
          <w:tab w:val="left" w:pos="3402"/>
        </w:tabs>
        <w:spacing w:after="0" w:line="240" w:lineRule="auto"/>
        <w:jc w:val="center"/>
        <w:rPr>
          <w:rFonts w:ascii="Arial" w:eastAsia="Arial" w:hAnsi="Arial" w:cs="Arial"/>
        </w:rPr>
      </w:pPr>
      <w:r>
        <w:rPr>
          <w:rFonts w:ascii="Arial" w:eastAsia="Arial" w:hAnsi="Arial" w:cs="Arial"/>
          <w:b/>
        </w:rPr>
        <w:t>REPÚBLICA DE COLOMBIA</w:t>
      </w:r>
    </w:p>
    <w:p w:rsidR="00800C1C" w:rsidRDefault="005716C1">
      <w:pPr>
        <w:spacing w:after="0" w:line="240" w:lineRule="auto"/>
        <w:jc w:val="center"/>
        <w:rPr>
          <w:rFonts w:ascii="Arial" w:eastAsia="Arial" w:hAnsi="Arial" w:cs="Arial"/>
        </w:rPr>
      </w:pPr>
      <w:r>
        <w:rPr>
          <w:rFonts w:ascii="Arial" w:eastAsia="Arial" w:hAnsi="Arial" w:cs="Arial"/>
          <w:b/>
        </w:rPr>
        <w:t>INSTITUTO COLOMBIANO DE BIENESTAR FAMILIAR</w:t>
      </w:r>
    </w:p>
    <w:p w:rsidR="00800C1C" w:rsidRDefault="005716C1">
      <w:pPr>
        <w:spacing w:line="240" w:lineRule="auto"/>
        <w:jc w:val="center"/>
        <w:rPr>
          <w:rFonts w:ascii="Arial" w:eastAsia="Arial" w:hAnsi="Arial" w:cs="Arial"/>
        </w:rPr>
      </w:pPr>
      <w:r>
        <w:rPr>
          <w:rFonts w:ascii="Arial" w:eastAsia="Arial" w:hAnsi="Arial" w:cs="Arial"/>
          <w:b/>
        </w:rPr>
        <w:t>Cecilia De la Fuente de Lleras</w:t>
      </w:r>
    </w:p>
    <w:p w:rsidR="00800C1C" w:rsidRDefault="00800C1C">
      <w:pPr>
        <w:spacing w:line="240" w:lineRule="auto"/>
        <w:jc w:val="center"/>
        <w:rPr>
          <w:rFonts w:ascii="Arial" w:eastAsia="Arial" w:hAnsi="Arial" w:cs="Arial"/>
        </w:rPr>
      </w:pPr>
    </w:p>
    <w:p w:rsidR="00800C1C" w:rsidRDefault="00800C1C">
      <w:pPr>
        <w:spacing w:line="240" w:lineRule="auto"/>
        <w:jc w:val="center"/>
        <w:rPr>
          <w:rFonts w:ascii="Arial" w:eastAsia="Arial" w:hAnsi="Arial" w:cs="Arial"/>
        </w:rPr>
      </w:pPr>
    </w:p>
    <w:p w:rsidR="00800C1C" w:rsidRDefault="005716C1">
      <w:pPr>
        <w:spacing w:line="240" w:lineRule="auto"/>
        <w:jc w:val="center"/>
        <w:rPr>
          <w:rFonts w:ascii="Arial" w:eastAsia="Arial" w:hAnsi="Arial" w:cs="Arial"/>
        </w:rPr>
      </w:pPr>
      <w:r>
        <w:rPr>
          <w:rFonts w:ascii="Arial" w:eastAsia="Arial" w:hAnsi="Arial" w:cs="Arial"/>
          <w:b/>
        </w:rPr>
        <w:t>DIRECCIÓN DE PRIMERA INFANCIA</w:t>
      </w:r>
    </w:p>
    <w:tbl>
      <w:tblPr>
        <w:tblStyle w:val="Style12"/>
        <w:tblW w:w="3031" w:type="dxa"/>
        <w:jc w:val="center"/>
        <w:tblInd w:w="0" w:type="dxa"/>
        <w:tblLayout w:type="fixed"/>
        <w:tblLook w:val="04A0" w:firstRow="1" w:lastRow="0" w:firstColumn="1" w:lastColumn="0" w:noHBand="0" w:noVBand="1"/>
      </w:tblPr>
      <w:tblGrid>
        <w:gridCol w:w="3031"/>
      </w:tblGrid>
      <w:tr w:rsidR="00800C1C">
        <w:trPr>
          <w:trHeight w:val="1000"/>
          <w:jc w:val="center"/>
        </w:trPr>
        <w:tc>
          <w:tcPr>
            <w:tcW w:w="3031" w:type="dxa"/>
          </w:tcPr>
          <w:p w:rsidR="00800C1C" w:rsidRDefault="005716C1">
            <w:pPr>
              <w:spacing w:line="240" w:lineRule="auto"/>
              <w:jc w:val="center"/>
              <w:rPr>
                <w:rFonts w:ascii="Arial" w:eastAsia="Arial" w:hAnsi="Arial" w:cs="Arial"/>
              </w:rPr>
            </w:pPr>
            <w:r>
              <w:rPr>
                <w:rFonts w:ascii="Arial" w:eastAsia="Arial" w:hAnsi="Arial" w:cs="Arial"/>
                <w:b/>
                <w:noProof/>
              </w:rPr>
              <w:drawing>
                <wp:inline distT="0" distB="0" distL="114300" distR="114300">
                  <wp:extent cx="1059815" cy="13271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8"/>
                          <a:srcRect/>
                          <a:stretch>
                            <a:fillRect/>
                          </a:stretch>
                        </pic:blipFill>
                        <pic:spPr>
                          <a:xfrm>
                            <a:off x="0" y="0"/>
                            <a:ext cx="1059815" cy="1327150"/>
                          </a:xfrm>
                          <a:prstGeom prst="rect">
                            <a:avLst/>
                          </a:prstGeom>
                        </pic:spPr>
                      </pic:pic>
                    </a:graphicData>
                  </a:graphic>
                </wp:inline>
              </w:drawing>
            </w:r>
          </w:p>
        </w:tc>
      </w:tr>
    </w:tbl>
    <w:p w:rsidR="00800C1C" w:rsidRDefault="00800C1C">
      <w:pPr>
        <w:spacing w:line="240" w:lineRule="auto"/>
        <w:jc w:val="center"/>
        <w:rPr>
          <w:rFonts w:ascii="Arial" w:eastAsia="Arial" w:hAnsi="Arial" w:cs="Arial"/>
        </w:rPr>
      </w:pPr>
    </w:p>
    <w:p w:rsidR="00800C1C" w:rsidRDefault="00800C1C">
      <w:pPr>
        <w:spacing w:line="240" w:lineRule="auto"/>
        <w:jc w:val="center"/>
        <w:rPr>
          <w:rFonts w:ascii="Arial" w:eastAsia="Arial" w:hAnsi="Arial" w:cs="Arial"/>
        </w:rPr>
      </w:pPr>
    </w:p>
    <w:p w:rsidR="00800C1C" w:rsidRDefault="00800C1C">
      <w:pPr>
        <w:spacing w:line="240" w:lineRule="auto"/>
        <w:jc w:val="center"/>
        <w:rPr>
          <w:rFonts w:ascii="Arial" w:eastAsia="Arial" w:hAnsi="Arial" w:cs="Arial"/>
        </w:rPr>
      </w:pPr>
    </w:p>
    <w:p w:rsidR="00800C1C" w:rsidRDefault="00800C1C">
      <w:pPr>
        <w:spacing w:line="240" w:lineRule="auto"/>
        <w:jc w:val="center"/>
        <w:rPr>
          <w:rFonts w:ascii="Arial" w:eastAsia="Arial" w:hAnsi="Arial" w:cs="Arial"/>
        </w:rPr>
      </w:pPr>
    </w:p>
    <w:p w:rsidR="00800C1C" w:rsidRDefault="00800C1C">
      <w:pPr>
        <w:spacing w:after="0" w:line="240" w:lineRule="auto"/>
        <w:jc w:val="center"/>
        <w:rPr>
          <w:rFonts w:ascii="Arial" w:eastAsia="Arial" w:hAnsi="Arial" w:cs="Arial"/>
        </w:rPr>
      </w:pPr>
    </w:p>
    <w:p w:rsidR="00800C1C" w:rsidRDefault="005716C1">
      <w:pPr>
        <w:spacing w:after="0" w:line="240" w:lineRule="auto"/>
        <w:jc w:val="center"/>
        <w:rPr>
          <w:rFonts w:ascii="Arial" w:eastAsia="Arial" w:hAnsi="Arial" w:cs="Arial"/>
          <w:b/>
        </w:rPr>
      </w:pPr>
      <w:r>
        <w:rPr>
          <w:rFonts w:ascii="Arial" w:eastAsia="Arial" w:hAnsi="Arial" w:cs="Arial"/>
          <w:b/>
        </w:rPr>
        <w:t xml:space="preserve">GUÍA METODOLÓGICA </w:t>
      </w:r>
    </w:p>
    <w:p w:rsidR="00800C1C" w:rsidRDefault="00800C1C">
      <w:pPr>
        <w:spacing w:after="0" w:line="240" w:lineRule="auto"/>
        <w:jc w:val="center"/>
        <w:rPr>
          <w:rFonts w:ascii="Arial" w:eastAsia="Arial" w:hAnsi="Arial" w:cs="Arial"/>
          <w:b/>
        </w:rPr>
      </w:pPr>
    </w:p>
    <w:p w:rsidR="00800C1C" w:rsidRDefault="005716C1">
      <w:pPr>
        <w:spacing w:after="0" w:line="240" w:lineRule="auto"/>
        <w:jc w:val="center"/>
        <w:rPr>
          <w:rFonts w:ascii="Arial" w:eastAsia="Arial" w:hAnsi="Arial" w:cs="Arial"/>
        </w:rPr>
      </w:pPr>
      <w:r>
        <w:rPr>
          <w:rFonts w:ascii="Arial" w:eastAsia="Arial" w:hAnsi="Arial" w:cs="Arial"/>
          <w:b/>
        </w:rPr>
        <w:t xml:space="preserve">SEGUIMIENTO Y APOYO EN LA REVISIÓN DE LOS SOPORTES PARA DAR </w:t>
      </w:r>
      <w:del w:id="0" w:author="Rafael Fernando Garzon Combariza" w:date="2019-04-12T10:26:00Z">
        <w:r w:rsidDel="007C33D1">
          <w:rPr>
            <w:rFonts w:ascii="Arial" w:eastAsia="Arial" w:hAnsi="Arial" w:cs="Arial"/>
            <w:b/>
          </w:rPr>
          <w:delText xml:space="preserve"> </w:delText>
        </w:r>
      </w:del>
      <w:r>
        <w:rPr>
          <w:rFonts w:ascii="Arial" w:eastAsia="Arial" w:hAnsi="Arial" w:cs="Arial"/>
          <w:b/>
        </w:rPr>
        <w:t>INGRESO DE LA DOTACIÓN AL INVENTARIO ICBF</w:t>
      </w:r>
    </w:p>
    <w:p w:rsidR="00800C1C" w:rsidRDefault="00800C1C">
      <w:pPr>
        <w:spacing w:after="0" w:line="240" w:lineRule="auto"/>
        <w:jc w:val="center"/>
        <w:rPr>
          <w:rFonts w:ascii="Arial" w:eastAsia="Arial" w:hAnsi="Arial" w:cs="Arial"/>
        </w:rPr>
      </w:pPr>
    </w:p>
    <w:p w:rsidR="00800C1C" w:rsidRDefault="005716C1">
      <w:pPr>
        <w:spacing w:after="0" w:line="240" w:lineRule="auto"/>
        <w:jc w:val="center"/>
        <w:rPr>
          <w:rFonts w:ascii="Arial" w:eastAsia="Arial" w:hAnsi="Arial" w:cs="Arial"/>
        </w:rPr>
      </w:pPr>
      <w:r>
        <w:rPr>
          <w:rFonts w:ascii="Arial" w:eastAsia="Arial" w:hAnsi="Arial" w:cs="Arial"/>
          <w:b/>
        </w:rPr>
        <w:t xml:space="preserve">SUBDIRECCIÓN DE OPERACIÓN </w:t>
      </w:r>
      <w:del w:id="1" w:author="Rafael Fernando Garzon Combariza" w:date="2019-04-12T10:04:00Z">
        <w:r w:rsidDel="00992D1B">
          <w:rPr>
            <w:rFonts w:ascii="Arial" w:eastAsia="Arial" w:hAnsi="Arial" w:cs="Arial"/>
            <w:b/>
          </w:rPr>
          <w:delText xml:space="preserve">DE </w:delText>
        </w:r>
      </w:del>
      <w:ins w:id="2" w:author="Rafael Fernando Garzon Combariza" w:date="2019-04-12T10:04:00Z">
        <w:r w:rsidR="00992D1B">
          <w:rPr>
            <w:rFonts w:ascii="Arial" w:eastAsia="Arial" w:hAnsi="Arial" w:cs="Arial"/>
            <w:b/>
          </w:rPr>
          <w:t xml:space="preserve">PARA </w:t>
        </w:r>
      </w:ins>
      <w:r>
        <w:rPr>
          <w:rFonts w:ascii="Arial" w:eastAsia="Arial" w:hAnsi="Arial" w:cs="Arial"/>
          <w:b/>
        </w:rPr>
        <w:t>LA ATENCIÓN A LA PRIMERA INFANCIA.</w:t>
      </w:r>
    </w:p>
    <w:p w:rsidR="00800C1C" w:rsidRDefault="005716C1">
      <w:pPr>
        <w:spacing w:after="0" w:line="240" w:lineRule="auto"/>
        <w:jc w:val="center"/>
        <w:rPr>
          <w:rFonts w:ascii="Arial" w:eastAsia="Arial" w:hAnsi="Arial" w:cs="Arial"/>
          <w:b/>
        </w:rPr>
      </w:pPr>
      <w:r>
        <w:rPr>
          <w:rFonts w:ascii="Arial" w:eastAsia="Arial" w:hAnsi="Arial" w:cs="Arial"/>
          <w:b/>
        </w:rPr>
        <w:t>BOGOTÁ D.C., COLOMBIA</w:t>
      </w:r>
    </w:p>
    <w:p w:rsidR="00800C1C" w:rsidRDefault="005716C1">
      <w:pPr>
        <w:spacing w:after="0" w:line="240" w:lineRule="auto"/>
        <w:jc w:val="center"/>
        <w:rPr>
          <w:rFonts w:ascii="Arial" w:eastAsia="Arial" w:hAnsi="Arial" w:cs="Arial"/>
        </w:rPr>
      </w:pPr>
      <w:r>
        <w:rPr>
          <w:rFonts w:ascii="Arial" w:eastAsia="Arial" w:hAnsi="Arial" w:cs="Arial"/>
          <w:b/>
        </w:rPr>
        <w:t>2019</w:t>
      </w:r>
    </w:p>
    <w:p w:rsidR="00800C1C" w:rsidRDefault="00800C1C">
      <w:pPr>
        <w:tabs>
          <w:tab w:val="left" w:pos="3152"/>
        </w:tabs>
        <w:jc w:val="center"/>
        <w:rPr>
          <w:rFonts w:ascii="Arial" w:eastAsia="Arial" w:hAnsi="Arial" w:cs="Arial"/>
        </w:rPr>
      </w:pPr>
    </w:p>
    <w:p w:rsidR="00800C1C" w:rsidRDefault="00800C1C">
      <w:pPr>
        <w:tabs>
          <w:tab w:val="left" w:pos="3152"/>
        </w:tabs>
        <w:jc w:val="both"/>
        <w:rPr>
          <w:rFonts w:ascii="Arial" w:eastAsia="Arial" w:hAnsi="Arial" w:cs="Arial"/>
        </w:rPr>
      </w:pPr>
    </w:p>
    <w:p w:rsidR="00800C1C" w:rsidRDefault="005716C1">
      <w:pPr>
        <w:tabs>
          <w:tab w:val="left" w:pos="3152"/>
        </w:tabs>
        <w:jc w:val="both"/>
        <w:rPr>
          <w:rFonts w:ascii="Arial" w:eastAsia="Arial" w:hAnsi="Arial" w:cs="Arial"/>
        </w:rPr>
      </w:pPr>
      <w:r>
        <w:rPr>
          <w:rFonts w:ascii="Arial" w:eastAsia="Arial" w:hAnsi="Arial" w:cs="Arial"/>
        </w:rPr>
        <w:tab/>
      </w:r>
    </w:p>
    <w:p w:rsidR="00800C1C" w:rsidRDefault="00800C1C">
      <w:pPr>
        <w:tabs>
          <w:tab w:val="left" w:pos="3152"/>
        </w:tabs>
        <w:jc w:val="both"/>
        <w:rPr>
          <w:rFonts w:ascii="Arial" w:eastAsia="Arial" w:hAnsi="Arial" w:cs="Arial"/>
        </w:rPr>
      </w:pPr>
    </w:p>
    <w:p w:rsidR="00800C1C" w:rsidRDefault="005716C1">
      <w:pPr>
        <w:tabs>
          <w:tab w:val="left" w:pos="-3420"/>
        </w:tabs>
        <w:spacing w:line="240" w:lineRule="auto"/>
        <w:ind w:right="44"/>
        <w:jc w:val="both"/>
        <w:rPr>
          <w:rFonts w:ascii="Arial" w:eastAsia="Arial" w:hAnsi="Arial" w:cs="Arial"/>
          <w:b/>
          <w:color w:val="548DD4"/>
        </w:rPr>
      </w:pPr>
      <w:r>
        <w:rPr>
          <w:rFonts w:ascii="Arial" w:eastAsia="Arial" w:hAnsi="Arial" w:cs="Arial"/>
          <w:b/>
          <w:color w:val="548DD4"/>
        </w:rPr>
        <w:lastRenderedPageBreak/>
        <w:t>Introducción</w:t>
      </w:r>
    </w:p>
    <w:p w:rsidR="00800C1C" w:rsidRDefault="005716C1">
      <w:pPr>
        <w:tabs>
          <w:tab w:val="left" w:pos="-3420"/>
        </w:tabs>
        <w:spacing w:line="240" w:lineRule="auto"/>
        <w:ind w:right="44"/>
        <w:jc w:val="both"/>
        <w:rPr>
          <w:rFonts w:ascii="Arial" w:eastAsia="Arial" w:hAnsi="Arial" w:cs="Arial"/>
        </w:rPr>
      </w:pPr>
      <w:r>
        <w:rPr>
          <w:rFonts w:ascii="Arial" w:eastAsia="Arial" w:hAnsi="Arial" w:cs="Arial"/>
          <w:b/>
        </w:rPr>
        <w:t xml:space="preserve">El seguimiento y apoyo en el ingreso de la dotación </w:t>
      </w:r>
      <w:ins w:id="3" w:author="Rafael Fernando Garzon Combariza" w:date="2019-04-12T10:06:00Z">
        <w:r w:rsidR="002C7B92">
          <w:rPr>
            <w:rFonts w:ascii="Arial" w:eastAsia="Arial" w:hAnsi="Arial" w:cs="Arial"/>
            <w:b/>
          </w:rPr>
          <w:t xml:space="preserve">adquirida para </w:t>
        </w:r>
      </w:ins>
      <w:ins w:id="4" w:author="Rafael Fernando Garzon Combariza" w:date="2019-04-12T10:09:00Z">
        <w:r w:rsidR="002C7B92">
          <w:rPr>
            <w:rFonts w:ascii="Arial" w:eastAsia="Arial" w:hAnsi="Arial" w:cs="Arial"/>
            <w:b/>
          </w:rPr>
          <w:t xml:space="preserve">garantizar </w:t>
        </w:r>
      </w:ins>
      <w:ins w:id="5" w:author="Rafael Fernando Garzon Combariza" w:date="2019-04-12T10:06:00Z">
        <w:r w:rsidR="002C7B92">
          <w:rPr>
            <w:rFonts w:ascii="Arial" w:eastAsia="Arial" w:hAnsi="Arial" w:cs="Arial"/>
            <w:b/>
          </w:rPr>
          <w:t xml:space="preserve">la atención </w:t>
        </w:r>
      </w:ins>
      <w:del w:id="6" w:author="Rafael Fernando Garzon Combariza" w:date="2019-04-12T10:07:00Z">
        <w:r w:rsidDel="002C7B92">
          <w:rPr>
            <w:rFonts w:ascii="Arial" w:eastAsia="Arial" w:hAnsi="Arial" w:cs="Arial"/>
            <w:b/>
          </w:rPr>
          <w:delText>de</w:delText>
        </w:r>
      </w:del>
      <w:ins w:id="7" w:author="Rafael Fernando Garzon Combariza" w:date="2019-04-12T10:07:00Z">
        <w:r w:rsidR="002C7B92">
          <w:rPr>
            <w:rFonts w:ascii="Arial" w:eastAsia="Arial" w:hAnsi="Arial" w:cs="Arial"/>
            <w:b/>
          </w:rPr>
          <w:t>a la</w:t>
        </w:r>
      </w:ins>
      <w:r>
        <w:rPr>
          <w:rFonts w:ascii="Arial" w:eastAsia="Arial" w:hAnsi="Arial" w:cs="Arial"/>
          <w:b/>
        </w:rPr>
        <w:t xml:space="preserve"> Primera Infancia en </w:t>
      </w:r>
      <w:ins w:id="8" w:author="Rafael Fernando Garzon Combariza" w:date="2019-04-12T10:09:00Z">
        <w:r w:rsidR="002C7B92">
          <w:rPr>
            <w:rFonts w:ascii="Arial" w:eastAsia="Arial" w:hAnsi="Arial" w:cs="Arial"/>
            <w:b/>
          </w:rPr>
          <w:t xml:space="preserve">el </w:t>
        </w:r>
      </w:ins>
      <w:r>
        <w:rPr>
          <w:rFonts w:ascii="Arial" w:eastAsia="Arial" w:hAnsi="Arial" w:cs="Arial"/>
          <w:b/>
        </w:rPr>
        <w:t>Inventario</w:t>
      </w:r>
      <w:ins w:id="9" w:author="Rafael Fernando Garzon Combariza" w:date="2019-04-12T10:09:00Z">
        <w:r w:rsidR="002C7B92">
          <w:rPr>
            <w:rFonts w:ascii="Arial" w:eastAsia="Arial" w:hAnsi="Arial" w:cs="Arial"/>
            <w:b/>
          </w:rPr>
          <w:t xml:space="preserve"> del</w:t>
        </w:r>
      </w:ins>
      <w:r>
        <w:rPr>
          <w:rFonts w:ascii="Arial" w:eastAsia="Arial" w:hAnsi="Arial" w:cs="Arial"/>
          <w:b/>
        </w:rPr>
        <w:t xml:space="preserve"> ICBF </w:t>
      </w:r>
      <w:ins w:id="10" w:author="Rafael Fernando Garzon Combariza" w:date="2019-04-12T10:09:00Z">
        <w:r w:rsidR="002C7B92">
          <w:rPr>
            <w:rFonts w:ascii="Arial" w:eastAsia="Arial" w:hAnsi="Arial" w:cs="Arial"/>
            <w:b/>
          </w:rPr>
          <w:t xml:space="preserve">para la vigencia </w:t>
        </w:r>
      </w:ins>
      <w:r>
        <w:rPr>
          <w:rFonts w:ascii="Arial" w:eastAsia="Arial" w:hAnsi="Arial" w:cs="Arial"/>
          <w:b/>
        </w:rPr>
        <w:t>2019,</w:t>
      </w:r>
      <w:r>
        <w:rPr>
          <w:rFonts w:ascii="Arial" w:eastAsia="Arial" w:hAnsi="Arial" w:cs="Arial"/>
        </w:rPr>
        <w:t xml:space="preserve"> se desarrollará en dos sesiones de dos días de aproximadamente </w:t>
      </w:r>
      <w:del w:id="11" w:author="Rafael Fernando Garzon Combariza" w:date="2019-04-12T10:05:00Z">
        <w:r w:rsidDel="002C7B92">
          <w:rPr>
            <w:rFonts w:ascii="Arial" w:eastAsia="Arial" w:hAnsi="Arial" w:cs="Arial"/>
          </w:rPr>
          <w:delText xml:space="preserve"> </w:delText>
        </w:r>
      </w:del>
      <w:r>
        <w:rPr>
          <w:rFonts w:ascii="Arial" w:eastAsia="Arial" w:hAnsi="Arial" w:cs="Arial"/>
        </w:rPr>
        <w:t xml:space="preserve">8 horas cada una, en cada una de las Regionales </w:t>
      </w:r>
      <w:ins w:id="12" w:author="Rafael Fernando Garzon Combariza" w:date="2019-04-12T10:10:00Z">
        <w:r w:rsidR="002C7B92">
          <w:rPr>
            <w:rFonts w:ascii="Arial" w:eastAsia="Arial" w:hAnsi="Arial" w:cs="Arial"/>
          </w:rPr>
          <w:t xml:space="preserve">del </w:t>
        </w:r>
      </w:ins>
      <w:r>
        <w:rPr>
          <w:rFonts w:ascii="Arial" w:eastAsia="Arial" w:hAnsi="Arial" w:cs="Arial"/>
        </w:rPr>
        <w:t>ICBF.</w:t>
      </w:r>
    </w:p>
    <w:p w:rsidR="00DA3CD4" w:rsidRDefault="005716C1">
      <w:pPr>
        <w:spacing w:line="240" w:lineRule="auto"/>
        <w:jc w:val="both"/>
        <w:rPr>
          <w:ins w:id="13" w:author="Rafael Fernando Garzon Combariza" w:date="2019-04-12T10:15:00Z"/>
          <w:rFonts w:ascii="Arial" w:eastAsia="Arial" w:hAnsi="Arial" w:cs="Arial"/>
        </w:rPr>
      </w:pPr>
      <w:r>
        <w:rPr>
          <w:rFonts w:ascii="Arial" w:eastAsia="Arial" w:hAnsi="Arial" w:cs="Arial"/>
        </w:rPr>
        <w:t>Para el desarrollo de esta</w:t>
      </w:r>
      <w:ins w:id="14" w:author="Rafael Fernando Garzon Combariza" w:date="2019-04-12T10:14:00Z">
        <w:r w:rsidR="002C7B92">
          <w:rPr>
            <w:rFonts w:ascii="Arial" w:eastAsia="Arial" w:hAnsi="Arial" w:cs="Arial"/>
          </w:rPr>
          <w:t>s</w:t>
        </w:r>
      </w:ins>
      <w:r>
        <w:rPr>
          <w:rFonts w:ascii="Arial" w:eastAsia="Arial" w:hAnsi="Arial" w:cs="Arial"/>
        </w:rPr>
        <w:t xml:space="preserve"> </w:t>
      </w:r>
      <w:del w:id="15" w:author="Rafael Fernando Garzon Combariza" w:date="2019-04-12T10:14:00Z">
        <w:r w:rsidDel="002C7B92">
          <w:rPr>
            <w:rFonts w:ascii="Arial" w:eastAsia="Arial" w:hAnsi="Arial" w:cs="Arial"/>
          </w:rPr>
          <w:delText>sesión</w:delText>
        </w:r>
      </w:del>
      <w:ins w:id="16" w:author="Rafael Fernando Garzon Combariza" w:date="2019-04-12T10:14:00Z">
        <w:r w:rsidR="002C7B92">
          <w:rPr>
            <w:rFonts w:ascii="Arial" w:eastAsia="Arial" w:hAnsi="Arial" w:cs="Arial"/>
          </w:rPr>
          <w:t>sesiones</w:t>
        </w:r>
      </w:ins>
      <w:r>
        <w:rPr>
          <w:rFonts w:ascii="Arial" w:eastAsia="Arial" w:hAnsi="Arial" w:cs="Arial"/>
        </w:rPr>
        <w:t>, usted contará con un kit de trabajo compuesto por</w:t>
      </w:r>
      <w:ins w:id="17" w:author="Rafael Fernando Garzon Combariza" w:date="2019-04-12T10:16:00Z">
        <w:r w:rsidR="00DA3CD4">
          <w:rPr>
            <w:rFonts w:ascii="Arial" w:eastAsia="Arial" w:hAnsi="Arial" w:cs="Arial"/>
          </w:rPr>
          <w:t xml:space="preserve"> cuatro (4) herramientas</w:t>
        </w:r>
      </w:ins>
      <w:ins w:id="18" w:author="Rafael Fernando Garzon Combariza" w:date="2019-04-12T10:15:00Z">
        <w:r w:rsidR="00DA3CD4">
          <w:rPr>
            <w:rFonts w:ascii="Arial" w:eastAsia="Arial" w:hAnsi="Arial" w:cs="Arial"/>
          </w:rPr>
          <w:t>:</w:t>
        </w:r>
      </w:ins>
      <w:r>
        <w:rPr>
          <w:rFonts w:ascii="Arial" w:eastAsia="Arial" w:hAnsi="Arial" w:cs="Arial"/>
        </w:rPr>
        <w:t xml:space="preserve"> </w:t>
      </w:r>
    </w:p>
    <w:p w:rsidR="00DA3CD4" w:rsidRDefault="005716C1" w:rsidP="00DA3CD4">
      <w:pPr>
        <w:pStyle w:val="Prrafodelista"/>
        <w:numPr>
          <w:ilvl w:val="0"/>
          <w:numId w:val="4"/>
        </w:numPr>
        <w:spacing w:line="240" w:lineRule="auto"/>
        <w:jc w:val="both"/>
        <w:rPr>
          <w:ins w:id="19" w:author="Rafael Fernando Garzon Combariza" w:date="2019-04-12T10:15:00Z"/>
          <w:rFonts w:ascii="Arial" w:eastAsia="Arial" w:hAnsi="Arial" w:cs="Arial"/>
        </w:rPr>
      </w:pPr>
      <w:del w:id="20" w:author="Rafael Fernando Garzon Combariza" w:date="2019-04-12T10:15:00Z">
        <w:r w:rsidRPr="00DA3CD4" w:rsidDel="00DA3CD4">
          <w:rPr>
            <w:rFonts w:ascii="Arial" w:eastAsia="Arial" w:hAnsi="Arial" w:cs="Arial"/>
            <w:rPrChange w:id="21" w:author="Rafael Fernando Garzon Combariza" w:date="2019-04-12T10:15:00Z">
              <w:rPr/>
            </w:rPrChange>
          </w:rPr>
          <w:delText xml:space="preserve">esta </w:delText>
        </w:r>
      </w:del>
      <w:ins w:id="22" w:author="Rafael Fernando Garzon Combariza" w:date="2019-04-12T11:48:00Z">
        <w:r w:rsidR="00745137">
          <w:rPr>
            <w:rFonts w:ascii="Arial" w:eastAsia="Arial" w:hAnsi="Arial" w:cs="Arial"/>
          </w:rPr>
          <w:t>GuiaMetodologica_AcompañamientoIngreso</w:t>
        </w:r>
      </w:ins>
      <w:ins w:id="23" w:author="Rafael Fernando Garzon Combariza" w:date="2019-04-12T11:49:00Z">
        <w:r w:rsidR="00745137">
          <w:rPr>
            <w:rFonts w:ascii="Arial" w:eastAsia="Arial" w:hAnsi="Arial" w:cs="Arial"/>
          </w:rPr>
          <w:t>.docx</w:t>
        </w:r>
      </w:ins>
      <w:del w:id="24" w:author="Rafael Fernando Garzon Combariza" w:date="2019-04-12T11:48:00Z">
        <w:r w:rsidRPr="00DA3CD4" w:rsidDel="00745137">
          <w:rPr>
            <w:rFonts w:ascii="Arial" w:eastAsia="Arial" w:hAnsi="Arial" w:cs="Arial"/>
            <w:rPrChange w:id="25" w:author="Rafael Fernando Garzon Combariza" w:date="2019-04-12T10:15:00Z">
              <w:rPr/>
            </w:rPrChange>
          </w:rPr>
          <w:delText>guía metodológica</w:delText>
        </w:r>
      </w:del>
      <w:ins w:id="26" w:author="Rafael Fernando Garzon Combariza" w:date="2019-04-12T10:16:00Z">
        <w:r w:rsidR="00DA3CD4">
          <w:rPr>
            <w:rFonts w:ascii="Arial" w:eastAsia="Arial" w:hAnsi="Arial" w:cs="Arial"/>
          </w:rPr>
          <w:t>.</w:t>
        </w:r>
      </w:ins>
    </w:p>
    <w:p w:rsidR="00DA3CD4" w:rsidRPr="003972C0" w:rsidRDefault="005716C1">
      <w:pPr>
        <w:pStyle w:val="Prrafodelista"/>
        <w:numPr>
          <w:ilvl w:val="0"/>
          <w:numId w:val="4"/>
        </w:numPr>
        <w:spacing w:after="0" w:line="240" w:lineRule="auto"/>
        <w:rPr>
          <w:ins w:id="27" w:author="Rafael Fernando Garzon Combariza" w:date="2019-04-12T10:15:00Z"/>
          <w:rFonts w:ascii="Arial" w:eastAsia="Arial" w:hAnsi="Arial" w:cs="Arial"/>
          <w:rPrChange w:id="28" w:author="Rafael Fernando Garzon Combariza" w:date="2019-04-12T11:55:00Z">
            <w:rPr>
              <w:ins w:id="29" w:author="Rafael Fernando Garzon Combariza" w:date="2019-04-12T10:15:00Z"/>
            </w:rPr>
          </w:rPrChange>
        </w:rPr>
        <w:pPrChange w:id="30" w:author="Rafael Fernando Garzon Combariza" w:date="2019-04-12T11:53:00Z">
          <w:pPr>
            <w:pStyle w:val="Prrafodelista"/>
            <w:numPr>
              <w:numId w:val="4"/>
            </w:numPr>
            <w:spacing w:line="240" w:lineRule="auto"/>
            <w:ind w:hanging="360"/>
            <w:jc w:val="both"/>
          </w:pPr>
        </w:pPrChange>
      </w:pPr>
      <w:del w:id="31" w:author="Rafael Fernando Garzon Combariza" w:date="2019-04-12T10:15:00Z">
        <w:r w:rsidRPr="00745137" w:rsidDel="00DA3CD4">
          <w:rPr>
            <w:rFonts w:ascii="Arial" w:eastAsia="Arial" w:hAnsi="Arial" w:cs="Arial"/>
            <w:rPrChange w:id="32" w:author="Rafael Fernando Garzon Combariza" w:date="2019-04-12T11:53:00Z">
              <w:rPr/>
            </w:rPrChange>
          </w:rPr>
          <w:delText xml:space="preserve">, </w:delText>
        </w:r>
      </w:del>
      <w:del w:id="33" w:author="Rafael Fernando Garzon Combariza" w:date="2019-04-12T10:26:00Z">
        <w:r w:rsidRPr="00745137" w:rsidDel="007C33D1">
          <w:rPr>
            <w:rFonts w:ascii="Arial" w:eastAsia="Arial" w:hAnsi="Arial" w:cs="Arial"/>
            <w:rPrChange w:id="34" w:author="Rafael Fernando Garzon Combariza" w:date="2019-04-12T11:53:00Z">
              <w:rPr/>
            </w:rPrChange>
          </w:rPr>
          <w:delText>l</w:delText>
        </w:r>
      </w:del>
      <w:del w:id="35" w:author="Rafael Fernando Garzon Combariza" w:date="2019-04-12T11:50:00Z">
        <w:r w:rsidRPr="00745137" w:rsidDel="00745137">
          <w:rPr>
            <w:rFonts w:ascii="Arial" w:eastAsia="Arial" w:hAnsi="Arial" w:cs="Arial"/>
            <w:rPrChange w:id="36" w:author="Rafael Fernando Garzon Combariza" w:date="2019-04-12T11:53:00Z">
              <w:rPr/>
            </w:rPrChange>
          </w:rPr>
          <w:delText xml:space="preserve">a </w:delText>
        </w:r>
      </w:del>
      <w:del w:id="37" w:author="Rafael Fernando Garzon Combariza" w:date="2019-04-12T10:05:00Z">
        <w:r w:rsidRPr="00745137" w:rsidDel="002C7B92">
          <w:rPr>
            <w:rFonts w:ascii="Arial" w:eastAsia="Arial" w:hAnsi="Arial" w:cs="Arial"/>
            <w:rPrChange w:id="38" w:author="Rafael Fernando Garzon Combariza" w:date="2019-04-12T11:53:00Z">
              <w:rPr/>
            </w:rPrChange>
          </w:rPr>
          <w:delText xml:space="preserve"> </w:delText>
        </w:r>
      </w:del>
      <w:del w:id="39" w:author="Rafael Fernando Garzon Combariza" w:date="2019-04-12T10:11:00Z">
        <w:r w:rsidRPr="00745137" w:rsidDel="002C7B92">
          <w:rPr>
            <w:rFonts w:ascii="Arial" w:eastAsia="Arial" w:hAnsi="Arial" w:cs="Arial"/>
            <w:rPrChange w:id="40" w:author="Rafael Fernando Garzon Combariza" w:date="2019-04-12T11:53:00Z">
              <w:rPr/>
            </w:rPrChange>
          </w:rPr>
          <w:delText xml:space="preserve">una </w:delText>
        </w:r>
      </w:del>
      <w:del w:id="41" w:author="Rafael Fernando Garzon Combariza" w:date="2019-04-12T11:50:00Z">
        <w:r w:rsidRPr="00745137" w:rsidDel="00745137">
          <w:rPr>
            <w:rFonts w:ascii="Arial" w:eastAsia="Arial" w:hAnsi="Arial" w:cs="Arial"/>
            <w:rPrChange w:id="42" w:author="Rafael Fernando Garzon Combariza" w:date="2019-04-12T11:53:00Z">
              <w:rPr/>
            </w:rPrChange>
          </w:rPr>
          <w:delText>lista de chequeo</w:delText>
        </w:r>
      </w:del>
      <w:ins w:id="43" w:author="Rafael Fernando Garzon Combariza" w:date="2019-04-12T11:52:00Z">
        <w:r w:rsidR="00745137" w:rsidRPr="003972C0">
          <w:rPr>
            <w:rFonts w:ascii="Arial" w:eastAsia="Arial" w:hAnsi="Arial" w:cs="Arial"/>
            <w:rPrChange w:id="44" w:author="Rafael Fernando Garzon Combariza" w:date="2019-04-12T11:55:00Z">
              <w:rPr>
                <w:shd w:val="clear" w:color="auto" w:fill="FFFFFF"/>
              </w:rPr>
            </w:rPrChange>
          </w:rPr>
          <w:t xml:space="preserve"> </w:t>
        </w:r>
        <w:r w:rsidR="00745137" w:rsidRPr="003972C0">
          <w:rPr>
            <w:rFonts w:ascii="Arial" w:eastAsia="Arial" w:hAnsi="Arial" w:cs="Arial"/>
            <w:rPrChange w:id="45" w:author="Rafael Fernando Garzon Combariza" w:date="2019-04-12T11:55:00Z">
              <w:rPr>
                <w:shd w:val="clear" w:color="auto" w:fill="FFFFFF"/>
                <w:lang w:val="es-CO" w:eastAsia="es-ES_tradnl"/>
              </w:rPr>
            </w:rPrChange>
          </w:rPr>
          <w:t>f4.g10.pp_formato_listado_verificacion_ingreso_dotaciones_contratos_de_aporte_v1</w:t>
        </w:r>
      </w:ins>
      <w:ins w:id="46" w:author="Rafael Fernando Garzon Combariza" w:date="2019-04-12T11:55:00Z">
        <w:r w:rsidR="003972C0" w:rsidRPr="003972C0">
          <w:rPr>
            <w:rFonts w:ascii="Arial" w:eastAsia="Arial" w:hAnsi="Arial" w:cs="Arial"/>
            <w:rPrChange w:id="47" w:author="Rafael Fernando Garzon Combariza" w:date="2019-04-12T11:55:00Z">
              <w:rPr>
                <w:rFonts w:eastAsia="Times New Roman"/>
                <w:color w:val="000000"/>
                <w:shd w:val="clear" w:color="auto" w:fill="FFFFFF"/>
                <w:lang w:val="es-CO" w:eastAsia="es-ES_tradnl"/>
              </w:rPr>
            </w:rPrChange>
          </w:rPr>
          <w:t>.xlsx</w:t>
        </w:r>
      </w:ins>
    </w:p>
    <w:p w:rsidR="00DA3CD4" w:rsidRDefault="005716C1" w:rsidP="00DA3CD4">
      <w:pPr>
        <w:pStyle w:val="Prrafodelista"/>
        <w:numPr>
          <w:ilvl w:val="0"/>
          <w:numId w:val="4"/>
        </w:numPr>
        <w:spacing w:line="240" w:lineRule="auto"/>
        <w:jc w:val="both"/>
        <w:rPr>
          <w:ins w:id="48" w:author="Rafael Fernando Garzon Combariza" w:date="2019-04-12T10:16:00Z"/>
          <w:rFonts w:ascii="Arial" w:eastAsia="Arial" w:hAnsi="Arial" w:cs="Arial"/>
        </w:rPr>
      </w:pPr>
      <w:del w:id="49" w:author="Rafael Fernando Garzon Combariza" w:date="2019-04-12T10:15:00Z">
        <w:r w:rsidRPr="00DA3CD4" w:rsidDel="00DA3CD4">
          <w:rPr>
            <w:rFonts w:ascii="Arial" w:eastAsia="Arial" w:hAnsi="Arial" w:cs="Arial"/>
            <w:rPrChange w:id="50" w:author="Rafael Fernando Garzon Combariza" w:date="2019-04-12T10:15:00Z">
              <w:rPr/>
            </w:rPrChange>
          </w:rPr>
          <w:delText xml:space="preserve">, </w:delText>
        </w:r>
      </w:del>
      <w:ins w:id="51" w:author="Rafael Fernando Garzon Combariza" w:date="2019-04-12T10:39:00Z">
        <w:r w:rsidR="00962187">
          <w:rPr>
            <w:rFonts w:ascii="Arial" w:eastAsia="Arial" w:hAnsi="Arial" w:cs="Arial"/>
          </w:rPr>
          <w:t>Matriz</w:t>
        </w:r>
      </w:ins>
      <w:ins w:id="52" w:author="Rafael Fernando Garzon Combariza" w:date="2019-04-12T10:40:00Z">
        <w:r w:rsidR="00962187">
          <w:rPr>
            <w:rFonts w:ascii="Arial" w:eastAsia="Arial" w:hAnsi="Arial" w:cs="Arial"/>
          </w:rPr>
          <w:t>_de_seguimiento</w:t>
        </w:r>
      </w:ins>
      <w:ins w:id="53" w:author="Rafael Fernando Garzon Combariza" w:date="2019-04-12T10:41:00Z">
        <w:r w:rsidR="00962187">
          <w:rPr>
            <w:rFonts w:ascii="Arial" w:eastAsia="Arial" w:hAnsi="Arial" w:cs="Arial"/>
          </w:rPr>
          <w:t>_</w:t>
        </w:r>
      </w:ins>
      <w:ins w:id="54" w:author="Rafael Fernando Garzon Combariza" w:date="2019-04-12T10:40:00Z">
        <w:r w:rsidR="00962187">
          <w:rPr>
            <w:rFonts w:ascii="Arial" w:eastAsia="Arial" w:hAnsi="Arial" w:cs="Arial"/>
          </w:rPr>
          <w:t>ingreso</w:t>
        </w:r>
      </w:ins>
      <w:ins w:id="55" w:author="Rafael Fernando Garzon Combariza" w:date="2019-04-12T10:41:00Z">
        <w:r w:rsidR="00962187">
          <w:rPr>
            <w:rFonts w:ascii="Arial" w:eastAsia="Arial" w:hAnsi="Arial" w:cs="Arial"/>
          </w:rPr>
          <w:t>_</w:t>
        </w:r>
      </w:ins>
      <w:ins w:id="56" w:author="Rafael Fernando Garzon Combariza" w:date="2019-04-12T10:40:00Z">
        <w:r w:rsidR="00962187">
          <w:rPr>
            <w:rFonts w:ascii="Arial" w:eastAsia="Arial" w:hAnsi="Arial" w:cs="Arial"/>
          </w:rPr>
          <w:t>de</w:t>
        </w:r>
      </w:ins>
      <w:ins w:id="57" w:author="Rafael Fernando Garzon Combariza" w:date="2019-04-12T10:41:00Z">
        <w:r w:rsidR="00962187">
          <w:rPr>
            <w:rFonts w:ascii="Arial" w:eastAsia="Arial" w:hAnsi="Arial" w:cs="Arial"/>
          </w:rPr>
          <w:t>_</w:t>
        </w:r>
      </w:ins>
      <w:ins w:id="58" w:author="Rafael Fernando Garzon Combariza" w:date="2019-04-12T10:40:00Z">
        <w:r w:rsidR="00962187">
          <w:rPr>
            <w:rFonts w:ascii="Arial" w:eastAsia="Arial" w:hAnsi="Arial" w:cs="Arial"/>
          </w:rPr>
          <w:t>dotación</w:t>
        </w:r>
      </w:ins>
      <w:ins w:id="59" w:author="Rafael Fernando Garzon Combariza" w:date="2019-04-12T10:41:00Z">
        <w:r w:rsidR="00962187">
          <w:rPr>
            <w:rFonts w:ascii="Arial" w:eastAsia="Arial" w:hAnsi="Arial" w:cs="Arial"/>
          </w:rPr>
          <w:t>_</w:t>
        </w:r>
      </w:ins>
      <w:ins w:id="60" w:author="Rafael Fernando Garzon Combariza" w:date="2019-04-12T10:40:00Z">
        <w:r w:rsidR="00962187">
          <w:rPr>
            <w:rFonts w:ascii="Arial" w:eastAsia="Arial" w:hAnsi="Arial" w:cs="Arial"/>
          </w:rPr>
          <w:t>al</w:t>
        </w:r>
      </w:ins>
      <w:ins w:id="61" w:author="Rafael Fernando Garzon Combariza" w:date="2019-04-12T10:41:00Z">
        <w:r w:rsidR="00962187">
          <w:rPr>
            <w:rFonts w:ascii="Arial" w:eastAsia="Arial" w:hAnsi="Arial" w:cs="Arial"/>
          </w:rPr>
          <w:t>_</w:t>
        </w:r>
      </w:ins>
      <w:ins w:id="62" w:author="Rafael Fernando Garzon Combariza" w:date="2019-04-12T10:40:00Z">
        <w:r w:rsidR="00962187">
          <w:rPr>
            <w:rFonts w:ascii="Arial" w:eastAsia="Arial" w:hAnsi="Arial" w:cs="Arial"/>
          </w:rPr>
          <w:t>inventario</w:t>
        </w:r>
      </w:ins>
      <w:ins w:id="63" w:author="Rafael Fernando Garzon Combariza" w:date="2019-04-12T10:41:00Z">
        <w:r w:rsidR="00962187">
          <w:rPr>
            <w:rFonts w:ascii="Arial" w:eastAsia="Arial" w:hAnsi="Arial" w:cs="Arial"/>
          </w:rPr>
          <w:t>.xlsx</w:t>
        </w:r>
      </w:ins>
      <w:del w:id="64" w:author="Rafael Fernando Garzon Combariza" w:date="2019-04-12T10:26:00Z">
        <w:r w:rsidRPr="00DA3CD4" w:rsidDel="007C33D1">
          <w:rPr>
            <w:rFonts w:ascii="Arial" w:eastAsia="Arial" w:hAnsi="Arial" w:cs="Arial"/>
            <w:rPrChange w:id="65" w:author="Rafael Fernando Garzon Combariza" w:date="2019-04-12T10:15:00Z">
              <w:rPr/>
            </w:rPrChange>
          </w:rPr>
          <w:delText>l</w:delText>
        </w:r>
      </w:del>
      <w:del w:id="66" w:author="Rafael Fernando Garzon Combariza" w:date="2019-04-12T10:39:00Z">
        <w:r w:rsidRPr="00DA3CD4" w:rsidDel="00962187">
          <w:rPr>
            <w:rFonts w:ascii="Arial" w:eastAsia="Arial" w:hAnsi="Arial" w:cs="Arial"/>
            <w:rPrChange w:id="67" w:author="Rafael Fernando Garzon Combariza" w:date="2019-04-12T10:15:00Z">
              <w:rPr/>
            </w:rPrChange>
          </w:rPr>
          <w:delText xml:space="preserve">a matriz de </w:delText>
        </w:r>
      </w:del>
      <w:del w:id="68" w:author="Rafael Fernando Garzon Combariza" w:date="2019-04-12T10:05:00Z">
        <w:r w:rsidRPr="00DA3CD4" w:rsidDel="002C7B92">
          <w:rPr>
            <w:rFonts w:ascii="Arial" w:eastAsia="Arial" w:hAnsi="Arial" w:cs="Arial"/>
            <w:rPrChange w:id="69" w:author="Rafael Fernando Garzon Combariza" w:date="2019-04-12T10:15:00Z">
              <w:rPr/>
            </w:rPrChange>
          </w:rPr>
          <w:delText>verificacion</w:delText>
        </w:r>
      </w:del>
      <w:del w:id="70" w:author="Rafael Fernando Garzon Combariza" w:date="2019-04-12T10:39:00Z">
        <w:r w:rsidRPr="00DA3CD4" w:rsidDel="00962187">
          <w:rPr>
            <w:rFonts w:ascii="Arial" w:eastAsia="Arial" w:hAnsi="Arial" w:cs="Arial"/>
            <w:rPrChange w:id="71" w:author="Rafael Fernando Garzon Combariza" w:date="2019-04-12T10:15:00Z">
              <w:rPr/>
            </w:rPrChange>
          </w:rPr>
          <w:delText xml:space="preserve"> de Información</w:delText>
        </w:r>
      </w:del>
      <w:ins w:id="72" w:author="Rafael Fernando Garzon Combariza" w:date="2019-04-12T10:16:00Z">
        <w:r w:rsidR="00DA3CD4">
          <w:rPr>
            <w:rFonts w:ascii="Arial" w:eastAsia="Arial" w:hAnsi="Arial" w:cs="Arial"/>
          </w:rPr>
          <w:t>.</w:t>
        </w:r>
      </w:ins>
    </w:p>
    <w:p w:rsidR="00800C1C" w:rsidRDefault="005716C1">
      <w:pPr>
        <w:pStyle w:val="Prrafodelista"/>
        <w:numPr>
          <w:ilvl w:val="0"/>
          <w:numId w:val="4"/>
        </w:numPr>
        <w:spacing w:line="240" w:lineRule="auto"/>
        <w:jc w:val="both"/>
        <w:rPr>
          <w:ins w:id="73" w:author="Nelson Felipe Rodriguez Velez" w:date="2019-04-15T09:02:00Z"/>
          <w:rFonts w:ascii="Arial" w:eastAsia="Arial" w:hAnsi="Arial" w:cs="Arial"/>
        </w:rPr>
      </w:pPr>
      <w:del w:id="74" w:author="Rafael Fernando Garzon Combariza" w:date="2019-04-12T10:16:00Z">
        <w:r w:rsidRPr="00DA3CD4" w:rsidDel="00DA3CD4">
          <w:rPr>
            <w:rFonts w:ascii="Arial" w:eastAsia="Arial" w:hAnsi="Arial" w:cs="Arial"/>
            <w:rPrChange w:id="75" w:author="Rafael Fernando Garzon Combariza" w:date="2019-04-12T10:15:00Z">
              <w:rPr/>
            </w:rPrChange>
          </w:rPr>
          <w:delText xml:space="preserve"> y </w:delText>
        </w:r>
      </w:del>
      <w:del w:id="76" w:author="Rafael Fernando Garzon Combariza" w:date="2019-04-12T10:26:00Z">
        <w:r w:rsidRPr="00DA3CD4" w:rsidDel="007C33D1">
          <w:rPr>
            <w:rFonts w:ascii="Arial" w:eastAsia="Arial" w:hAnsi="Arial" w:cs="Arial"/>
            <w:rPrChange w:id="77" w:author="Rafael Fernando Garzon Combariza" w:date="2019-04-12T10:15:00Z">
              <w:rPr/>
            </w:rPrChange>
          </w:rPr>
          <w:delText>l</w:delText>
        </w:r>
      </w:del>
      <w:del w:id="78" w:author="Rafael Fernando Garzon Combariza" w:date="2019-04-12T11:48:00Z">
        <w:r w:rsidRPr="00DA3CD4" w:rsidDel="00745137">
          <w:rPr>
            <w:rFonts w:ascii="Arial" w:eastAsia="Arial" w:hAnsi="Arial" w:cs="Arial"/>
            <w:rPrChange w:id="79" w:author="Rafael Fernando Garzon Combariza" w:date="2019-04-12T10:15:00Z">
              <w:rPr/>
            </w:rPrChange>
          </w:rPr>
          <w:delText>a</w:delText>
        </w:r>
      </w:del>
      <w:r w:rsidRPr="00DA3CD4">
        <w:rPr>
          <w:rFonts w:ascii="Arial" w:eastAsia="Arial" w:hAnsi="Arial" w:cs="Arial"/>
          <w:rPrChange w:id="80" w:author="Rafael Fernando Garzon Combariza" w:date="2019-04-12T10:15:00Z">
            <w:rPr/>
          </w:rPrChange>
        </w:rPr>
        <w:t xml:space="preserve"> </w:t>
      </w:r>
      <w:del w:id="81" w:author="Rafael Fernando Garzon Combariza" w:date="2019-04-12T11:48:00Z">
        <w:r w:rsidRPr="00DA3CD4" w:rsidDel="00745137">
          <w:rPr>
            <w:rFonts w:ascii="Arial" w:eastAsia="Arial" w:hAnsi="Arial" w:cs="Arial"/>
            <w:rPrChange w:id="82" w:author="Rafael Fernando Garzon Combariza" w:date="2019-04-12T10:15:00Z">
              <w:rPr/>
            </w:rPrChange>
          </w:rPr>
          <w:delText>p</w:delText>
        </w:r>
      </w:del>
      <w:ins w:id="83" w:author="Rafael Fernando Garzon Combariza" w:date="2019-04-12T11:48:00Z">
        <w:r w:rsidR="00745137">
          <w:rPr>
            <w:rFonts w:ascii="Arial" w:eastAsia="Arial" w:hAnsi="Arial" w:cs="Arial"/>
          </w:rPr>
          <w:t>P</w:t>
        </w:r>
      </w:ins>
      <w:r w:rsidRPr="00DA3CD4">
        <w:rPr>
          <w:rFonts w:ascii="Arial" w:eastAsia="Arial" w:hAnsi="Arial" w:cs="Arial"/>
          <w:rPrChange w:id="84" w:author="Rafael Fernando Garzon Combariza" w:date="2019-04-12T10:15:00Z">
            <w:rPr/>
          </w:rPrChange>
        </w:rPr>
        <w:t xml:space="preserve">resentación </w:t>
      </w:r>
      <w:r w:rsidRPr="00DA3CD4">
        <w:rPr>
          <w:rFonts w:ascii="Arial" w:eastAsia="Arial" w:hAnsi="Arial" w:cs="Arial"/>
          <w:i/>
          <w:rPrChange w:id="85" w:author="Rafael Fernando Garzon Combariza" w:date="2019-04-12T10:15:00Z">
            <w:rPr>
              <w:i/>
            </w:rPr>
          </w:rPrChange>
        </w:rPr>
        <w:t>RutaDotaciones2019.ppt</w:t>
      </w:r>
      <w:ins w:id="86" w:author="Rafael Fernando Garzon Combariza" w:date="2019-04-12T10:16:00Z">
        <w:r w:rsidR="00DA3CD4">
          <w:rPr>
            <w:rFonts w:ascii="Arial" w:eastAsia="Arial" w:hAnsi="Arial" w:cs="Arial"/>
          </w:rPr>
          <w:t>.</w:t>
        </w:r>
      </w:ins>
      <w:del w:id="87" w:author="Rafael Fernando Garzon Combariza" w:date="2019-04-12T10:16:00Z">
        <w:r w:rsidRPr="00DA3CD4" w:rsidDel="00DA3CD4">
          <w:rPr>
            <w:rFonts w:ascii="Arial" w:eastAsia="Arial" w:hAnsi="Arial" w:cs="Arial"/>
            <w:rPrChange w:id="88" w:author="Rafael Fernando Garzon Combariza" w:date="2019-04-12T10:15:00Z">
              <w:rPr/>
            </w:rPrChange>
          </w:rPr>
          <w:delText xml:space="preserve"> </w:delText>
        </w:r>
      </w:del>
    </w:p>
    <w:p w:rsidR="00DC0D72" w:rsidRPr="00DC0D72" w:rsidRDefault="00DC0D72" w:rsidP="00DC0D72">
      <w:pPr>
        <w:spacing w:line="240" w:lineRule="auto"/>
        <w:jc w:val="both"/>
        <w:rPr>
          <w:ins w:id="89" w:author="Nelson Felipe Rodriguez Velez" w:date="2019-04-15T09:01:00Z"/>
          <w:rFonts w:ascii="Arial" w:eastAsia="Arial" w:hAnsi="Arial" w:cs="Arial"/>
          <w:rPrChange w:id="90" w:author="Nelson Felipe Rodriguez Velez" w:date="2019-04-15T09:02:00Z">
            <w:rPr>
              <w:ins w:id="91" w:author="Nelson Felipe Rodriguez Velez" w:date="2019-04-15T09:01:00Z"/>
            </w:rPr>
          </w:rPrChange>
        </w:rPr>
        <w:pPrChange w:id="92" w:author="Nelson Felipe Rodriguez Velez" w:date="2019-04-15T09:02:00Z">
          <w:pPr>
            <w:pStyle w:val="Prrafodelista"/>
            <w:numPr>
              <w:numId w:val="4"/>
            </w:numPr>
            <w:spacing w:line="240" w:lineRule="auto"/>
            <w:ind w:hanging="360"/>
            <w:jc w:val="both"/>
          </w:pPr>
        </w:pPrChange>
      </w:pPr>
    </w:p>
    <w:p w:rsidR="00DC0D72" w:rsidRPr="00DC0D72" w:rsidRDefault="00DC0D72" w:rsidP="00DC0D72">
      <w:pPr>
        <w:tabs>
          <w:tab w:val="left" w:pos="-3420"/>
        </w:tabs>
        <w:spacing w:line="240" w:lineRule="auto"/>
        <w:ind w:right="180"/>
        <w:jc w:val="both"/>
        <w:rPr>
          <w:ins w:id="93" w:author="Nelson Felipe Rodriguez Velez" w:date="2019-04-15T09:01:00Z"/>
          <w:rFonts w:ascii="Arial" w:eastAsia="Arial" w:hAnsi="Arial" w:cs="Arial"/>
          <w:b/>
          <w:color w:val="548DD4"/>
          <w:rPrChange w:id="94" w:author="Nelson Felipe Rodriguez Velez" w:date="2019-04-15T09:02:00Z">
            <w:rPr>
              <w:ins w:id="95" w:author="Nelson Felipe Rodriguez Velez" w:date="2019-04-15T09:01:00Z"/>
            </w:rPr>
          </w:rPrChange>
        </w:rPr>
        <w:pPrChange w:id="96" w:author="Nelson Felipe Rodriguez Velez" w:date="2019-04-15T09:02:00Z">
          <w:pPr>
            <w:pStyle w:val="Prrafodelista"/>
            <w:numPr>
              <w:numId w:val="4"/>
            </w:numPr>
            <w:tabs>
              <w:tab w:val="left" w:pos="-3420"/>
            </w:tabs>
            <w:spacing w:line="240" w:lineRule="auto"/>
            <w:ind w:right="180" w:hanging="360"/>
            <w:jc w:val="both"/>
          </w:pPr>
        </w:pPrChange>
      </w:pPr>
      <w:proofErr w:type="spellStart"/>
      <w:ins w:id="97" w:author="Nelson Felipe Rodriguez Velez" w:date="2019-04-15T09:02:00Z">
        <w:r>
          <w:rPr>
            <w:rFonts w:ascii="Arial" w:eastAsia="Arial" w:hAnsi="Arial" w:cs="Arial"/>
            <w:b/>
            <w:color w:val="548DD4"/>
          </w:rPr>
          <w:t>Justificacion</w:t>
        </w:r>
        <w:proofErr w:type="spellEnd"/>
        <w:r>
          <w:rPr>
            <w:rFonts w:ascii="Arial" w:eastAsia="Arial" w:hAnsi="Arial" w:cs="Arial"/>
            <w:b/>
            <w:color w:val="548DD4"/>
          </w:rPr>
          <w:t>:</w:t>
        </w:r>
      </w:ins>
    </w:p>
    <w:p w:rsidR="00DC0D72" w:rsidRDefault="00DC0D72" w:rsidP="00DC0D72">
      <w:pPr>
        <w:tabs>
          <w:tab w:val="left" w:pos="-3420"/>
        </w:tabs>
        <w:spacing w:line="240" w:lineRule="auto"/>
        <w:ind w:right="180"/>
        <w:jc w:val="both"/>
        <w:rPr>
          <w:ins w:id="98" w:author="Nelson Felipe Rodriguez Velez" w:date="2019-04-15T09:04:00Z"/>
          <w:rFonts w:ascii="Arial" w:eastAsia="Arial" w:hAnsi="Arial" w:cs="Arial"/>
        </w:rPr>
      </w:pPr>
      <w:ins w:id="99" w:author="Nelson Felipe Rodriguez Velez" w:date="2019-04-15T09:02:00Z">
        <w:r>
          <w:rPr>
            <w:rFonts w:ascii="Arial" w:eastAsia="Arial" w:hAnsi="Arial" w:cs="Arial"/>
          </w:rPr>
          <w:t>Apo</w:t>
        </w:r>
      </w:ins>
      <w:ins w:id="100" w:author="Nelson Felipe Rodriguez Velez" w:date="2019-04-15T09:03:00Z">
        <w:r>
          <w:rPr>
            <w:rFonts w:ascii="Arial" w:eastAsia="Arial" w:hAnsi="Arial" w:cs="Arial"/>
          </w:rPr>
          <w:t xml:space="preserve">yar a las regionales del ICBF en el proceso de ingreso al inventario </w:t>
        </w:r>
      </w:ins>
      <w:ins w:id="101" w:author="Nelson Felipe Rodriguez Velez" w:date="2019-04-15T09:06:00Z">
        <w:r w:rsidR="00120858">
          <w:rPr>
            <w:rFonts w:ascii="Arial" w:eastAsia="Arial" w:hAnsi="Arial" w:cs="Arial"/>
          </w:rPr>
          <w:t>de acuerdo con el</w:t>
        </w:r>
      </w:ins>
      <w:ins w:id="102" w:author="Nelson Felipe Rodriguez Velez" w:date="2019-04-15T09:03:00Z">
        <w:r>
          <w:rPr>
            <w:rFonts w:ascii="Arial" w:eastAsia="Arial" w:hAnsi="Arial" w:cs="Arial"/>
          </w:rPr>
          <w:t xml:space="preserve"> plan de mejora establecido para dar res</w:t>
        </w:r>
      </w:ins>
      <w:ins w:id="103" w:author="Nelson Felipe Rodriguez Velez" w:date="2019-04-15T09:06:00Z">
        <w:r w:rsidR="00120858">
          <w:rPr>
            <w:rFonts w:ascii="Arial" w:eastAsia="Arial" w:hAnsi="Arial" w:cs="Arial"/>
          </w:rPr>
          <w:t>p</w:t>
        </w:r>
      </w:ins>
      <w:ins w:id="104" w:author="Nelson Felipe Rodriguez Velez" w:date="2019-04-15T09:03:00Z">
        <w:r>
          <w:rPr>
            <w:rFonts w:ascii="Arial" w:eastAsia="Arial" w:hAnsi="Arial" w:cs="Arial"/>
          </w:rPr>
          <w:t xml:space="preserve">uesta a los hallazgos realizados por la </w:t>
        </w:r>
        <w:proofErr w:type="spellStart"/>
        <w:r>
          <w:rPr>
            <w:rFonts w:ascii="Arial" w:eastAsia="Arial" w:hAnsi="Arial" w:cs="Arial"/>
          </w:rPr>
          <w:t>Contraloria</w:t>
        </w:r>
        <w:proofErr w:type="spellEnd"/>
        <w:r>
          <w:rPr>
            <w:rFonts w:ascii="Arial" w:eastAsia="Arial" w:hAnsi="Arial" w:cs="Arial"/>
          </w:rPr>
          <w:t xml:space="preserve"> General de Colombi</w:t>
        </w:r>
      </w:ins>
      <w:ins w:id="105" w:author="Nelson Felipe Rodriguez Velez" w:date="2019-04-15T09:04:00Z">
        <w:r>
          <w:rPr>
            <w:rFonts w:ascii="Arial" w:eastAsia="Arial" w:hAnsi="Arial" w:cs="Arial"/>
          </w:rPr>
          <w:t>a</w:t>
        </w:r>
      </w:ins>
      <w:ins w:id="106" w:author="Nelson Felipe Rodriguez Velez" w:date="2019-04-15T09:06:00Z">
        <w:r w:rsidR="00120858">
          <w:rPr>
            <w:rFonts w:ascii="Arial" w:eastAsia="Arial" w:hAnsi="Arial" w:cs="Arial"/>
          </w:rPr>
          <w:t xml:space="preserve"> a la dotación de primera infancia.</w:t>
        </w:r>
      </w:ins>
    </w:p>
    <w:p w:rsidR="00DC0D72" w:rsidRDefault="00DC0D72" w:rsidP="00DC0D72">
      <w:pPr>
        <w:tabs>
          <w:tab w:val="left" w:pos="-3420"/>
        </w:tabs>
        <w:spacing w:line="240" w:lineRule="auto"/>
        <w:ind w:right="180"/>
        <w:jc w:val="both"/>
        <w:rPr>
          <w:ins w:id="107" w:author="Nelson Felipe Rodriguez Velez" w:date="2019-04-15T09:04:00Z"/>
          <w:rFonts w:ascii="Arial" w:eastAsia="Arial" w:hAnsi="Arial" w:cs="Arial"/>
        </w:rPr>
      </w:pPr>
      <w:ins w:id="108" w:author="Nelson Felipe Rodriguez Velez" w:date="2019-04-15T09:04:00Z">
        <w:r>
          <w:rPr>
            <w:rFonts w:ascii="Arial" w:eastAsia="Arial" w:hAnsi="Arial" w:cs="Arial"/>
          </w:rPr>
          <w:t>Objetivo:</w:t>
        </w:r>
      </w:ins>
    </w:p>
    <w:p w:rsidR="00DC0D72" w:rsidRDefault="00DC0D72" w:rsidP="00DC0D72">
      <w:pPr>
        <w:tabs>
          <w:tab w:val="left" w:pos="-3420"/>
        </w:tabs>
        <w:spacing w:line="240" w:lineRule="auto"/>
        <w:ind w:right="180"/>
        <w:jc w:val="both"/>
        <w:rPr>
          <w:ins w:id="109" w:author="Nelson Felipe Rodriguez Velez" w:date="2019-04-15T09:05:00Z"/>
          <w:rFonts w:ascii="Arial" w:eastAsia="Arial" w:hAnsi="Arial" w:cs="Arial"/>
        </w:rPr>
      </w:pPr>
      <w:ins w:id="110" w:author="Nelson Felipe Rodriguez Velez" w:date="2019-04-15T09:04:00Z">
        <w:r>
          <w:rPr>
            <w:rFonts w:ascii="Arial" w:eastAsia="Arial" w:hAnsi="Arial" w:cs="Arial"/>
          </w:rPr>
          <w:t>Aumentar los indicadores de ingreso al in</w:t>
        </w:r>
      </w:ins>
      <w:ins w:id="111" w:author="Nelson Felipe Rodriguez Velez" w:date="2019-04-15T09:05:00Z">
        <w:r>
          <w:rPr>
            <w:rFonts w:ascii="Arial" w:eastAsia="Arial" w:hAnsi="Arial" w:cs="Arial"/>
          </w:rPr>
          <w:t>ventario de la dotación devolutiva del ICBF</w:t>
        </w:r>
      </w:ins>
      <w:ins w:id="112" w:author="Nelson Felipe Rodriguez Velez" w:date="2019-04-15T09:07:00Z">
        <w:r w:rsidR="00120858">
          <w:rPr>
            <w:rFonts w:ascii="Arial" w:eastAsia="Arial" w:hAnsi="Arial" w:cs="Arial"/>
          </w:rPr>
          <w:t xml:space="preserve"> por medio de acompañamientos in situ por parte del equipo de Infraestructura y </w:t>
        </w:r>
      </w:ins>
      <w:ins w:id="113" w:author="Nelson Felipe Rodriguez Velez" w:date="2019-04-15T09:08:00Z">
        <w:r w:rsidR="00120858">
          <w:rPr>
            <w:rFonts w:ascii="Arial" w:eastAsia="Arial" w:hAnsi="Arial" w:cs="Arial"/>
          </w:rPr>
          <w:t>Dotaciones de Primera Infancia en las distintas regionales de la institución.</w:t>
        </w:r>
      </w:ins>
    </w:p>
    <w:p w:rsidR="00DC0D72" w:rsidRDefault="00DC0D72" w:rsidP="00DC0D72">
      <w:pPr>
        <w:tabs>
          <w:tab w:val="left" w:pos="-3420"/>
        </w:tabs>
        <w:spacing w:line="240" w:lineRule="auto"/>
        <w:ind w:right="180"/>
        <w:jc w:val="both"/>
        <w:rPr>
          <w:ins w:id="114" w:author="Nelson Felipe Rodriguez Velez" w:date="2019-04-15T09:05:00Z"/>
          <w:rFonts w:ascii="Arial" w:eastAsia="Arial" w:hAnsi="Arial" w:cs="Arial"/>
        </w:rPr>
      </w:pPr>
      <w:ins w:id="115" w:author="Nelson Felipe Rodriguez Velez" w:date="2019-04-15T09:05:00Z">
        <w:r>
          <w:rPr>
            <w:rFonts w:ascii="Arial" w:eastAsia="Arial" w:hAnsi="Arial" w:cs="Arial"/>
          </w:rPr>
          <w:t>Objetivos específicos:</w:t>
        </w:r>
      </w:ins>
    </w:p>
    <w:p w:rsidR="00DC0D72" w:rsidRPr="00120858" w:rsidRDefault="00120858" w:rsidP="00DC0D72">
      <w:pPr>
        <w:pStyle w:val="Prrafodelista"/>
        <w:numPr>
          <w:ilvl w:val="0"/>
          <w:numId w:val="5"/>
        </w:numPr>
        <w:tabs>
          <w:tab w:val="left" w:pos="-3420"/>
        </w:tabs>
        <w:spacing w:line="240" w:lineRule="auto"/>
        <w:ind w:right="180"/>
        <w:jc w:val="both"/>
        <w:rPr>
          <w:ins w:id="116" w:author="Nelson Felipe Rodriguez Velez" w:date="2019-04-15T09:08:00Z"/>
          <w:rFonts w:ascii="Arial" w:eastAsia="Arial" w:hAnsi="Arial" w:cs="Arial"/>
          <w:b/>
          <w:rPrChange w:id="117" w:author="Nelson Felipe Rodriguez Velez" w:date="2019-04-15T09:08:00Z">
            <w:rPr>
              <w:ins w:id="118" w:author="Nelson Felipe Rodriguez Velez" w:date="2019-04-15T09:08:00Z"/>
              <w:rFonts w:ascii="Arial" w:eastAsia="Arial" w:hAnsi="Arial" w:cs="Arial"/>
            </w:rPr>
          </w:rPrChange>
        </w:rPr>
      </w:pPr>
      <w:ins w:id="119" w:author="Nelson Felipe Rodriguez Velez" w:date="2019-04-15T09:05:00Z">
        <w:r>
          <w:rPr>
            <w:rFonts w:ascii="Arial" w:eastAsia="Arial" w:hAnsi="Arial" w:cs="Arial"/>
          </w:rPr>
          <w:t xml:space="preserve">Incrementar en un 15% </w:t>
        </w:r>
      </w:ins>
      <w:ins w:id="120" w:author="Nelson Felipe Rodriguez Velez" w:date="2019-04-15T09:06:00Z">
        <w:r>
          <w:rPr>
            <w:rFonts w:ascii="Arial" w:eastAsia="Arial" w:hAnsi="Arial" w:cs="Arial"/>
          </w:rPr>
          <w:t>el promedio de indicador de ingr</w:t>
        </w:r>
      </w:ins>
      <w:ins w:id="121" w:author="Nelson Felipe Rodriguez Velez" w:date="2019-04-15T09:07:00Z">
        <w:r>
          <w:rPr>
            <w:rFonts w:ascii="Arial" w:eastAsia="Arial" w:hAnsi="Arial" w:cs="Arial"/>
          </w:rPr>
          <w:t>eso al inventario de la dotación para primera infancia.</w:t>
        </w:r>
      </w:ins>
    </w:p>
    <w:p w:rsidR="00120858" w:rsidRPr="00DC0D72" w:rsidRDefault="00120858" w:rsidP="00DC0D72">
      <w:pPr>
        <w:pStyle w:val="Prrafodelista"/>
        <w:numPr>
          <w:ilvl w:val="0"/>
          <w:numId w:val="5"/>
        </w:numPr>
        <w:tabs>
          <w:tab w:val="left" w:pos="-3420"/>
        </w:tabs>
        <w:spacing w:line="240" w:lineRule="auto"/>
        <w:ind w:right="180"/>
        <w:jc w:val="both"/>
        <w:rPr>
          <w:ins w:id="122" w:author="Nelson Felipe Rodriguez Velez" w:date="2019-04-15T09:01:00Z"/>
          <w:rFonts w:ascii="Arial" w:eastAsia="Arial" w:hAnsi="Arial" w:cs="Arial"/>
          <w:b/>
          <w:rPrChange w:id="123" w:author="Nelson Felipe Rodriguez Velez" w:date="2019-04-15T09:05:00Z">
            <w:rPr>
              <w:ins w:id="124" w:author="Nelson Felipe Rodriguez Velez" w:date="2019-04-15T09:01:00Z"/>
            </w:rPr>
          </w:rPrChange>
        </w:rPr>
        <w:pPrChange w:id="125" w:author="Nelson Felipe Rodriguez Velez" w:date="2019-04-15T09:05:00Z">
          <w:pPr>
            <w:pStyle w:val="Prrafodelista"/>
            <w:numPr>
              <w:numId w:val="4"/>
            </w:numPr>
            <w:tabs>
              <w:tab w:val="left" w:pos="-3420"/>
            </w:tabs>
            <w:spacing w:line="240" w:lineRule="auto"/>
            <w:ind w:right="180" w:hanging="360"/>
            <w:jc w:val="both"/>
          </w:pPr>
        </w:pPrChange>
      </w:pPr>
      <w:ins w:id="126" w:author="Nelson Felipe Rodriguez Velez" w:date="2019-04-15T09:11:00Z">
        <w:r>
          <w:rPr>
            <w:rFonts w:ascii="Arial" w:eastAsia="Arial" w:hAnsi="Arial" w:cs="Arial"/>
          </w:rPr>
          <w:t>Reducir en un</w:t>
        </w:r>
      </w:ins>
      <w:ins w:id="127" w:author="Nelson Felipe Rodriguez Velez" w:date="2019-04-15T09:12:00Z">
        <w:r>
          <w:rPr>
            <w:rFonts w:ascii="Arial" w:eastAsia="Arial" w:hAnsi="Arial" w:cs="Arial"/>
          </w:rPr>
          <w:t xml:space="preserve"> 25% los rechazos por parte de los almacenes de las regionales a las carpetas de solicitud de ingreso al inventario.</w:t>
        </w:r>
      </w:ins>
    </w:p>
    <w:p w:rsidR="00DC0D72" w:rsidRPr="00DC0D72" w:rsidRDefault="00DC0D72" w:rsidP="00DC0D72">
      <w:pPr>
        <w:spacing w:line="240" w:lineRule="auto"/>
        <w:jc w:val="both"/>
        <w:rPr>
          <w:rFonts w:ascii="Arial" w:eastAsia="Arial" w:hAnsi="Arial" w:cs="Arial"/>
          <w:rPrChange w:id="128" w:author="Nelson Felipe Rodriguez Velez" w:date="2019-04-15T09:01:00Z">
            <w:rPr/>
          </w:rPrChange>
        </w:rPr>
      </w:pPr>
    </w:p>
    <w:p w:rsidR="00800C1C" w:rsidRDefault="005716C1">
      <w:pPr>
        <w:tabs>
          <w:tab w:val="left" w:pos="-3420"/>
        </w:tabs>
        <w:spacing w:line="240" w:lineRule="auto"/>
        <w:ind w:right="180"/>
        <w:jc w:val="both"/>
        <w:rPr>
          <w:rFonts w:ascii="Arial" w:eastAsia="Arial" w:hAnsi="Arial" w:cs="Arial"/>
          <w:b/>
          <w:color w:val="548DD4"/>
        </w:rPr>
      </w:pPr>
      <w:r>
        <w:rPr>
          <w:rFonts w:ascii="Arial" w:eastAsia="Arial" w:hAnsi="Arial" w:cs="Arial"/>
          <w:b/>
          <w:color w:val="548DD4"/>
        </w:rPr>
        <w:t xml:space="preserve">Estructura general: </w:t>
      </w:r>
    </w:p>
    <w:p w:rsidR="00800C1C" w:rsidDel="00A13450" w:rsidRDefault="005716C1">
      <w:pPr>
        <w:tabs>
          <w:tab w:val="left" w:pos="-3420"/>
        </w:tabs>
        <w:spacing w:line="240" w:lineRule="auto"/>
        <w:ind w:right="180"/>
        <w:jc w:val="both"/>
        <w:rPr>
          <w:del w:id="129" w:author="Nelson Felipe Rodriguez Velez" w:date="2019-04-15T09:51:00Z"/>
          <w:rFonts w:ascii="Arial" w:eastAsia="Arial" w:hAnsi="Arial" w:cs="Arial"/>
          <w:b/>
          <w:color w:val="548DD4"/>
        </w:rPr>
      </w:pPr>
      <w:bookmarkStart w:id="130" w:name="_gjdgxs" w:colFirst="0" w:colLast="0"/>
      <w:bookmarkEnd w:id="130"/>
      <w:r>
        <w:rPr>
          <w:rFonts w:ascii="Arial" w:eastAsia="Arial" w:hAnsi="Arial" w:cs="Arial"/>
        </w:rPr>
        <w:t xml:space="preserve">El siguiente diagrama resume las actividades de la </w:t>
      </w:r>
      <w:r>
        <w:rPr>
          <w:rFonts w:ascii="Arial" w:eastAsia="Arial" w:hAnsi="Arial" w:cs="Arial"/>
          <w:b/>
        </w:rPr>
        <w:t>Socialización de Refuerzo a la Ruta de Dotaciones 2018:</w:t>
      </w:r>
    </w:p>
    <w:p w:rsidR="00A13450" w:rsidRDefault="00A13450">
      <w:pPr>
        <w:tabs>
          <w:tab w:val="left" w:pos="-3420"/>
        </w:tabs>
        <w:spacing w:line="240" w:lineRule="auto"/>
        <w:ind w:right="180"/>
        <w:jc w:val="both"/>
        <w:rPr>
          <w:ins w:id="131" w:author="Nelson Felipe Rodriguez Velez" w:date="2019-04-15T09:51:00Z"/>
          <w:rFonts w:ascii="Arial" w:eastAsia="Arial" w:hAnsi="Arial" w:cs="Arial"/>
          <w:b/>
          <w:color w:val="548DD4"/>
        </w:rPr>
      </w:pPr>
    </w:p>
    <w:p w:rsidR="00A13450" w:rsidRDefault="00A13450">
      <w:pPr>
        <w:tabs>
          <w:tab w:val="left" w:pos="-3420"/>
        </w:tabs>
        <w:spacing w:line="240" w:lineRule="auto"/>
        <w:ind w:right="180"/>
        <w:jc w:val="both"/>
        <w:rPr>
          <w:ins w:id="132" w:author="Nelson Felipe Rodriguez Velez" w:date="2019-04-15T09:51:00Z"/>
          <w:rFonts w:ascii="Arial" w:eastAsia="Arial" w:hAnsi="Arial" w:cs="Arial"/>
          <w:b/>
          <w:color w:val="548DD4"/>
        </w:rPr>
      </w:pPr>
    </w:p>
    <w:p w:rsidR="00A13450" w:rsidRDefault="00A13450">
      <w:pPr>
        <w:tabs>
          <w:tab w:val="left" w:pos="-3420"/>
        </w:tabs>
        <w:spacing w:line="240" w:lineRule="auto"/>
        <w:ind w:right="180"/>
        <w:jc w:val="both"/>
        <w:rPr>
          <w:ins w:id="133" w:author="Nelson Felipe Rodriguez Velez" w:date="2019-04-15T09:51:00Z"/>
          <w:rFonts w:ascii="Arial" w:eastAsia="Arial" w:hAnsi="Arial" w:cs="Arial"/>
          <w:b/>
          <w:color w:val="548DD4"/>
        </w:rPr>
      </w:pPr>
    </w:p>
    <w:p w:rsidR="00A13450" w:rsidRDefault="00A13450">
      <w:pPr>
        <w:tabs>
          <w:tab w:val="left" w:pos="-3420"/>
        </w:tabs>
        <w:spacing w:line="240" w:lineRule="auto"/>
        <w:ind w:right="180"/>
        <w:jc w:val="both"/>
        <w:rPr>
          <w:ins w:id="134" w:author="Nelson Felipe Rodriguez Velez" w:date="2019-04-15T09:51:00Z"/>
          <w:rFonts w:ascii="Arial" w:eastAsia="Arial" w:hAnsi="Arial" w:cs="Arial"/>
          <w:b/>
        </w:rPr>
      </w:pPr>
    </w:p>
    <w:p w:rsidR="00800C1C" w:rsidRDefault="005716C1">
      <w:pPr>
        <w:tabs>
          <w:tab w:val="left" w:pos="-3420"/>
        </w:tabs>
        <w:spacing w:line="240" w:lineRule="auto"/>
        <w:ind w:right="180"/>
        <w:jc w:val="both"/>
        <w:rPr>
          <w:rFonts w:ascii="Arial" w:eastAsia="Arial" w:hAnsi="Arial" w:cs="Arial"/>
          <w:b/>
          <w:color w:val="548DD4"/>
        </w:rPr>
      </w:pPr>
      <w:del w:id="135" w:author="Nelson Felipe Rodriguez Velez" w:date="2019-04-15T09:51:00Z">
        <w:r w:rsidDel="00A13450">
          <w:rPr>
            <w:rFonts w:ascii="Arial" w:eastAsia="Arial" w:hAnsi="Arial" w:cs="Arial"/>
            <w:b/>
            <w:color w:val="548DD4"/>
          </w:rPr>
          <w:delText>DIA 1:</w:delText>
        </w:r>
      </w:del>
    </w:p>
    <w:tbl>
      <w:tblPr>
        <w:tblStyle w:val="Style13"/>
        <w:tblpPr w:leftFromText="180" w:rightFromText="180" w:vertAnchor="text" w:horzAnchor="page" w:tblpX="1841" w:tblpY="223"/>
        <w:tblOverlap w:val="never"/>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0"/>
        <w:gridCol w:w="866"/>
        <w:gridCol w:w="711"/>
        <w:gridCol w:w="562"/>
        <w:gridCol w:w="3827"/>
        <w:gridCol w:w="2689"/>
        <w:tblGridChange w:id="136">
          <w:tblGrid>
            <w:gridCol w:w="740"/>
            <w:gridCol w:w="866"/>
            <w:gridCol w:w="711"/>
            <w:gridCol w:w="562"/>
            <w:gridCol w:w="3827"/>
            <w:gridCol w:w="2689"/>
          </w:tblGrid>
        </w:tblGridChange>
      </w:tblGrid>
      <w:tr w:rsidR="00912BBA" w:rsidDel="00912BBA" w:rsidTr="00912BBA">
        <w:trPr>
          <w:trHeight w:val="682"/>
          <w:del w:id="137" w:author="Nelson Felipe Rodriguez Velez" w:date="2019-04-15T09:43:00Z"/>
        </w:trPr>
        <w:tc>
          <w:tcPr>
            <w:tcW w:w="369" w:type="pct"/>
            <w:shd w:val="clear" w:color="auto" w:fill="548DD4" w:themeFill="text2" w:themeFillTint="99"/>
            <w:vAlign w:val="center"/>
          </w:tcPr>
          <w:p w:rsidR="00120858" w:rsidDel="00912BBA" w:rsidRDefault="00120858" w:rsidP="00120858">
            <w:pPr>
              <w:tabs>
                <w:tab w:val="left" w:pos="3152"/>
              </w:tabs>
              <w:spacing w:line="240" w:lineRule="auto"/>
              <w:jc w:val="center"/>
              <w:rPr>
                <w:del w:id="138" w:author="Nelson Felipe Rodriguez Velez" w:date="2019-04-15T09:43:00Z"/>
                <w:rFonts w:ascii="Arial" w:eastAsia="Arial" w:hAnsi="Arial" w:cs="Arial"/>
                <w:b/>
                <w:color w:val="FFFFFF"/>
                <w:sz w:val="18"/>
                <w:szCs w:val="18"/>
              </w:rPr>
            </w:pPr>
            <w:del w:id="139" w:author="Nelson Felipe Rodriguez Velez" w:date="2019-04-15T09:43:00Z">
              <w:r w:rsidDel="00912BBA">
                <w:rPr>
                  <w:rFonts w:ascii="Arial" w:eastAsia="Arial" w:hAnsi="Arial" w:cs="Arial"/>
                  <w:b/>
                  <w:color w:val="FFFFFF"/>
                  <w:sz w:val="18"/>
                  <w:szCs w:val="18"/>
                </w:rPr>
                <w:delText>Actividad</w:delText>
              </w:r>
            </w:del>
          </w:p>
        </w:tc>
        <w:tc>
          <w:tcPr>
            <w:tcW w:w="658" w:type="pct"/>
            <w:shd w:val="clear" w:color="auto" w:fill="548DD4" w:themeFill="text2" w:themeFillTint="99"/>
            <w:vAlign w:val="center"/>
          </w:tcPr>
          <w:p w:rsidR="00120858" w:rsidDel="00912BBA" w:rsidRDefault="00120858" w:rsidP="00120858">
            <w:pPr>
              <w:tabs>
                <w:tab w:val="left" w:pos="3152"/>
              </w:tabs>
              <w:spacing w:line="240" w:lineRule="auto"/>
              <w:jc w:val="center"/>
              <w:rPr>
                <w:del w:id="140" w:author="Nelson Felipe Rodriguez Velez" w:date="2019-04-15T09:43:00Z"/>
                <w:rFonts w:ascii="Arial" w:eastAsia="Arial" w:hAnsi="Arial" w:cs="Arial"/>
                <w:b/>
                <w:color w:val="FFFFFF"/>
                <w:sz w:val="18"/>
                <w:szCs w:val="18"/>
              </w:rPr>
            </w:pPr>
            <w:del w:id="141" w:author="Nelson Felipe Rodriguez Velez" w:date="2019-04-15T09:43:00Z">
              <w:r w:rsidDel="00912BBA">
                <w:rPr>
                  <w:rFonts w:ascii="Arial" w:eastAsia="Arial" w:hAnsi="Arial" w:cs="Arial"/>
                  <w:b/>
                  <w:color w:val="FFFFFF"/>
                  <w:sz w:val="18"/>
                  <w:szCs w:val="18"/>
                </w:rPr>
                <w:delText>Objetivo</w:delText>
              </w:r>
            </w:del>
          </w:p>
        </w:tc>
        <w:tc>
          <w:tcPr>
            <w:tcW w:w="126" w:type="pct"/>
            <w:shd w:val="clear" w:color="auto" w:fill="548DD4" w:themeFill="text2" w:themeFillTint="99"/>
            <w:vAlign w:val="center"/>
          </w:tcPr>
          <w:p w:rsidR="00120858" w:rsidDel="00912BBA" w:rsidRDefault="00120858" w:rsidP="00120858">
            <w:pPr>
              <w:tabs>
                <w:tab w:val="left" w:pos="3152"/>
              </w:tabs>
              <w:spacing w:line="240" w:lineRule="auto"/>
              <w:jc w:val="center"/>
              <w:rPr>
                <w:del w:id="142" w:author="Nelson Felipe Rodriguez Velez" w:date="2019-04-15T09:43:00Z"/>
                <w:rFonts w:ascii="Arial" w:eastAsia="Arial" w:hAnsi="Arial" w:cs="Arial"/>
                <w:b/>
                <w:color w:val="FFFFFF"/>
                <w:sz w:val="18"/>
                <w:szCs w:val="18"/>
              </w:rPr>
            </w:pPr>
            <w:del w:id="143" w:author="Nelson Felipe Rodriguez Velez" w:date="2019-04-15T09:43:00Z">
              <w:r w:rsidDel="00912BBA">
                <w:rPr>
                  <w:rFonts w:ascii="Arial" w:eastAsia="Arial" w:hAnsi="Arial" w:cs="Arial"/>
                  <w:b/>
                  <w:color w:val="FFFFFF"/>
                  <w:sz w:val="18"/>
                  <w:szCs w:val="18"/>
                </w:rPr>
                <w:delText>Metodología</w:delText>
              </w:r>
            </w:del>
          </w:p>
        </w:tc>
        <w:tc>
          <w:tcPr>
            <w:tcW w:w="282" w:type="pct"/>
            <w:shd w:val="clear" w:color="auto" w:fill="548DD4" w:themeFill="text2" w:themeFillTint="99"/>
            <w:vAlign w:val="center"/>
          </w:tcPr>
          <w:p w:rsidR="00120858" w:rsidDel="00912BBA" w:rsidRDefault="00120858" w:rsidP="00120858">
            <w:pPr>
              <w:tabs>
                <w:tab w:val="left" w:pos="3152"/>
              </w:tabs>
              <w:spacing w:line="240" w:lineRule="auto"/>
              <w:jc w:val="center"/>
              <w:rPr>
                <w:del w:id="144" w:author="Nelson Felipe Rodriguez Velez" w:date="2019-04-15T09:43:00Z"/>
                <w:rFonts w:ascii="Arial" w:eastAsia="Arial" w:hAnsi="Arial" w:cs="Arial"/>
                <w:b/>
                <w:color w:val="FFFFFF"/>
                <w:sz w:val="18"/>
                <w:szCs w:val="18"/>
              </w:rPr>
            </w:pPr>
            <w:del w:id="145" w:author="Nelson Felipe Rodriguez Velez" w:date="2019-04-15T09:43:00Z">
              <w:r w:rsidDel="00912BBA">
                <w:rPr>
                  <w:rFonts w:ascii="Arial" w:eastAsia="Arial" w:hAnsi="Arial" w:cs="Arial"/>
                  <w:b/>
                  <w:color w:val="FFFFFF"/>
                  <w:sz w:val="18"/>
                  <w:szCs w:val="18"/>
                </w:rPr>
                <w:delText>Tiempo</w:delText>
              </w:r>
            </w:del>
          </w:p>
        </w:tc>
        <w:tc>
          <w:tcPr>
            <w:tcW w:w="1869" w:type="pct"/>
            <w:shd w:val="clear" w:color="auto" w:fill="548DD4" w:themeFill="text2" w:themeFillTint="99"/>
            <w:vAlign w:val="center"/>
          </w:tcPr>
          <w:p w:rsidR="00120858" w:rsidDel="00912BBA" w:rsidRDefault="00120858" w:rsidP="00120858">
            <w:pPr>
              <w:tabs>
                <w:tab w:val="left" w:pos="3152"/>
              </w:tabs>
              <w:spacing w:line="240" w:lineRule="auto"/>
              <w:jc w:val="center"/>
              <w:rPr>
                <w:del w:id="146" w:author="Nelson Felipe Rodriguez Velez" w:date="2019-04-15T09:43:00Z"/>
                <w:rFonts w:ascii="Arial" w:eastAsia="Arial" w:hAnsi="Arial" w:cs="Arial"/>
                <w:b/>
                <w:color w:val="FFFFFF"/>
                <w:sz w:val="18"/>
                <w:szCs w:val="18"/>
              </w:rPr>
            </w:pPr>
            <w:del w:id="147" w:author="Nelson Felipe Rodriguez Velez" w:date="2019-04-15T09:43:00Z">
              <w:r w:rsidDel="00912BBA">
                <w:rPr>
                  <w:rFonts w:ascii="Arial" w:eastAsia="Arial" w:hAnsi="Arial" w:cs="Arial"/>
                  <w:b/>
                  <w:color w:val="FFFFFF"/>
                  <w:sz w:val="18"/>
                  <w:szCs w:val="18"/>
                </w:rPr>
                <w:delText>Recursos de apoyo</w:delText>
              </w:r>
            </w:del>
          </w:p>
        </w:tc>
        <w:tc>
          <w:tcPr>
            <w:tcW w:w="1316" w:type="pct"/>
            <w:shd w:val="clear" w:color="auto" w:fill="548DD4" w:themeFill="text2" w:themeFillTint="99"/>
            <w:vAlign w:val="center"/>
          </w:tcPr>
          <w:p w:rsidR="00120858" w:rsidDel="00912BBA" w:rsidRDefault="00120858" w:rsidP="00120858">
            <w:pPr>
              <w:tabs>
                <w:tab w:val="left" w:pos="3152"/>
              </w:tabs>
              <w:spacing w:line="240" w:lineRule="auto"/>
              <w:jc w:val="center"/>
              <w:rPr>
                <w:del w:id="148" w:author="Nelson Felipe Rodriguez Velez" w:date="2019-04-15T09:43:00Z"/>
                <w:rFonts w:ascii="Arial" w:eastAsia="Arial" w:hAnsi="Arial" w:cs="Arial"/>
                <w:b/>
                <w:color w:val="FFFFFF"/>
                <w:sz w:val="18"/>
                <w:szCs w:val="18"/>
              </w:rPr>
            </w:pPr>
            <w:del w:id="149" w:author="Nelson Felipe Rodriguez Velez" w:date="2019-04-15T09:43:00Z">
              <w:r w:rsidDel="00912BBA">
                <w:rPr>
                  <w:rFonts w:ascii="Arial" w:eastAsia="Arial" w:hAnsi="Arial" w:cs="Arial"/>
                  <w:b/>
                  <w:color w:val="FFFFFF"/>
                  <w:sz w:val="18"/>
                  <w:szCs w:val="18"/>
                </w:rPr>
                <w:delText>Producto</w:delText>
              </w:r>
            </w:del>
            <w:ins w:id="150" w:author="Rafael Fernando Garzon Combariza" w:date="2019-04-12T10:18:00Z">
              <w:del w:id="151" w:author="Nelson Felipe Rodriguez Velez" w:date="2019-04-15T09:43:00Z">
                <w:r w:rsidDel="00912BBA">
                  <w:rPr>
                    <w:rFonts w:ascii="Arial" w:eastAsia="Arial" w:hAnsi="Arial" w:cs="Arial"/>
                    <w:b/>
                    <w:color w:val="FFFFFF"/>
                    <w:sz w:val="18"/>
                    <w:szCs w:val="18"/>
                  </w:rPr>
                  <w:delText>(s)</w:delText>
                </w:r>
              </w:del>
            </w:ins>
            <w:del w:id="152" w:author="Nelson Felipe Rodriguez Velez" w:date="2019-04-15T09:43:00Z">
              <w:r w:rsidDel="00912BBA">
                <w:rPr>
                  <w:rFonts w:ascii="Arial" w:eastAsia="Arial" w:hAnsi="Arial" w:cs="Arial"/>
                  <w:b/>
                  <w:color w:val="FFFFFF"/>
                  <w:sz w:val="18"/>
                  <w:szCs w:val="18"/>
                </w:rPr>
                <w:delText xml:space="preserve"> esperado</w:delText>
              </w:r>
            </w:del>
            <w:ins w:id="153" w:author="Rafael Fernando Garzon Combariza" w:date="2019-04-12T10:30:00Z">
              <w:del w:id="154" w:author="Nelson Felipe Rodriguez Velez" w:date="2019-04-15T09:43:00Z">
                <w:r w:rsidDel="00912BBA">
                  <w:rPr>
                    <w:rFonts w:ascii="Arial" w:eastAsia="Arial" w:hAnsi="Arial" w:cs="Arial"/>
                    <w:b/>
                    <w:color w:val="FFFFFF"/>
                    <w:sz w:val="18"/>
                    <w:szCs w:val="18"/>
                  </w:rPr>
                  <w:delText>y/o soportes</w:delText>
                </w:r>
              </w:del>
            </w:ins>
          </w:p>
        </w:tc>
      </w:tr>
      <w:tr w:rsidR="00912BBA" w:rsidDel="00912BBA" w:rsidTr="00912BBA">
        <w:trPr>
          <w:trHeight w:val="957"/>
          <w:del w:id="155" w:author="Nelson Felipe Rodriguez Velez" w:date="2019-04-15T09:43:00Z"/>
        </w:trPr>
        <w:tc>
          <w:tcPr>
            <w:tcW w:w="369" w:type="pct"/>
          </w:tcPr>
          <w:p w:rsidR="00120858" w:rsidDel="00912BBA" w:rsidRDefault="00120858" w:rsidP="00120858">
            <w:pPr>
              <w:tabs>
                <w:tab w:val="left" w:pos="3152"/>
              </w:tabs>
              <w:spacing w:line="240" w:lineRule="auto"/>
              <w:rPr>
                <w:ins w:id="156" w:author="Rafael Fernando Garzon Combariza" w:date="2019-04-12T12:13:00Z"/>
                <w:del w:id="157" w:author="Nelson Felipe Rodriguez Velez" w:date="2019-04-15T09:43:00Z"/>
                <w:rFonts w:ascii="Arial" w:eastAsia="Arial" w:hAnsi="Arial" w:cs="Arial"/>
                <w:b/>
                <w:sz w:val="18"/>
                <w:szCs w:val="18"/>
              </w:rPr>
            </w:pPr>
            <w:del w:id="158" w:author="Nelson Felipe Rodriguez Velez" w:date="2019-04-15T09:43:00Z">
              <w:r w:rsidDel="00912BBA">
                <w:rPr>
                  <w:rFonts w:ascii="Arial" w:eastAsia="Arial" w:hAnsi="Arial" w:cs="Arial"/>
                  <w:b/>
                  <w:sz w:val="18"/>
                  <w:szCs w:val="18"/>
                </w:rPr>
                <w:delText>Reunión presentación</w:delText>
              </w:r>
            </w:del>
          </w:p>
          <w:p w:rsidR="00120858" w:rsidRPr="005E4010" w:rsidDel="00912BBA" w:rsidRDefault="00120858" w:rsidP="00120858">
            <w:pPr>
              <w:tabs>
                <w:tab w:val="left" w:pos="3152"/>
              </w:tabs>
              <w:spacing w:line="240" w:lineRule="auto"/>
              <w:rPr>
                <w:del w:id="159" w:author="Nelson Felipe Rodriguez Velez" w:date="2019-04-15T09:43:00Z"/>
                <w:rFonts w:ascii="Arial" w:eastAsia="Arial" w:hAnsi="Arial" w:cs="Arial"/>
                <w:sz w:val="18"/>
                <w:szCs w:val="18"/>
                <w:rPrChange w:id="160" w:author="Rafael Fernando Garzon Combariza" w:date="2019-04-12T12:16:00Z">
                  <w:rPr>
                    <w:del w:id="161" w:author="Nelson Felipe Rodriguez Velez" w:date="2019-04-15T09:43:00Z"/>
                    <w:rFonts w:ascii="Arial" w:eastAsia="Arial" w:hAnsi="Arial" w:cs="Arial"/>
                    <w:b/>
                    <w:sz w:val="18"/>
                    <w:szCs w:val="18"/>
                  </w:rPr>
                </w:rPrChange>
              </w:rPr>
            </w:pPr>
            <w:ins w:id="162" w:author="Rafael Fernando Garzon Combariza" w:date="2019-04-12T12:13:00Z">
              <w:del w:id="163" w:author="Nelson Felipe Rodriguez Velez" w:date="2019-04-15T09:16:00Z">
                <w:r w:rsidRPr="005E4010" w:rsidDel="00912BBA">
                  <w:rPr>
                    <w:rFonts w:ascii="Arial" w:eastAsia="Arial" w:hAnsi="Arial" w:cs="Arial"/>
                    <w:sz w:val="18"/>
                    <w:szCs w:val="18"/>
                    <w:rPrChange w:id="164" w:author="Rafael Fernando Garzon Combariza" w:date="2019-04-12T12:16:00Z">
                      <w:rPr>
                        <w:rFonts w:ascii="Arial" w:eastAsia="Arial" w:hAnsi="Arial" w:cs="Arial"/>
                        <w:b/>
                        <w:sz w:val="18"/>
                        <w:szCs w:val="18"/>
                      </w:rPr>
                    </w:rPrChange>
                  </w:rPr>
                  <w:delText>(Director(a) regional – comisionante)</w:delText>
                </w:r>
              </w:del>
            </w:ins>
          </w:p>
        </w:tc>
        <w:tc>
          <w:tcPr>
            <w:tcW w:w="658" w:type="pct"/>
          </w:tcPr>
          <w:p w:rsidR="00120858" w:rsidDel="00912BBA" w:rsidRDefault="00120858" w:rsidP="00120858">
            <w:pPr>
              <w:tabs>
                <w:tab w:val="left" w:pos="3152"/>
              </w:tabs>
              <w:spacing w:line="240" w:lineRule="auto"/>
              <w:rPr>
                <w:del w:id="165" w:author="Nelson Felipe Rodriguez Velez" w:date="2019-04-15T09:43:00Z"/>
                <w:rFonts w:ascii="Arial" w:eastAsia="Arial" w:hAnsi="Arial" w:cs="Arial"/>
                <w:sz w:val="18"/>
                <w:szCs w:val="18"/>
              </w:rPr>
            </w:pPr>
            <w:del w:id="166" w:author="Nelson Felipe Rodriguez Velez" w:date="2019-04-15T09:43:00Z">
              <w:r w:rsidDel="00912BBA">
                <w:rPr>
                  <w:rFonts w:ascii="Arial" w:eastAsia="Arial" w:hAnsi="Arial" w:cs="Arial"/>
                  <w:sz w:val="18"/>
                  <w:szCs w:val="18"/>
                </w:rPr>
                <w:delText>Presentación con el Director (a) regional</w:delText>
              </w:r>
            </w:del>
          </w:p>
        </w:tc>
        <w:tc>
          <w:tcPr>
            <w:tcW w:w="126" w:type="pct"/>
          </w:tcPr>
          <w:p w:rsidR="00120858" w:rsidDel="00912BBA" w:rsidRDefault="00120858" w:rsidP="00120858">
            <w:pPr>
              <w:tabs>
                <w:tab w:val="left" w:pos="3152"/>
              </w:tabs>
              <w:spacing w:line="240" w:lineRule="auto"/>
              <w:jc w:val="center"/>
              <w:rPr>
                <w:del w:id="167" w:author="Nelson Felipe Rodriguez Velez" w:date="2019-04-15T09:43:00Z"/>
                <w:rFonts w:ascii="Arial" w:eastAsia="Arial" w:hAnsi="Arial" w:cs="Arial"/>
                <w:sz w:val="18"/>
                <w:szCs w:val="18"/>
              </w:rPr>
            </w:pPr>
            <w:del w:id="168" w:author="Nelson Felipe Rodriguez Velez" w:date="2019-04-15T09:43:00Z">
              <w:r w:rsidDel="00912BBA">
                <w:rPr>
                  <w:rFonts w:ascii="Arial" w:eastAsia="Arial" w:hAnsi="Arial" w:cs="Arial"/>
                  <w:sz w:val="18"/>
                  <w:szCs w:val="18"/>
                </w:rPr>
                <w:delText>Magistral</w:delText>
              </w:r>
            </w:del>
          </w:p>
        </w:tc>
        <w:tc>
          <w:tcPr>
            <w:tcW w:w="282" w:type="pct"/>
          </w:tcPr>
          <w:p w:rsidR="00120858" w:rsidDel="00912BBA" w:rsidRDefault="00120858" w:rsidP="00120858">
            <w:pPr>
              <w:tabs>
                <w:tab w:val="left" w:pos="3152"/>
              </w:tabs>
              <w:spacing w:line="240" w:lineRule="auto"/>
              <w:jc w:val="center"/>
              <w:rPr>
                <w:del w:id="169" w:author="Nelson Felipe Rodriguez Velez" w:date="2019-04-15T09:43:00Z"/>
                <w:rFonts w:ascii="Arial" w:eastAsia="Arial" w:hAnsi="Arial" w:cs="Arial"/>
                <w:sz w:val="18"/>
                <w:szCs w:val="18"/>
              </w:rPr>
            </w:pPr>
            <w:del w:id="170" w:author="Nelson Felipe Rodriguez Velez" w:date="2019-04-15T09:43:00Z">
              <w:r w:rsidDel="00912BBA">
                <w:rPr>
                  <w:rFonts w:ascii="Arial" w:eastAsia="Arial" w:hAnsi="Arial" w:cs="Arial"/>
                  <w:sz w:val="18"/>
                  <w:szCs w:val="18"/>
                </w:rPr>
                <w:delText>20 minutos</w:delText>
              </w:r>
            </w:del>
          </w:p>
        </w:tc>
        <w:tc>
          <w:tcPr>
            <w:tcW w:w="1869" w:type="pct"/>
          </w:tcPr>
          <w:p w:rsidR="00120858" w:rsidDel="00912BBA" w:rsidRDefault="00120858" w:rsidP="00120858">
            <w:pPr>
              <w:tabs>
                <w:tab w:val="left" w:pos="3152"/>
              </w:tabs>
              <w:spacing w:line="240" w:lineRule="auto"/>
              <w:rPr>
                <w:del w:id="171" w:author="Nelson Felipe Rodriguez Velez" w:date="2019-04-15T09:43:00Z"/>
                <w:rFonts w:ascii="Arial" w:eastAsia="Arial" w:hAnsi="Arial" w:cs="Arial"/>
                <w:sz w:val="18"/>
                <w:szCs w:val="18"/>
              </w:rPr>
            </w:pPr>
            <w:del w:id="172" w:author="Nelson Felipe Rodriguez Velez" w:date="2019-04-15T09:43:00Z">
              <w:r w:rsidDel="00912BBA">
                <w:rPr>
                  <w:rFonts w:ascii="Arial" w:eastAsia="Arial" w:hAnsi="Arial" w:cs="Arial"/>
                  <w:sz w:val="18"/>
                  <w:szCs w:val="18"/>
                </w:rPr>
                <w:delText>Presentación y descripción de las actividades a realizar</w:delText>
              </w:r>
            </w:del>
          </w:p>
        </w:tc>
        <w:tc>
          <w:tcPr>
            <w:tcW w:w="1316" w:type="pct"/>
          </w:tcPr>
          <w:p w:rsidR="00120858" w:rsidDel="00912BBA" w:rsidRDefault="00120858" w:rsidP="00120858">
            <w:pPr>
              <w:tabs>
                <w:tab w:val="left" w:pos="3152"/>
              </w:tabs>
              <w:spacing w:line="240" w:lineRule="auto"/>
              <w:rPr>
                <w:del w:id="173" w:author="Nelson Felipe Rodriguez Velez" w:date="2019-04-15T09:43:00Z"/>
                <w:rFonts w:ascii="Arial" w:eastAsia="Arial" w:hAnsi="Arial" w:cs="Arial"/>
                <w:sz w:val="18"/>
                <w:szCs w:val="18"/>
              </w:rPr>
            </w:pPr>
            <w:ins w:id="174" w:author="Rafael Fernando Garzon Combariza" w:date="2019-04-12T10:19:00Z">
              <w:del w:id="175" w:author="Nelson Felipe Rodriguez Velez" w:date="2019-04-15T09:43:00Z">
                <w:r w:rsidDel="00912BBA">
                  <w:rPr>
                    <w:rFonts w:ascii="Arial" w:eastAsia="Arial" w:hAnsi="Arial" w:cs="Arial"/>
                    <w:sz w:val="18"/>
                    <w:szCs w:val="18"/>
                  </w:rPr>
                  <w:delText xml:space="preserve">Acta y </w:delText>
                </w:r>
              </w:del>
            </w:ins>
            <w:del w:id="176" w:author="Nelson Felipe Rodriguez Velez" w:date="2019-04-15T09:43:00Z">
              <w:r w:rsidDel="00912BBA">
                <w:rPr>
                  <w:rFonts w:ascii="Arial" w:eastAsia="Arial" w:hAnsi="Arial" w:cs="Arial"/>
                  <w:sz w:val="18"/>
                  <w:szCs w:val="18"/>
                </w:rPr>
                <w:delText>P</w:delText>
              </w:r>
            </w:del>
            <w:ins w:id="177" w:author="Rafael Fernando Garzon Combariza" w:date="2019-04-12T10:20:00Z">
              <w:del w:id="178" w:author="Nelson Felipe Rodriguez Velez" w:date="2019-04-15T09:43:00Z">
                <w:r w:rsidDel="00912BBA">
                  <w:rPr>
                    <w:rFonts w:ascii="Arial" w:eastAsia="Arial" w:hAnsi="Arial" w:cs="Arial"/>
                    <w:sz w:val="18"/>
                    <w:szCs w:val="18"/>
                  </w:rPr>
                  <w:delText>p</w:delText>
                </w:r>
              </w:del>
            </w:ins>
            <w:del w:id="179" w:author="Nelson Felipe Rodriguez Velez" w:date="2019-04-15T09:43:00Z">
              <w:r w:rsidDel="00912BBA">
                <w:rPr>
                  <w:rFonts w:ascii="Arial" w:eastAsia="Arial" w:hAnsi="Arial" w:cs="Arial"/>
                  <w:sz w:val="18"/>
                  <w:szCs w:val="18"/>
                </w:rPr>
                <w:delText>lanilla de asistencia firmada</w:delText>
              </w:r>
            </w:del>
            <w:ins w:id="180" w:author="Rafael Fernando Garzon Combariza" w:date="2019-04-12T10:20:00Z">
              <w:del w:id="181" w:author="Nelson Felipe Rodriguez Velez" w:date="2019-04-15T09:43:00Z">
                <w:r w:rsidDel="00912BBA">
                  <w:rPr>
                    <w:rFonts w:ascii="Arial" w:eastAsia="Arial" w:hAnsi="Arial" w:cs="Arial"/>
                    <w:sz w:val="18"/>
                    <w:szCs w:val="18"/>
                  </w:rPr>
                  <w:delText>s</w:delText>
                </w:r>
              </w:del>
            </w:ins>
          </w:p>
        </w:tc>
      </w:tr>
      <w:tr w:rsidR="00912BBA" w:rsidDel="00912BBA" w:rsidTr="00912BBA">
        <w:trPr>
          <w:trHeight w:val="1263"/>
          <w:del w:id="182" w:author="Nelson Felipe Rodriguez Velez" w:date="2019-04-15T09:43:00Z"/>
        </w:trPr>
        <w:tc>
          <w:tcPr>
            <w:tcW w:w="369" w:type="pct"/>
          </w:tcPr>
          <w:p w:rsidR="00120858" w:rsidDel="00912BBA" w:rsidRDefault="00120858" w:rsidP="00120858">
            <w:pPr>
              <w:tabs>
                <w:tab w:val="left" w:pos="3152"/>
              </w:tabs>
              <w:spacing w:line="240" w:lineRule="auto"/>
              <w:rPr>
                <w:ins w:id="183" w:author="Rafael Fernando Garzon Combariza" w:date="2019-04-12T12:14:00Z"/>
                <w:del w:id="184" w:author="Nelson Felipe Rodriguez Velez" w:date="2019-04-15T09:43:00Z"/>
                <w:rFonts w:ascii="Arial" w:eastAsia="Arial" w:hAnsi="Arial" w:cs="Arial"/>
                <w:b/>
                <w:sz w:val="18"/>
                <w:szCs w:val="18"/>
              </w:rPr>
            </w:pPr>
            <w:del w:id="185" w:author="Nelson Felipe Rodriguez Velez" w:date="2019-04-15T09:43:00Z">
              <w:r w:rsidDel="00912BBA">
                <w:rPr>
                  <w:rFonts w:ascii="Arial" w:eastAsia="Arial" w:hAnsi="Arial" w:cs="Arial"/>
                  <w:b/>
                  <w:sz w:val="18"/>
                  <w:szCs w:val="18"/>
                </w:rPr>
                <w:delText>Reunión de Inicio</w:delText>
              </w:r>
            </w:del>
          </w:p>
          <w:p w:rsidR="00120858" w:rsidRPr="005E4010" w:rsidDel="00912BBA" w:rsidRDefault="00120858" w:rsidP="00120858">
            <w:pPr>
              <w:tabs>
                <w:tab w:val="left" w:pos="3152"/>
              </w:tabs>
              <w:spacing w:line="240" w:lineRule="auto"/>
              <w:rPr>
                <w:del w:id="186" w:author="Nelson Felipe Rodriguez Velez" w:date="2019-04-15T09:43:00Z"/>
                <w:rFonts w:ascii="Arial" w:eastAsia="Arial" w:hAnsi="Arial" w:cs="Arial"/>
                <w:sz w:val="18"/>
                <w:szCs w:val="18"/>
                <w:rPrChange w:id="187" w:author="Rafael Fernando Garzon Combariza" w:date="2019-04-12T12:16:00Z">
                  <w:rPr>
                    <w:del w:id="188" w:author="Nelson Felipe Rodriguez Velez" w:date="2019-04-15T09:43:00Z"/>
                    <w:rFonts w:ascii="Arial" w:eastAsia="Arial" w:hAnsi="Arial" w:cs="Arial"/>
                    <w:b/>
                    <w:sz w:val="18"/>
                    <w:szCs w:val="18"/>
                  </w:rPr>
                </w:rPrChange>
              </w:rPr>
            </w:pPr>
            <w:ins w:id="189" w:author="Rafael Fernando Garzon Combariza" w:date="2019-04-12T12:14:00Z">
              <w:del w:id="190" w:author="Nelson Felipe Rodriguez Velez" w:date="2019-04-15T09:16:00Z">
                <w:r w:rsidRPr="005E4010" w:rsidDel="00912BBA">
                  <w:rPr>
                    <w:rFonts w:ascii="Arial" w:eastAsia="Arial" w:hAnsi="Arial" w:cs="Arial"/>
                    <w:sz w:val="18"/>
                    <w:szCs w:val="18"/>
                    <w:rPrChange w:id="191" w:author="Rafael Fernando Garzon Combariza" w:date="2019-04-12T12:16:00Z">
                      <w:rPr>
                        <w:rFonts w:ascii="Arial" w:eastAsia="Arial" w:hAnsi="Arial" w:cs="Arial"/>
                        <w:b/>
                        <w:sz w:val="18"/>
                        <w:szCs w:val="18"/>
                      </w:rPr>
                    </w:rPrChange>
                  </w:rPr>
                  <w:delText>(</w:delText>
                </w:r>
              </w:del>
            </w:ins>
            <w:ins w:id="192" w:author="Rafael Fernando Garzon Combariza" w:date="2019-04-12T12:15:00Z">
              <w:del w:id="193" w:author="Nelson Felipe Rodriguez Velez" w:date="2019-04-15T09:16:00Z">
                <w:r w:rsidRPr="005E4010" w:rsidDel="00912BBA">
                  <w:rPr>
                    <w:rFonts w:ascii="Arial" w:eastAsia="Arial" w:hAnsi="Arial" w:cs="Arial"/>
                    <w:sz w:val="18"/>
                    <w:szCs w:val="18"/>
                    <w:rPrChange w:id="194" w:author="Rafael Fernando Garzon Combariza" w:date="2019-04-12T12:16:00Z">
                      <w:rPr>
                        <w:rFonts w:ascii="Arial" w:eastAsia="Arial" w:hAnsi="Arial" w:cs="Arial"/>
                        <w:b/>
                        <w:sz w:val="18"/>
                        <w:szCs w:val="18"/>
                      </w:rPr>
                    </w:rPrChange>
                  </w:rPr>
                  <w:delText>E</w:delText>
                </w:r>
              </w:del>
            </w:ins>
            <w:ins w:id="195" w:author="Rafael Fernando Garzon Combariza" w:date="2019-04-12T12:14:00Z">
              <w:del w:id="196" w:author="Nelson Felipe Rodriguez Velez" w:date="2019-04-15T09:16:00Z">
                <w:r w:rsidRPr="005E4010" w:rsidDel="00912BBA">
                  <w:rPr>
                    <w:rFonts w:ascii="Arial" w:eastAsia="Arial" w:hAnsi="Arial" w:cs="Arial"/>
                    <w:sz w:val="18"/>
                    <w:szCs w:val="18"/>
                    <w:rPrChange w:id="197" w:author="Rafael Fernando Garzon Combariza" w:date="2019-04-12T12:16:00Z">
                      <w:rPr>
                        <w:rFonts w:ascii="Arial" w:eastAsia="Arial" w:hAnsi="Arial" w:cs="Arial"/>
                        <w:b/>
                        <w:sz w:val="18"/>
                        <w:szCs w:val="18"/>
                      </w:rPr>
                    </w:rPrChange>
                  </w:rPr>
                  <w:delText>quipo de trabajo regional – comisionante)</w:delText>
                </w:r>
              </w:del>
            </w:ins>
          </w:p>
        </w:tc>
        <w:tc>
          <w:tcPr>
            <w:tcW w:w="658" w:type="pct"/>
          </w:tcPr>
          <w:p w:rsidR="00120858" w:rsidDel="00912BBA" w:rsidRDefault="00120858" w:rsidP="00120858">
            <w:pPr>
              <w:tabs>
                <w:tab w:val="left" w:pos="3152"/>
              </w:tabs>
              <w:spacing w:line="240" w:lineRule="auto"/>
              <w:rPr>
                <w:del w:id="198" w:author="Nelson Felipe Rodriguez Velez" w:date="2019-04-15T09:43:00Z"/>
                <w:rFonts w:ascii="Arial" w:eastAsia="Arial" w:hAnsi="Arial" w:cs="Arial"/>
                <w:sz w:val="18"/>
                <w:szCs w:val="18"/>
              </w:rPr>
            </w:pPr>
            <w:del w:id="199" w:author="Nelson Felipe Rodriguez Velez" w:date="2019-04-15T09:43:00Z">
              <w:r w:rsidDel="00912BBA">
                <w:rPr>
                  <w:rFonts w:ascii="Arial" w:eastAsia="Arial" w:hAnsi="Arial" w:cs="Arial"/>
                  <w:sz w:val="18"/>
                  <w:szCs w:val="18"/>
                </w:rPr>
                <w:delText>Conocer a la</w:delText>
              </w:r>
            </w:del>
            <w:ins w:id="200" w:author="Rafael Fernando Garzon Combariza" w:date="2019-04-12T10:20:00Z">
              <w:del w:id="201" w:author="Nelson Felipe Rodriguez Velez" w:date="2019-04-15T09:43:00Z">
                <w:r w:rsidDel="00912BBA">
                  <w:rPr>
                    <w:rFonts w:ascii="Arial" w:eastAsia="Arial" w:hAnsi="Arial" w:cs="Arial"/>
                    <w:sz w:val="18"/>
                    <w:szCs w:val="18"/>
                  </w:rPr>
                  <w:delText>(</w:delText>
                </w:r>
              </w:del>
            </w:ins>
            <w:del w:id="202" w:author="Nelson Felipe Rodriguez Velez" w:date="2019-04-15T09:43:00Z">
              <w:r w:rsidDel="00912BBA">
                <w:rPr>
                  <w:rFonts w:ascii="Arial" w:eastAsia="Arial" w:hAnsi="Arial" w:cs="Arial"/>
                  <w:sz w:val="18"/>
                  <w:szCs w:val="18"/>
                </w:rPr>
                <w:delText>s</w:delText>
              </w:r>
            </w:del>
            <w:ins w:id="203" w:author="Rafael Fernando Garzon Combariza" w:date="2019-04-12T10:20:00Z">
              <w:del w:id="204" w:author="Nelson Felipe Rodriguez Velez" w:date="2019-04-15T09:43:00Z">
                <w:r w:rsidDel="00912BBA">
                  <w:rPr>
                    <w:rFonts w:ascii="Arial" w:eastAsia="Arial" w:hAnsi="Arial" w:cs="Arial"/>
                    <w:sz w:val="18"/>
                    <w:szCs w:val="18"/>
                  </w:rPr>
                  <w:delText>)</w:delText>
                </w:r>
              </w:del>
            </w:ins>
            <w:del w:id="205" w:author="Nelson Felipe Rodriguez Velez" w:date="2019-04-15T09:43:00Z">
              <w:r w:rsidDel="00912BBA">
                <w:rPr>
                  <w:rFonts w:ascii="Arial" w:eastAsia="Arial" w:hAnsi="Arial" w:cs="Arial"/>
                  <w:sz w:val="18"/>
                  <w:szCs w:val="18"/>
                </w:rPr>
                <w:delText xml:space="preserve"> persona</w:delText>
              </w:r>
            </w:del>
            <w:ins w:id="206" w:author="Rafael Fernando Garzon Combariza" w:date="2019-04-12T10:20:00Z">
              <w:del w:id="207" w:author="Nelson Felipe Rodriguez Velez" w:date="2019-04-15T09:43:00Z">
                <w:r w:rsidDel="00912BBA">
                  <w:rPr>
                    <w:rFonts w:ascii="Arial" w:eastAsia="Arial" w:hAnsi="Arial" w:cs="Arial"/>
                    <w:sz w:val="18"/>
                    <w:szCs w:val="18"/>
                  </w:rPr>
                  <w:delText>(</w:delText>
                </w:r>
              </w:del>
            </w:ins>
            <w:del w:id="208" w:author="Nelson Felipe Rodriguez Velez" w:date="2019-04-15T09:43:00Z">
              <w:r w:rsidDel="00912BBA">
                <w:rPr>
                  <w:rFonts w:ascii="Arial" w:eastAsia="Arial" w:hAnsi="Arial" w:cs="Arial"/>
                  <w:sz w:val="18"/>
                  <w:szCs w:val="18"/>
                </w:rPr>
                <w:delText>s</w:delText>
              </w:r>
            </w:del>
            <w:ins w:id="209" w:author="Rafael Fernando Garzon Combariza" w:date="2019-04-12T10:20:00Z">
              <w:del w:id="210" w:author="Nelson Felipe Rodriguez Velez" w:date="2019-04-15T09:43:00Z">
                <w:r w:rsidDel="00912BBA">
                  <w:rPr>
                    <w:rFonts w:ascii="Arial" w:eastAsia="Arial" w:hAnsi="Arial" w:cs="Arial"/>
                    <w:sz w:val="18"/>
                    <w:szCs w:val="18"/>
                  </w:rPr>
                  <w:delText>)</w:delText>
                </w:r>
              </w:del>
            </w:ins>
            <w:del w:id="211" w:author="Nelson Felipe Rodriguez Velez" w:date="2019-04-15T09:43:00Z">
              <w:r w:rsidDel="00912BBA">
                <w:rPr>
                  <w:rFonts w:ascii="Arial" w:eastAsia="Arial" w:hAnsi="Arial" w:cs="Arial"/>
                  <w:sz w:val="18"/>
                  <w:szCs w:val="18"/>
                </w:rPr>
                <w:delText xml:space="preserve"> que hacen parte del proceso y explicar el objetivo del acompañamiento</w:delText>
              </w:r>
            </w:del>
          </w:p>
        </w:tc>
        <w:tc>
          <w:tcPr>
            <w:tcW w:w="126" w:type="pct"/>
          </w:tcPr>
          <w:p w:rsidR="00120858" w:rsidDel="00912BBA" w:rsidRDefault="00120858" w:rsidP="00120858">
            <w:pPr>
              <w:tabs>
                <w:tab w:val="left" w:pos="3152"/>
              </w:tabs>
              <w:spacing w:line="240" w:lineRule="auto"/>
              <w:jc w:val="center"/>
              <w:rPr>
                <w:del w:id="212" w:author="Nelson Felipe Rodriguez Velez" w:date="2019-04-15T09:43:00Z"/>
                <w:rFonts w:ascii="Arial" w:eastAsia="Arial" w:hAnsi="Arial" w:cs="Arial"/>
                <w:sz w:val="18"/>
                <w:szCs w:val="18"/>
              </w:rPr>
            </w:pPr>
            <w:del w:id="213" w:author="Nelson Felipe Rodriguez Velez" w:date="2019-04-15T09:43:00Z">
              <w:r w:rsidDel="00912BBA">
                <w:rPr>
                  <w:rFonts w:ascii="Arial" w:eastAsia="Arial" w:hAnsi="Arial" w:cs="Arial"/>
                  <w:sz w:val="18"/>
                  <w:szCs w:val="18"/>
                </w:rPr>
                <w:delText>Magistral</w:delText>
              </w:r>
            </w:del>
          </w:p>
        </w:tc>
        <w:tc>
          <w:tcPr>
            <w:tcW w:w="282" w:type="pct"/>
          </w:tcPr>
          <w:p w:rsidR="00120858" w:rsidDel="00912BBA" w:rsidRDefault="00120858" w:rsidP="00120858">
            <w:pPr>
              <w:tabs>
                <w:tab w:val="left" w:pos="3152"/>
              </w:tabs>
              <w:spacing w:line="240" w:lineRule="auto"/>
              <w:jc w:val="center"/>
              <w:rPr>
                <w:del w:id="214" w:author="Nelson Felipe Rodriguez Velez" w:date="2019-04-15T09:43:00Z"/>
                <w:rFonts w:ascii="Arial" w:eastAsia="Arial" w:hAnsi="Arial" w:cs="Arial"/>
                <w:sz w:val="18"/>
                <w:szCs w:val="18"/>
              </w:rPr>
            </w:pPr>
            <w:del w:id="215" w:author="Nelson Felipe Rodriguez Velez" w:date="2019-04-15T09:43:00Z">
              <w:r w:rsidDel="00912BBA">
                <w:rPr>
                  <w:rFonts w:ascii="Arial" w:eastAsia="Arial" w:hAnsi="Arial" w:cs="Arial"/>
                  <w:sz w:val="18"/>
                  <w:szCs w:val="18"/>
                </w:rPr>
                <w:delText xml:space="preserve">30 </w:delText>
              </w:r>
            </w:del>
            <w:ins w:id="216" w:author="Rafael Fernando Garzon Combariza" w:date="2019-04-12T12:10:00Z">
              <w:del w:id="217" w:author="Nelson Felipe Rodriguez Velez" w:date="2019-04-15T09:43:00Z">
                <w:r w:rsidDel="00912BBA">
                  <w:rPr>
                    <w:rFonts w:ascii="Arial" w:eastAsia="Arial" w:hAnsi="Arial" w:cs="Arial"/>
                    <w:sz w:val="18"/>
                    <w:szCs w:val="18"/>
                  </w:rPr>
                  <w:delText xml:space="preserve">10 </w:delText>
                </w:r>
              </w:del>
            </w:ins>
            <w:del w:id="218" w:author="Nelson Felipe Rodriguez Velez" w:date="2019-04-15T09:43:00Z">
              <w:r w:rsidDel="00912BBA">
                <w:rPr>
                  <w:rFonts w:ascii="Arial" w:eastAsia="Arial" w:hAnsi="Arial" w:cs="Arial"/>
                  <w:sz w:val="18"/>
                  <w:szCs w:val="18"/>
                </w:rPr>
                <w:delText>minutos</w:delText>
              </w:r>
            </w:del>
          </w:p>
        </w:tc>
        <w:tc>
          <w:tcPr>
            <w:tcW w:w="1869" w:type="pct"/>
          </w:tcPr>
          <w:p w:rsidR="00120858" w:rsidDel="00912BBA" w:rsidRDefault="00120858" w:rsidP="00120858">
            <w:pPr>
              <w:tabs>
                <w:tab w:val="left" w:pos="3152"/>
              </w:tabs>
              <w:spacing w:line="240" w:lineRule="auto"/>
              <w:rPr>
                <w:del w:id="219" w:author="Nelson Felipe Rodriguez Velez" w:date="2019-04-15T09:43:00Z"/>
                <w:rFonts w:ascii="Arial" w:eastAsia="Arial" w:hAnsi="Arial" w:cs="Arial"/>
                <w:sz w:val="18"/>
                <w:szCs w:val="18"/>
              </w:rPr>
            </w:pPr>
            <w:del w:id="220" w:author="Nelson Felipe Rodriguez Velez" w:date="2019-04-15T09:43:00Z">
              <w:r w:rsidDel="00912BBA">
                <w:rPr>
                  <w:rFonts w:ascii="Arial" w:eastAsia="Arial" w:hAnsi="Arial" w:cs="Arial"/>
                  <w:sz w:val="18"/>
                  <w:szCs w:val="18"/>
                </w:rPr>
                <w:delText xml:space="preserve">Planilla de asistencia </w:delText>
              </w:r>
            </w:del>
          </w:p>
        </w:tc>
        <w:tc>
          <w:tcPr>
            <w:tcW w:w="1316" w:type="pct"/>
          </w:tcPr>
          <w:p w:rsidR="00120858" w:rsidDel="00912BBA" w:rsidRDefault="00120858" w:rsidP="00120858">
            <w:pPr>
              <w:tabs>
                <w:tab w:val="left" w:pos="3152"/>
              </w:tabs>
              <w:spacing w:line="240" w:lineRule="auto"/>
              <w:rPr>
                <w:del w:id="221" w:author="Nelson Felipe Rodriguez Velez" w:date="2019-04-15T09:43:00Z"/>
                <w:rFonts w:ascii="Arial" w:eastAsia="Arial" w:hAnsi="Arial" w:cs="Arial"/>
                <w:sz w:val="18"/>
                <w:szCs w:val="18"/>
              </w:rPr>
            </w:pPr>
            <w:del w:id="222" w:author="Nelson Felipe Rodriguez Velez" w:date="2019-04-15T09:43:00Z">
              <w:r w:rsidDel="00912BBA">
                <w:rPr>
                  <w:rFonts w:ascii="Arial" w:eastAsia="Arial" w:hAnsi="Arial" w:cs="Arial"/>
                  <w:sz w:val="18"/>
                  <w:szCs w:val="18"/>
                </w:rPr>
                <w:delText xml:space="preserve">Planilla </w:delText>
              </w:r>
            </w:del>
            <w:ins w:id="223" w:author="Rafael Fernando Garzon Combariza" w:date="2019-04-12T10:21:00Z">
              <w:del w:id="224" w:author="Nelson Felipe Rodriguez Velez" w:date="2019-04-15T09:43:00Z">
                <w:r w:rsidDel="00912BBA">
                  <w:rPr>
                    <w:rFonts w:ascii="Arial" w:eastAsia="Arial" w:hAnsi="Arial" w:cs="Arial"/>
                    <w:sz w:val="18"/>
                    <w:szCs w:val="18"/>
                  </w:rPr>
                  <w:delText xml:space="preserve">Acta y planilla </w:delText>
                </w:r>
              </w:del>
            </w:ins>
            <w:del w:id="225" w:author="Nelson Felipe Rodriguez Velez" w:date="2019-04-15T09:43:00Z">
              <w:r w:rsidDel="00912BBA">
                <w:rPr>
                  <w:rFonts w:ascii="Arial" w:eastAsia="Arial" w:hAnsi="Arial" w:cs="Arial"/>
                  <w:sz w:val="18"/>
                  <w:szCs w:val="18"/>
                </w:rPr>
                <w:delText>de asistencia firmada</w:delText>
              </w:r>
            </w:del>
            <w:ins w:id="226" w:author="Rafael Fernando Garzon Combariza" w:date="2019-04-12T10:21:00Z">
              <w:del w:id="227" w:author="Nelson Felipe Rodriguez Velez" w:date="2019-04-15T09:43:00Z">
                <w:r w:rsidDel="00912BBA">
                  <w:rPr>
                    <w:rFonts w:ascii="Arial" w:eastAsia="Arial" w:hAnsi="Arial" w:cs="Arial"/>
                    <w:sz w:val="18"/>
                    <w:szCs w:val="18"/>
                  </w:rPr>
                  <w:delText>s</w:delText>
                </w:r>
              </w:del>
            </w:ins>
            <w:ins w:id="228" w:author="Rafael Fernando Garzon Combariza" w:date="2019-04-12T12:30:00Z">
              <w:del w:id="229" w:author="Nelson Felipe Rodriguez Velez" w:date="2019-04-15T09:43:00Z">
                <w:r w:rsidDel="00912BBA">
                  <w:rPr>
                    <w:rFonts w:ascii="Arial" w:eastAsia="Arial" w:hAnsi="Arial" w:cs="Arial"/>
                    <w:sz w:val="18"/>
                    <w:szCs w:val="18"/>
                  </w:rPr>
                  <w:delText xml:space="preserve"> de toda la jornada</w:delText>
                </w:r>
              </w:del>
            </w:ins>
          </w:p>
        </w:tc>
      </w:tr>
      <w:tr w:rsidR="00912BBA" w:rsidDel="00912BBA" w:rsidTr="00912BBA">
        <w:trPr>
          <w:trHeight w:val="542"/>
          <w:del w:id="230" w:author="Nelson Felipe Rodriguez Velez" w:date="2019-04-15T09:43:00Z"/>
        </w:trPr>
        <w:tc>
          <w:tcPr>
            <w:tcW w:w="369" w:type="pct"/>
          </w:tcPr>
          <w:p w:rsidR="00120858" w:rsidDel="00912BBA" w:rsidRDefault="00120858" w:rsidP="00120858">
            <w:pPr>
              <w:tabs>
                <w:tab w:val="left" w:pos="3152"/>
              </w:tabs>
              <w:spacing w:line="240" w:lineRule="auto"/>
              <w:rPr>
                <w:ins w:id="231" w:author="Rafael Fernando Garzon Combariza" w:date="2019-04-12T12:15:00Z"/>
                <w:del w:id="232" w:author="Nelson Felipe Rodriguez Velez" w:date="2019-04-15T09:43:00Z"/>
                <w:rFonts w:ascii="Arial" w:eastAsia="Arial" w:hAnsi="Arial" w:cs="Arial"/>
                <w:sz w:val="18"/>
                <w:szCs w:val="18"/>
              </w:rPr>
            </w:pPr>
            <w:del w:id="233" w:author="Nelson Felipe Rodriguez Velez" w:date="2019-04-15T09:43:00Z">
              <w:r w:rsidDel="00912BBA">
                <w:rPr>
                  <w:rFonts w:ascii="Arial" w:eastAsia="Arial" w:hAnsi="Arial" w:cs="Arial"/>
                  <w:b/>
                  <w:sz w:val="18"/>
                  <w:szCs w:val="18"/>
                </w:rPr>
                <w:delText xml:space="preserve">Actividad 1: </w:delText>
              </w:r>
              <w:r w:rsidDel="00912BBA">
                <w:rPr>
                  <w:rFonts w:ascii="Arial" w:eastAsia="Arial" w:hAnsi="Arial" w:cs="Arial"/>
                  <w:sz w:val="18"/>
                  <w:szCs w:val="18"/>
                </w:rPr>
                <w:delText>Refuerzo Ruta de dotaciones para contratos de aporte.</w:delText>
              </w:r>
            </w:del>
          </w:p>
          <w:p w:rsidR="00120858" w:rsidRPr="005E4010" w:rsidDel="00912BBA" w:rsidRDefault="00120858" w:rsidP="00120858">
            <w:pPr>
              <w:tabs>
                <w:tab w:val="left" w:pos="3152"/>
              </w:tabs>
              <w:spacing w:line="240" w:lineRule="auto"/>
              <w:rPr>
                <w:del w:id="234" w:author="Nelson Felipe Rodriguez Velez" w:date="2019-04-15T09:43:00Z"/>
                <w:rFonts w:ascii="Arial" w:eastAsia="Arial" w:hAnsi="Arial" w:cs="Arial"/>
                <w:sz w:val="18"/>
                <w:szCs w:val="18"/>
              </w:rPr>
            </w:pPr>
            <w:ins w:id="235" w:author="Rafael Fernando Garzon Combariza" w:date="2019-04-12T12:15:00Z">
              <w:del w:id="236" w:author="Nelson Felipe Rodriguez Velez" w:date="2019-04-15T09:16:00Z">
                <w:r w:rsidRPr="005E4010" w:rsidDel="00912BBA">
                  <w:rPr>
                    <w:rFonts w:ascii="Arial" w:eastAsia="Arial" w:hAnsi="Arial" w:cs="Arial"/>
                    <w:sz w:val="18"/>
                    <w:szCs w:val="18"/>
                    <w:rPrChange w:id="237" w:author="Rafael Fernando Garzon Combariza" w:date="2019-04-12T12:16:00Z">
                      <w:rPr>
                        <w:rFonts w:ascii="Arial" w:eastAsia="Arial" w:hAnsi="Arial" w:cs="Arial"/>
                        <w:b/>
                        <w:sz w:val="18"/>
                        <w:szCs w:val="18"/>
                      </w:rPr>
                    </w:rPrChange>
                  </w:rPr>
                  <w:delText>(Equipo de trabajo regional – comisionante)</w:delText>
                </w:r>
              </w:del>
            </w:ins>
          </w:p>
        </w:tc>
        <w:tc>
          <w:tcPr>
            <w:tcW w:w="658" w:type="pct"/>
          </w:tcPr>
          <w:p w:rsidR="00120858" w:rsidDel="00912BBA" w:rsidRDefault="00120858" w:rsidP="00120858">
            <w:pPr>
              <w:tabs>
                <w:tab w:val="left" w:pos="3152"/>
              </w:tabs>
              <w:spacing w:line="240" w:lineRule="auto"/>
              <w:rPr>
                <w:del w:id="238" w:author="Nelson Felipe Rodriguez Velez" w:date="2019-04-15T09:43:00Z"/>
                <w:rFonts w:ascii="Arial" w:eastAsia="Arial" w:hAnsi="Arial" w:cs="Arial"/>
                <w:sz w:val="18"/>
                <w:szCs w:val="18"/>
              </w:rPr>
            </w:pPr>
            <w:del w:id="239" w:author="Nelson Felipe Rodriguez Velez" w:date="2019-04-15T09:43:00Z">
              <w:r w:rsidDel="00912BBA">
                <w:rPr>
                  <w:rFonts w:ascii="Arial" w:eastAsia="Arial" w:hAnsi="Arial" w:cs="Arial"/>
                  <w:sz w:val="18"/>
                  <w:szCs w:val="18"/>
                </w:rPr>
                <w:delText xml:space="preserve">Reforzar las actividades de la ruta de compra de dotaciones en el marco de contratos de aporte y las actividades necesarias para garantizar el ingreso de esos bienes en el inventario </w:delText>
              </w:r>
            </w:del>
            <w:ins w:id="240" w:author="Rafael Fernando Garzon Combariza" w:date="2019-04-12T10:22:00Z">
              <w:del w:id="241" w:author="Nelson Felipe Rodriguez Velez" w:date="2019-04-15T09:43:00Z">
                <w:r w:rsidDel="00912BBA">
                  <w:rPr>
                    <w:rFonts w:ascii="Arial" w:eastAsia="Arial" w:hAnsi="Arial" w:cs="Arial"/>
                    <w:sz w:val="18"/>
                    <w:szCs w:val="18"/>
                  </w:rPr>
                  <w:delText xml:space="preserve">del </w:delText>
                </w:r>
              </w:del>
            </w:ins>
            <w:del w:id="242" w:author="Nelson Felipe Rodriguez Velez" w:date="2019-04-15T09:43:00Z">
              <w:r w:rsidDel="00912BBA">
                <w:rPr>
                  <w:rFonts w:ascii="Arial" w:eastAsia="Arial" w:hAnsi="Arial" w:cs="Arial"/>
                  <w:sz w:val="18"/>
                  <w:szCs w:val="18"/>
                </w:rPr>
                <w:delText>ICBF.</w:delText>
              </w:r>
            </w:del>
          </w:p>
        </w:tc>
        <w:tc>
          <w:tcPr>
            <w:tcW w:w="126" w:type="pct"/>
          </w:tcPr>
          <w:p w:rsidR="00120858" w:rsidDel="00912BBA" w:rsidRDefault="00120858" w:rsidP="00120858">
            <w:pPr>
              <w:tabs>
                <w:tab w:val="left" w:pos="3152"/>
              </w:tabs>
              <w:spacing w:line="240" w:lineRule="auto"/>
              <w:jc w:val="center"/>
              <w:rPr>
                <w:del w:id="243" w:author="Nelson Felipe Rodriguez Velez" w:date="2019-04-15T09:43:00Z"/>
                <w:rFonts w:ascii="Arial" w:eastAsia="Arial" w:hAnsi="Arial" w:cs="Arial"/>
                <w:sz w:val="18"/>
                <w:szCs w:val="18"/>
              </w:rPr>
            </w:pPr>
            <w:del w:id="244" w:author="Nelson Felipe Rodriguez Velez" w:date="2019-04-15T09:43:00Z">
              <w:r w:rsidDel="00912BBA">
                <w:rPr>
                  <w:rFonts w:ascii="Arial" w:eastAsia="Arial" w:hAnsi="Arial" w:cs="Arial"/>
                  <w:sz w:val="18"/>
                  <w:szCs w:val="18"/>
                </w:rPr>
                <w:delText>Magistral</w:delText>
              </w:r>
            </w:del>
          </w:p>
        </w:tc>
        <w:tc>
          <w:tcPr>
            <w:tcW w:w="282" w:type="pct"/>
          </w:tcPr>
          <w:p w:rsidR="00120858" w:rsidDel="00912BBA" w:rsidRDefault="00120858" w:rsidP="00120858">
            <w:pPr>
              <w:tabs>
                <w:tab w:val="left" w:pos="3152"/>
              </w:tabs>
              <w:spacing w:line="240" w:lineRule="auto"/>
              <w:jc w:val="center"/>
              <w:rPr>
                <w:del w:id="245" w:author="Nelson Felipe Rodriguez Velez" w:date="2019-04-15T09:43:00Z"/>
                <w:rFonts w:ascii="Arial" w:eastAsia="Arial" w:hAnsi="Arial" w:cs="Arial"/>
                <w:sz w:val="18"/>
                <w:szCs w:val="18"/>
              </w:rPr>
            </w:pPr>
            <w:del w:id="246" w:author="Nelson Felipe Rodriguez Velez" w:date="2019-04-15T09:43:00Z">
              <w:r w:rsidDel="00912BBA">
                <w:rPr>
                  <w:rFonts w:ascii="Arial" w:eastAsia="Arial" w:hAnsi="Arial" w:cs="Arial"/>
                  <w:sz w:val="18"/>
                  <w:szCs w:val="18"/>
                </w:rPr>
                <w:delText xml:space="preserve">10 </w:delText>
              </w:r>
            </w:del>
            <w:ins w:id="247" w:author="Rafael Fernando Garzon Combariza" w:date="2019-04-12T12:09:00Z">
              <w:del w:id="248" w:author="Nelson Felipe Rodriguez Velez" w:date="2019-04-15T09:43:00Z">
                <w:r w:rsidDel="00912BBA">
                  <w:rPr>
                    <w:rFonts w:ascii="Arial" w:eastAsia="Arial" w:hAnsi="Arial" w:cs="Arial"/>
                    <w:sz w:val="18"/>
                    <w:szCs w:val="18"/>
                  </w:rPr>
                  <w:delText>2</w:delText>
                </w:r>
              </w:del>
            </w:ins>
            <w:ins w:id="249" w:author="Rafael Fernando Garzon Combariza" w:date="2019-04-12T12:10:00Z">
              <w:del w:id="250" w:author="Nelson Felipe Rodriguez Velez" w:date="2019-04-15T09:43:00Z">
                <w:r w:rsidDel="00912BBA">
                  <w:rPr>
                    <w:rFonts w:ascii="Arial" w:eastAsia="Arial" w:hAnsi="Arial" w:cs="Arial"/>
                    <w:sz w:val="18"/>
                    <w:szCs w:val="18"/>
                  </w:rPr>
                  <w:delText>0</w:delText>
                </w:r>
              </w:del>
            </w:ins>
            <w:ins w:id="251" w:author="Rafael Fernando Garzon Combariza" w:date="2019-04-12T12:09:00Z">
              <w:del w:id="252" w:author="Nelson Felipe Rodriguez Velez" w:date="2019-04-15T09:43:00Z">
                <w:r w:rsidDel="00912BBA">
                  <w:rPr>
                    <w:rFonts w:ascii="Arial" w:eastAsia="Arial" w:hAnsi="Arial" w:cs="Arial"/>
                    <w:sz w:val="18"/>
                    <w:szCs w:val="18"/>
                  </w:rPr>
                  <w:delText xml:space="preserve"> </w:delText>
                </w:r>
              </w:del>
            </w:ins>
            <w:del w:id="253" w:author="Nelson Felipe Rodriguez Velez" w:date="2019-04-15T09:43:00Z">
              <w:r w:rsidDel="00912BBA">
                <w:rPr>
                  <w:rFonts w:ascii="Arial" w:eastAsia="Arial" w:hAnsi="Arial" w:cs="Arial"/>
                  <w:sz w:val="18"/>
                  <w:szCs w:val="18"/>
                </w:rPr>
                <w:delText>minutos</w:delText>
              </w:r>
            </w:del>
          </w:p>
        </w:tc>
        <w:tc>
          <w:tcPr>
            <w:tcW w:w="1869" w:type="pct"/>
          </w:tcPr>
          <w:p w:rsidR="00120858" w:rsidRPr="00DA3CD4" w:rsidDel="00912BBA" w:rsidRDefault="00120858" w:rsidP="00120858">
            <w:pPr>
              <w:tabs>
                <w:tab w:val="left" w:pos="3152"/>
              </w:tabs>
              <w:spacing w:line="240" w:lineRule="auto"/>
              <w:rPr>
                <w:del w:id="254" w:author="Nelson Felipe Rodriguez Velez" w:date="2019-04-15T09:43:00Z"/>
                <w:rFonts w:ascii="Arial" w:eastAsia="Arial" w:hAnsi="Arial" w:cs="Arial"/>
                <w:sz w:val="18"/>
                <w:szCs w:val="18"/>
              </w:rPr>
            </w:pPr>
            <w:del w:id="255" w:author="Nelson Felipe Rodriguez Velez" w:date="2019-04-15T09:43:00Z">
              <w:r w:rsidDel="00912BBA">
                <w:rPr>
                  <w:rFonts w:ascii="Arial" w:eastAsia="Arial" w:hAnsi="Arial" w:cs="Arial"/>
                  <w:sz w:val="18"/>
                  <w:szCs w:val="18"/>
                </w:rPr>
                <w:delText>Slide ppt- Diagrama de flujo Ruta de dotaciones, aplicada a compra de dotaciones en el marco de contratos de aporte.</w:delText>
              </w:r>
            </w:del>
            <w:ins w:id="256" w:author="Rafael Fernando Garzon Combariza" w:date="2019-04-12T10:23:00Z">
              <w:del w:id="257" w:author="Nelson Felipe Rodriguez Velez" w:date="2019-04-15T09:43:00Z">
                <w:r w:rsidDel="00912BBA">
                  <w:rPr>
                    <w:rFonts w:ascii="Arial" w:eastAsia="Arial" w:hAnsi="Arial" w:cs="Arial"/>
                    <w:sz w:val="18"/>
                    <w:szCs w:val="18"/>
                  </w:rPr>
                  <w:delText xml:space="preserve"> </w:delText>
                </w:r>
                <w:r w:rsidRPr="00DA3CD4" w:rsidDel="00912BBA">
                  <w:rPr>
                    <w:rFonts w:ascii="Arial" w:eastAsia="Arial" w:hAnsi="Arial" w:cs="Arial"/>
                    <w:i/>
                    <w:sz w:val="18"/>
                    <w:szCs w:val="18"/>
                    <w:rPrChange w:id="258" w:author="Rafael Fernando Garzon Combariza" w:date="2019-04-12T10:23:00Z">
                      <w:rPr>
                        <w:rFonts w:ascii="Arial" w:eastAsia="Arial" w:hAnsi="Arial" w:cs="Arial"/>
                        <w:i/>
                      </w:rPr>
                    </w:rPrChange>
                  </w:rPr>
                  <w:delText>RutaDotaciones2019.ppt</w:delText>
                </w:r>
              </w:del>
            </w:ins>
          </w:p>
        </w:tc>
        <w:tc>
          <w:tcPr>
            <w:tcW w:w="1316" w:type="pct"/>
          </w:tcPr>
          <w:p w:rsidR="00120858" w:rsidDel="00912BBA" w:rsidRDefault="00120858" w:rsidP="00120858">
            <w:pPr>
              <w:tabs>
                <w:tab w:val="left" w:pos="3152"/>
              </w:tabs>
              <w:spacing w:line="240" w:lineRule="auto"/>
              <w:rPr>
                <w:del w:id="259" w:author="Nelson Felipe Rodriguez Velez" w:date="2019-04-15T09:43:00Z"/>
                <w:rFonts w:ascii="Arial" w:eastAsia="Arial" w:hAnsi="Arial" w:cs="Arial"/>
                <w:sz w:val="18"/>
                <w:szCs w:val="18"/>
              </w:rPr>
            </w:pPr>
            <w:del w:id="260" w:author="Nelson Felipe Rodriguez Velez" w:date="2019-04-15T09:43:00Z">
              <w:r w:rsidDel="00912BBA">
                <w:rPr>
                  <w:rFonts w:ascii="Arial" w:eastAsia="Arial" w:hAnsi="Arial" w:cs="Arial"/>
                  <w:sz w:val="18"/>
                  <w:szCs w:val="18"/>
                </w:rPr>
                <w:delText>No aplica</w:delText>
              </w:r>
            </w:del>
          </w:p>
        </w:tc>
      </w:tr>
      <w:tr w:rsidR="00912BBA" w:rsidDel="00912BBA" w:rsidTr="00912BBA">
        <w:trPr>
          <w:trHeight w:val="1502"/>
          <w:del w:id="261" w:author="Nelson Felipe Rodriguez Velez" w:date="2019-04-15T09:43:00Z"/>
        </w:trPr>
        <w:tc>
          <w:tcPr>
            <w:tcW w:w="369" w:type="pct"/>
            <w:vMerge w:val="restart"/>
          </w:tcPr>
          <w:p w:rsidR="00120858" w:rsidDel="00912BBA" w:rsidRDefault="00120858" w:rsidP="00120858">
            <w:pPr>
              <w:tabs>
                <w:tab w:val="left" w:pos="3152"/>
              </w:tabs>
              <w:spacing w:line="240" w:lineRule="auto"/>
              <w:rPr>
                <w:del w:id="262" w:author="Nelson Felipe Rodriguez Velez" w:date="2019-04-15T09:43:00Z"/>
                <w:rFonts w:ascii="Arial" w:eastAsia="Arial" w:hAnsi="Arial" w:cs="Arial"/>
                <w:b/>
                <w:sz w:val="18"/>
                <w:szCs w:val="18"/>
              </w:rPr>
            </w:pPr>
            <w:del w:id="263" w:author="Nelson Felipe Rodriguez Velez" w:date="2019-04-15T09:43:00Z">
              <w:r w:rsidDel="00912BBA">
                <w:rPr>
                  <w:rFonts w:ascii="Arial" w:eastAsia="Arial" w:hAnsi="Arial" w:cs="Arial"/>
                  <w:b/>
                  <w:sz w:val="18"/>
                  <w:szCs w:val="18"/>
                </w:rPr>
                <w:delText xml:space="preserve">Actividad 2: </w:delText>
              </w:r>
            </w:del>
          </w:p>
          <w:p w:rsidR="00120858" w:rsidDel="00912BBA" w:rsidRDefault="00120858" w:rsidP="00120858">
            <w:pPr>
              <w:tabs>
                <w:tab w:val="left" w:pos="3152"/>
              </w:tabs>
              <w:spacing w:line="240" w:lineRule="auto"/>
              <w:rPr>
                <w:ins w:id="264" w:author="Rafael Fernando Garzon Combariza" w:date="2019-04-12T12:18:00Z"/>
                <w:del w:id="265" w:author="Nelson Felipe Rodriguez Velez" w:date="2019-04-15T09:43:00Z"/>
                <w:rFonts w:ascii="Arial" w:eastAsia="Arial" w:hAnsi="Arial" w:cs="Arial"/>
                <w:bCs/>
                <w:sz w:val="18"/>
                <w:szCs w:val="18"/>
              </w:rPr>
            </w:pPr>
            <w:del w:id="266" w:author="Nelson Felipe Rodriguez Velez" w:date="2019-04-15T09:43:00Z">
              <w:r w:rsidDel="00912BBA">
                <w:rPr>
                  <w:rFonts w:ascii="Arial" w:eastAsia="Arial" w:hAnsi="Arial" w:cs="Arial"/>
                  <w:bCs/>
                  <w:sz w:val="18"/>
                  <w:szCs w:val="18"/>
                </w:rPr>
                <w:delText>Revisión del panorama general de la regional.</w:delText>
              </w:r>
            </w:del>
          </w:p>
          <w:p w:rsidR="00120858" w:rsidDel="00912BBA" w:rsidRDefault="00120858" w:rsidP="00120858">
            <w:pPr>
              <w:tabs>
                <w:tab w:val="left" w:pos="3152"/>
              </w:tabs>
              <w:spacing w:line="240" w:lineRule="auto"/>
              <w:rPr>
                <w:del w:id="267" w:author="Nelson Felipe Rodriguez Velez" w:date="2019-04-15T09:43:00Z"/>
                <w:rFonts w:ascii="Arial" w:eastAsia="Arial" w:hAnsi="Arial" w:cs="Arial"/>
                <w:b/>
                <w:sz w:val="18"/>
                <w:szCs w:val="18"/>
              </w:rPr>
            </w:pPr>
            <w:ins w:id="268" w:author="Rafael Fernando Garzon Combariza" w:date="2019-04-12T12:18:00Z">
              <w:del w:id="269" w:author="Nelson Felipe Rodriguez Velez" w:date="2019-04-15T09:17:00Z">
                <w:r w:rsidRPr="004342C9" w:rsidDel="00912BBA">
                  <w:rPr>
                    <w:rFonts w:ascii="Arial" w:eastAsia="Arial" w:hAnsi="Arial" w:cs="Arial"/>
                    <w:sz w:val="18"/>
                    <w:szCs w:val="18"/>
                  </w:rPr>
                  <w:delText>(Equipo de trabajo regional – comisionante)</w:delText>
                </w:r>
              </w:del>
            </w:ins>
          </w:p>
        </w:tc>
        <w:tc>
          <w:tcPr>
            <w:tcW w:w="658" w:type="pct"/>
          </w:tcPr>
          <w:p w:rsidR="00120858" w:rsidDel="00912BBA" w:rsidRDefault="00120858" w:rsidP="00120858">
            <w:pPr>
              <w:tabs>
                <w:tab w:val="left" w:pos="3152"/>
              </w:tabs>
              <w:spacing w:line="240" w:lineRule="auto"/>
              <w:rPr>
                <w:del w:id="270" w:author="Nelson Felipe Rodriguez Velez" w:date="2019-04-15T09:43:00Z"/>
                <w:rFonts w:ascii="Arial" w:eastAsia="Arial" w:hAnsi="Arial" w:cs="Arial"/>
                <w:sz w:val="18"/>
                <w:szCs w:val="18"/>
              </w:rPr>
            </w:pPr>
            <w:del w:id="271" w:author="Nelson Felipe Rodriguez Velez" w:date="2019-04-15T09:43:00Z">
              <w:r w:rsidDel="00912BBA">
                <w:rPr>
                  <w:rFonts w:ascii="Arial" w:eastAsia="Arial" w:hAnsi="Arial" w:cs="Arial"/>
                  <w:sz w:val="18"/>
                  <w:szCs w:val="18"/>
                </w:rPr>
                <w:delText xml:space="preserve">Revisar con la regional el estado de avance en el ingreso de la dotación al Inventario </w:delText>
              </w:r>
            </w:del>
          </w:p>
        </w:tc>
        <w:tc>
          <w:tcPr>
            <w:tcW w:w="126" w:type="pct"/>
          </w:tcPr>
          <w:p w:rsidR="00120858" w:rsidDel="00912BBA" w:rsidRDefault="00120858" w:rsidP="00120858">
            <w:pPr>
              <w:tabs>
                <w:tab w:val="left" w:pos="3152"/>
              </w:tabs>
              <w:spacing w:line="240" w:lineRule="auto"/>
              <w:jc w:val="center"/>
              <w:rPr>
                <w:del w:id="272" w:author="Nelson Felipe Rodriguez Velez" w:date="2019-04-15T09:43:00Z"/>
                <w:rFonts w:ascii="Arial" w:eastAsia="Arial" w:hAnsi="Arial" w:cs="Arial"/>
                <w:sz w:val="18"/>
                <w:szCs w:val="18"/>
              </w:rPr>
            </w:pPr>
            <w:del w:id="273" w:author="Nelson Felipe Rodriguez Velez" w:date="2019-04-15T09:43:00Z">
              <w:r w:rsidDel="00912BBA">
                <w:rPr>
                  <w:rFonts w:ascii="Arial" w:eastAsia="Arial" w:hAnsi="Arial" w:cs="Arial"/>
                  <w:sz w:val="18"/>
                  <w:szCs w:val="18"/>
                </w:rPr>
                <w:delText>Práctica</w:delText>
              </w:r>
            </w:del>
          </w:p>
        </w:tc>
        <w:tc>
          <w:tcPr>
            <w:tcW w:w="282" w:type="pct"/>
          </w:tcPr>
          <w:p w:rsidR="00120858" w:rsidDel="00912BBA" w:rsidRDefault="00120858" w:rsidP="00120858">
            <w:pPr>
              <w:tabs>
                <w:tab w:val="left" w:pos="3152"/>
              </w:tabs>
              <w:spacing w:line="240" w:lineRule="auto"/>
              <w:jc w:val="center"/>
              <w:rPr>
                <w:del w:id="274" w:author="Nelson Felipe Rodriguez Velez" w:date="2019-04-15T09:43:00Z"/>
                <w:rFonts w:ascii="Arial" w:eastAsia="Arial" w:hAnsi="Arial" w:cs="Arial"/>
                <w:sz w:val="18"/>
                <w:szCs w:val="18"/>
              </w:rPr>
            </w:pPr>
            <w:del w:id="275" w:author="Nelson Felipe Rodriguez Velez" w:date="2019-04-15T09:43:00Z">
              <w:r w:rsidDel="00912BBA">
                <w:rPr>
                  <w:rFonts w:ascii="Arial" w:eastAsia="Arial" w:hAnsi="Arial" w:cs="Arial"/>
                  <w:sz w:val="18"/>
                  <w:szCs w:val="18"/>
                </w:rPr>
                <w:delText xml:space="preserve">15 </w:delText>
              </w:r>
            </w:del>
            <w:ins w:id="276" w:author="Rafael Fernando Garzon Combariza" w:date="2019-04-12T12:09:00Z">
              <w:del w:id="277" w:author="Nelson Felipe Rodriguez Velez" w:date="2019-04-15T09:43:00Z">
                <w:r w:rsidDel="00912BBA">
                  <w:rPr>
                    <w:rFonts w:ascii="Arial" w:eastAsia="Arial" w:hAnsi="Arial" w:cs="Arial"/>
                    <w:sz w:val="18"/>
                    <w:szCs w:val="18"/>
                  </w:rPr>
                  <w:delText xml:space="preserve">60 </w:delText>
                </w:r>
              </w:del>
            </w:ins>
            <w:del w:id="278" w:author="Nelson Felipe Rodriguez Velez" w:date="2019-04-15T09:43:00Z">
              <w:r w:rsidDel="00912BBA">
                <w:rPr>
                  <w:rFonts w:ascii="Arial" w:eastAsia="Arial" w:hAnsi="Arial" w:cs="Arial"/>
                  <w:sz w:val="18"/>
                  <w:szCs w:val="18"/>
                </w:rPr>
                <w:delText>min</w:delText>
              </w:r>
            </w:del>
          </w:p>
        </w:tc>
        <w:tc>
          <w:tcPr>
            <w:tcW w:w="1869" w:type="pct"/>
          </w:tcPr>
          <w:p w:rsidR="00120858" w:rsidDel="00912BBA" w:rsidRDefault="00120858" w:rsidP="00120858">
            <w:pPr>
              <w:tabs>
                <w:tab w:val="left" w:pos="3152"/>
              </w:tabs>
              <w:spacing w:line="240" w:lineRule="auto"/>
              <w:rPr>
                <w:del w:id="279" w:author="Nelson Felipe Rodriguez Velez" w:date="2019-04-15T09:43:00Z"/>
                <w:rFonts w:ascii="Arial" w:eastAsia="Arial" w:hAnsi="Arial" w:cs="Arial"/>
                <w:sz w:val="18"/>
                <w:szCs w:val="18"/>
              </w:rPr>
            </w:pPr>
            <w:del w:id="280" w:author="Nelson Felipe Rodriguez Velez" w:date="2019-04-15T09:43:00Z">
              <w:r w:rsidDel="00912BBA">
                <w:rPr>
                  <w:rFonts w:ascii="Arial" w:eastAsia="Arial" w:hAnsi="Arial" w:cs="Arial"/>
                  <w:sz w:val="18"/>
                  <w:szCs w:val="18"/>
                </w:rPr>
                <w:delText>Último reporte de Seven</w:delText>
              </w:r>
            </w:del>
            <w:ins w:id="281" w:author="Rafael Fernando Garzon Combariza" w:date="2019-04-12T10:33:00Z">
              <w:del w:id="282" w:author="Nelson Felipe Rodriguez Velez" w:date="2019-04-15T09:43:00Z">
                <w:r w:rsidDel="00912BBA">
                  <w:rPr>
                    <w:rFonts w:ascii="Arial" w:eastAsia="Arial" w:hAnsi="Arial" w:cs="Arial"/>
                    <w:sz w:val="18"/>
                    <w:szCs w:val="18"/>
                  </w:rPr>
                  <w:delText>.</w:delText>
                </w:r>
              </w:del>
            </w:ins>
          </w:p>
          <w:p w:rsidR="00120858" w:rsidDel="00912BBA" w:rsidRDefault="00120858" w:rsidP="00120858">
            <w:pPr>
              <w:tabs>
                <w:tab w:val="left" w:pos="3152"/>
              </w:tabs>
              <w:spacing w:line="240" w:lineRule="auto"/>
              <w:rPr>
                <w:del w:id="283" w:author="Nelson Felipe Rodriguez Velez" w:date="2019-04-15T09:43:00Z"/>
                <w:rFonts w:ascii="Arial" w:eastAsia="Arial" w:hAnsi="Arial" w:cs="Arial"/>
                <w:sz w:val="18"/>
                <w:szCs w:val="18"/>
              </w:rPr>
            </w:pPr>
            <w:del w:id="284" w:author="Nelson Felipe Rodriguez Velez" w:date="2019-04-15T09:43:00Z">
              <w:r w:rsidDel="00912BBA">
                <w:rPr>
                  <w:rFonts w:ascii="Arial" w:eastAsia="Arial" w:hAnsi="Arial" w:cs="Arial"/>
                  <w:sz w:val="18"/>
                  <w:szCs w:val="18"/>
                </w:rPr>
                <w:delText>Matriz de seguimiento de Ingreso Dotación al Inventario</w:delText>
              </w:r>
            </w:del>
            <w:ins w:id="285" w:author="Rafael Fernando Garzon Combariza" w:date="2019-04-12T12:09:00Z">
              <w:del w:id="286" w:author="Nelson Felipe Rodriguez Velez" w:date="2019-04-15T09:43:00Z">
                <w:r w:rsidDel="00912BBA">
                  <w:rPr>
                    <w:rFonts w:ascii="Arial" w:eastAsia="Arial" w:hAnsi="Arial" w:cs="Arial"/>
                    <w:sz w:val="18"/>
                    <w:szCs w:val="18"/>
                  </w:rPr>
                  <w:delText xml:space="preserve">Documento </w:delText>
                </w:r>
                <w:r w:rsidRPr="004342C9" w:rsidDel="00912BBA">
                  <w:rPr>
                    <w:rFonts w:ascii="Arial" w:eastAsia="Arial" w:hAnsi="Arial" w:cs="Arial"/>
                    <w:i/>
                    <w:sz w:val="18"/>
                    <w:szCs w:val="18"/>
                  </w:rPr>
                  <w:delText>Matriz_de_seguimiento_ingreso_de_dotación_al_inventario.xlsx</w:delText>
                </w:r>
              </w:del>
            </w:ins>
            <w:ins w:id="287" w:author="Rafael Fernando Garzon Combariza" w:date="2019-04-12T10:33:00Z">
              <w:del w:id="288" w:author="Nelson Felipe Rodriguez Velez" w:date="2019-04-15T09:43:00Z">
                <w:r w:rsidDel="00912BBA">
                  <w:rPr>
                    <w:rFonts w:ascii="Arial" w:eastAsia="Arial" w:hAnsi="Arial" w:cs="Arial"/>
                    <w:sz w:val="18"/>
                    <w:szCs w:val="18"/>
                  </w:rPr>
                  <w:delText>.</w:delText>
                </w:r>
              </w:del>
            </w:ins>
          </w:p>
        </w:tc>
        <w:tc>
          <w:tcPr>
            <w:tcW w:w="1316" w:type="pct"/>
          </w:tcPr>
          <w:p w:rsidR="00120858" w:rsidDel="00912BBA" w:rsidRDefault="00120858" w:rsidP="00120858">
            <w:pPr>
              <w:tabs>
                <w:tab w:val="left" w:pos="3152"/>
              </w:tabs>
              <w:spacing w:line="240" w:lineRule="auto"/>
              <w:rPr>
                <w:del w:id="289" w:author="Nelson Felipe Rodriguez Velez" w:date="2019-04-15T09:43:00Z"/>
                <w:rFonts w:ascii="Arial" w:eastAsia="Arial" w:hAnsi="Arial" w:cs="Arial"/>
                <w:sz w:val="18"/>
                <w:szCs w:val="18"/>
              </w:rPr>
            </w:pPr>
            <w:del w:id="290" w:author="Nelson Felipe Rodriguez Velez" w:date="2019-04-15T09:43:00Z">
              <w:r w:rsidDel="00912BBA">
                <w:rPr>
                  <w:rFonts w:ascii="Arial" w:eastAsia="Arial" w:hAnsi="Arial" w:cs="Arial"/>
                  <w:sz w:val="18"/>
                  <w:szCs w:val="18"/>
                </w:rPr>
                <w:delText>Matriz de seguimiento de Ingreso Dotación al Inventario</w:delText>
              </w:r>
            </w:del>
            <w:ins w:id="291" w:author="Rafael Fernando Garzon Combariza" w:date="2019-04-12T11:58:00Z">
              <w:del w:id="292" w:author="Nelson Felipe Rodriguez Velez" w:date="2019-04-15T09:43:00Z">
                <w:r w:rsidDel="00912BBA">
                  <w:rPr>
                    <w:rFonts w:ascii="Arial" w:eastAsia="Arial" w:hAnsi="Arial" w:cs="Arial"/>
                    <w:sz w:val="18"/>
                    <w:szCs w:val="18"/>
                  </w:rPr>
                  <w:delText xml:space="preserve">Documento </w:delText>
                </w:r>
              </w:del>
            </w:ins>
            <w:ins w:id="293" w:author="Rafael Fernando Garzon Combariza" w:date="2019-04-12T12:08:00Z">
              <w:del w:id="294" w:author="Nelson Felipe Rodriguez Velez" w:date="2019-04-15T09:43:00Z">
                <w:r w:rsidRPr="005E4010" w:rsidDel="00912BBA">
                  <w:rPr>
                    <w:rFonts w:ascii="Arial" w:eastAsia="Arial" w:hAnsi="Arial" w:cs="Arial"/>
                    <w:i/>
                    <w:sz w:val="18"/>
                    <w:szCs w:val="18"/>
                    <w:rPrChange w:id="295" w:author="Rafael Fernando Garzon Combariza" w:date="2019-04-12T12:08:00Z">
                      <w:rPr>
                        <w:rFonts w:ascii="Arial" w:eastAsia="Arial" w:hAnsi="Arial" w:cs="Arial"/>
                        <w:sz w:val="18"/>
                        <w:szCs w:val="18"/>
                      </w:rPr>
                    </w:rPrChange>
                  </w:rPr>
                  <w:delText>Matriz_de_seguimiento_ingreso_de_dotación_al_inventario.xlsx</w:delText>
                </w:r>
                <w:r w:rsidDel="00912BBA">
                  <w:rPr>
                    <w:rFonts w:ascii="Arial" w:eastAsia="Arial" w:hAnsi="Arial" w:cs="Arial"/>
                    <w:sz w:val="18"/>
                    <w:szCs w:val="18"/>
                  </w:rPr>
                  <w:delText xml:space="preserve"> </w:delText>
                </w:r>
              </w:del>
            </w:ins>
            <w:ins w:id="296" w:author="Rafael Fernando Garzon Combariza" w:date="2019-04-12T11:58:00Z">
              <w:del w:id="297" w:author="Nelson Felipe Rodriguez Velez" w:date="2019-04-15T09:43:00Z">
                <w:r w:rsidDel="00912BBA">
                  <w:rPr>
                    <w:rFonts w:ascii="Arial" w:eastAsia="Arial" w:hAnsi="Arial" w:cs="Arial"/>
                    <w:sz w:val="18"/>
                    <w:szCs w:val="18"/>
                  </w:rPr>
                  <w:delText>revisado con el financiero</w:delText>
                </w:r>
              </w:del>
            </w:ins>
            <w:ins w:id="298" w:author="Rafael Fernando Garzon Combariza" w:date="2019-04-12T12:08:00Z">
              <w:del w:id="299" w:author="Nelson Felipe Rodriguez Velez" w:date="2019-04-15T09:43:00Z">
                <w:r w:rsidDel="00912BBA">
                  <w:rPr>
                    <w:rFonts w:ascii="Arial" w:eastAsia="Arial" w:hAnsi="Arial" w:cs="Arial"/>
                    <w:sz w:val="18"/>
                    <w:szCs w:val="18"/>
                  </w:rPr>
                  <w:delText xml:space="preserve"> de la regional</w:delText>
                </w:r>
              </w:del>
            </w:ins>
          </w:p>
        </w:tc>
      </w:tr>
      <w:tr w:rsidR="00912BBA" w:rsidDel="00912BBA" w:rsidTr="00912BBA">
        <w:trPr>
          <w:trHeight w:val="2845"/>
          <w:del w:id="300" w:author="Nelson Felipe Rodriguez Velez" w:date="2019-04-15T09:43:00Z"/>
        </w:trPr>
        <w:tc>
          <w:tcPr>
            <w:tcW w:w="369" w:type="pct"/>
            <w:vMerge/>
          </w:tcPr>
          <w:p w:rsidR="00120858" w:rsidDel="00912BBA" w:rsidRDefault="00120858" w:rsidP="00120858">
            <w:pPr>
              <w:tabs>
                <w:tab w:val="left" w:pos="3152"/>
              </w:tabs>
              <w:spacing w:line="240" w:lineRule="auto"/>
              <w:rPr>
                <w:del w:id="301" w:author="Nelson Felipe Rodriguez Velez" w:date="2019-04-15T09:43:00Z"/>
                <w:rFonts w:ascii="Arial" w:eastAsia="Arial" w:hAnsi="Arial" w:cs="Arial"/>
                <w:bCs/>
                <w:sz w:val="18"/>
                <w:szCs w:val="18"/>
              </w:rPr>
            </w:pPr>
          </w:p>
        </w:tc>
        <w:tc>
          <w:tcPr>
            <w:tcW w:w="658" w:type="pct"/>
          </w:tcPr>
          <w:p w:rsidR="00120858" w:rsidDel="00912BBA" w:rsidRDefault="00120858" w:rsidP="00120858">
            <w:pPr>
              <w:tabs>
                <w:tab w:val="left" w:pos="3152"/>
              </w:tabs>
              <w:spacing w:line="240" w:lineRule="auto"/>
              <w:rPr>
                <w:del w:id="302" w:author="Nelson Felipe Rodriguez Velez" w:date="2019-04-15T09:43:00Z"/>
                <w:rFonts w:ascii="Arial" w:eastAsia="Arial" w:hAnsi="Arial" w:cs="Arial"/>
                <w:sz w:val="18"/>
                <w:szCs w:val="18"/>
              </w:rPr>
            </w:pPr>
            <w:del w:id="303" w:author="Nelson Felipe Rodriguez Velez" w:date="2019-04-15T09:43:00Z">
              <w:r w:rsidDel="00912BBA">
                <w:rPr>
                  <w:rFonts w:ascii="Arial" w:eastAsia="Arial" w:hAnsi="Arial" w:cs="Arial"/>
                  <w:sz w:val="18"/>
                  <w:szCs w:val="18"/>
                </w:rPr>
                <w:delText>Revisar con la regional la información consolidada de los contratos a los que les fueron asignados recursos de dotación durante las vigencias 2016-2017-2018</w:delText>
              </w:r>
            </w:del>
          </w:p>
        </w:tc>
        <w:tc>
          <w:tcPr>
            <w:tcW w:w="126" w:type="pct"/>
          </w:tcPr>
          <w:p w:rsidR="00120858" w:rsidDel="00912BBA" w:rsidRDefault="00120858" w:rsidP="00120858">
            <w:pPr>
              <w:tabs>
                <w:tab w:val="left" w:pos="3152"/>
              </w:tabs>
              <w:spacing w:line="240" w:lineRule="auto"/>
              <w:jc w:val="center"/>
              <w:rPr>
                <w:del w:id="304" w:author="Nelson Felipe Rodriguez Velez" w:date="2019-04-15T09:43:00Z"/>
                <w:rFonts w:ascii="Arial" w:eastAsia="Arial" w:hAnsi="Arial" w:cs="Arial"/>
                <w:sz w:val="18"/>
                <w:szCs w:val="18"/>
              </w:rPr>
            </w:pPr>
            <w:del w:id="305" w:author="Nelson Felipe Rodriguez Velez" w:date="2019-04-15T09:43:00Z">
              <w:r w:rsidDel="00912BBA">
                <w:rPr>
                  <w:rFonts w:ascii="Arial" w:eastAsia="Arial" w:hAnsi="Arial" w:cs="Arial"/>
                  <w:sz w:val="18"/>
                  <w:szCs w:val="18"/>
                </w:rPr>
                <w:delText>Práctica</w:delText>
              </w:r>
            </w:del>
          </w:p>
        </w:tc>
        <w:tc>
          <w:tcPr>
            <w:tcW w:w="282" w:type="pct"/>
          </w:tcPr>
          <w:p w:rsidR="00120858" w:rsidDel="00912BBA" w:rsidRDefault="00120858" w:rsidP="00120858">
            <w:pPr>
              <w:tabs>
                <w:tab w:val="left" w:pos="3152"/>
              </w:tabs>
              <w:spacing w:line="240" w:lineRule="auto"/>
              <w:jc w:val="center"/>
              <w:rPr>
                <w:del w:id="306" w:author="Nelson Felipe Rodriguez Velez" w:date="2019-04-15T09:43:00Z"/>
                <w:rFonts w:ascii="Arial" w:eastAsia="Arial" w:hAnsi="Arial" w:cs="Arial"/>
                <w:sz w:val="18"/>
                <w:szCs w:val="18"/>
              </w:rPr>
            </w:pPr>
            <w:del w:id="307" w:author="Nelson Felipe Rodriguez Velez" w:date="2019-04-15T09:43:00Z">
              <w:r w:rsidDel="00912BBA">
                <w:rPr>
                  <w:rFonts w:ascii="Arial" w:eastAsia="Arial" w:hAnsi="Arial" w:cs="Arial"/>
                  <w:sz w:val="18"/>
                  <w:szCs w:val="18"/>
                </w:rPr>
                <w:delText>3 horas</w:delText>
              </w:r>
            </w:del>
            <w:ins w:id="308" w:author="Rafael Fernando Garzon Combariza" w:date="2019-04-12T12:18:00Z">
              <w:del w:id="309" w:author="Nelson Felipe Rodriguez Velez" w:date="2019-04-15T09:43:00Z">
                <w:r w:rsidDel="00912BBA">
                  <w:rPr>
                    <w:rFonts w:ascii="Arial" w:eastAsia="Arial" w:hAnsi="Arial" w:cs="Arial"/>
                    <w:sz w:val="18"/>
                    <w:szCs w:val="18"/>
                  </w:rPr>
                  <w:delText>180 min</w:delText>
                </w:r>
              </w:del>
            </w:ins>
          </w:p>
        </w:tc>
        <w:tc>
          <w:tcPr>
            <w:tcW w:w="1869" w:type="pct"/>
          </w:tcPr>
          <w:p w:rsidR="00120858" w:rsidDel="00912BBA" w:rsidRDefault="00120858" w:rsidP="00120858">
            <w:pPr>
              <w:tabs>
                <w:tab w:val="left" w:pos="3152"/>
              </w:tabs>
              <w:spacing w:line="240" w:lineRule="auto"/>
              <w:rPr>
                <w:del w:id="310" w:author="Nelson Felipe Rodriguez Velez" w:date="2019-04-15T09:43:00Z"/>
                <w:rFonts w:ascii="Arial" w:eastAsia="Arial" w:hAnsi="Arial" w:cs="Arial"/>
                <w:sz w:val="18"/>
                <w:szCs w:val="18"/>
              </w:rPr>
            </w:pPr>
            <w:ins w:id="311" w:author="Rafael Fernando Garzon Combariza" w:date="2019-04-12T12:26:00Z">
              <w:del w:id="312" w:author="Nelson Felipe Rodriguez Velez" w:date="2019-04-15T09:43:00Z">
                <w:r w:rsidDel="00912BBA">
                  <w:rPr>
                    <w:rFonts w:ascii="Arial" w:eastAsia="Arial" w:hAnsi="Arial" w:cs="Arial"/>
                    <w:sz w:val="18"/>
                    <w:szCs w:val="18"/>
                  </w:rPr>
                  <w:delText xml:space="preserve">Documento </w:delText>
                </w:r>
                <w:r w:rsidRPr="004342C9" w:rsidDel="00912BBA">
                  <w:rPr>
                    <w:rFonts w:ascii="Arial" w:eastAsia="Arial" w:hAnsi="Arial" w:cs="Arial"/>
                    <w:i/>
                    <w:sz w:val="18"/>
                    <w:szCs w:val="18"/>
                  </w:rPr>
                  <w:delText>Matriz_de_seguimiento_ingreso_de_dotación_al_inventario.xlsx</w:delText>
                </w:r>
                <w:r w:rsidDel="00912BBA">
                  <w:rPr>
                    <w:rFonts w:ascii="Arial" w:eastAsia="Arial" w:hAnsi="Arial" w:cs="Arial"/>
                    <w:sz w:val="18"/>
                    <w:szCs w:val="18"/>
                  </w:rPr>
                  <w:delText>.</w:delText>
                </w:r>
              </w:del>
            </w:ins>
            <w:del w:id="313" w:author="Nelson Felipe Rodriguez Velez" w:date="2019-04-15T09:43:00Z">
              <w:r w:rsidDel="00912BBA">
                <w:rPr>
                  <w:rFonts w:ascii="Arial" w:eastAsia="Arial" w:hAnsi="Arial" w:cs="Arial"/>
                  <w:sz w:val="18"/>
                  <w:szCs w:val="18"/>
                </w:rPr>
                <w:delText>Matriz de seguimiento de Ingreso Dotación al Inventario.</w:delText>
              </w:r>
            </w:del>
          </w:p>
          <w:p w:rsidR="00120858" w:rsidDel="00912BBA" w:rsidRDefault="00120858" w:rsidP="00120858">
            <w:pPr>
              <w:tabs>
                <w:tab w:val="left" w:pos="3152"/>
              </w:tabs>
              <w:spacing w:line="240" w:lineRule="auto"/>
              <w:rPr>
                <w:del w:id="314" w:author="Nelson Felipe Rodriguez Velez" w:date="2019-04-15T09:43:00Z"/>
                <w:rFonts w:ascii="Arial" w:eastAsia="Arial" w:hAnsi="Arial" w:cs="Arial"/>
                <w:sz w:val="18"/>
                <w:szCs w:val="18"/>
              </w:rPr>
            </w:pPr>
          </w:p>
          <w:p w:rsidR="00120858" w:rsidDel="00912BBA" w:rsidRDefault="00120858" w:rsidP="00120858">
            <w:pPr>
              <w:tabs>
                <w:tab w:val="left" w:pos="3152"/>
              </w:tabs>
              <w:spacing w:line="240" w:lineRule="auto"/>
              <w:rPr>
                <w:del w:id="315" w:author="Nelson Felipe Rodriguez Velez" w:date="2019-04-15T09:43:00Z"/>
                <w:rFonts w:ascii="Arial" w:eastAsia="Arial" w:hAnsi="Arial" w:cs="Arial"/>
                <w:sz w:val="18"/>
                <w:szCs w:val="18"/>
              </w:rPr>
            </w:pPr>
            <w:del w:id="316" w:author="Nelson Felipe Rodriguez Velez" w:date="2019-04-15T09:43:00Z">
              <w:r w:rsidDel="00912BBA">
                <w:rPr>
                  <w:rFonts w:ascii="Arial" w:eastAsia="Arial" w:hAnsi="Arial" w:cs="Arial"/>
                  <w:sz w:val="18"/>
                  <w:szCs w:val="18"/>
                </w:rPr>
                <w:delText>**Solicitar a la regional la Matriz de Control de contratación de dotaciones en caso que el Equipo de Dotaciones no la tenga completa**</w:delText>
              </w:r>
            </w:del>
          </w:p>
        </w:tc>
        <w:tc>
          <w:tcPr>
            <w:tcW w:w="1316" w:type="pct"/>
          </w:tcPr>
          <w:p w:rsidR="00120858" w:rsidDel="00912BBA" w:rsidRDefault="00120858" w:rsidP="00120858">
            <w:pPr>
              <w:tabs>
                <w:tab w:val="left" w:pos="3152"/>
              </w:tabs>
              <w:spacing w:line="240" w:lineRule="auto"/>
              <w:rPr>
                <w:del w:id="317" w:author="Nelson Felipe Rodriguez Velez" w:date="2019-04-15T09:43:00Z"/>
                <w:rFonts w:ascii="Arial" w:eastAsia="Arial" w:hAnsi="Arial" w:cs="Arial"/>
                <w:sz w:val="18"/>
                <w:szCs w:val="18"/>
              </w:rPr>
            </w:pPr>
            <w:del w:id="318" w:author="Nelson Felipe Rodriguez Velez" w:date="2019-04-15T09:43:00Z">
              <w:r w:rsidDel="00912BBA">
                <w:rPr>
                  <w:rFonts w:ascii="Arial" w:eastAsia="Arial" w:hAnsi="Arial" w:cs="Arial"/>
                  <w:sz w:val="18"/>
                  <w:szCs w:val="18"/>
                </w:rPr>
                <w:delText xml:space="preserve">Consolidación de la información de la matriz de seguimiento de Ingreso de Dotación al Inventario </w:delText>
              </w:r>
            </w:del>
          </w:p>
          <w:p w:rsidR="00120858" w:rsidDel="00912BBA" w:rsidRDefault="00120858" w:rsidP="00120858">
            <w:pPr>
              <w:tabs>
                <w:tab w:val="left" w:pos="3152"/>
              </w:tabs>
              <w:spacing w:line="240" w:lineRule="auto"/>
              <w:rPr>
                <w:del w:id="319" w:author="Nelson Felipe Rodriguez Velez" w:date="2019-04-15T09:43:00Z"/>
                <w:rFonts w:ascii="Arial" w:eastAsia="Arial" w:hAnsi="Arial" w:cs="Arial"/>
                <w:sz w:val="18"/>
                <w:szCs w:val="18"/>
              </w:rPr>
            </w:pPr>
            <w:ins w:id="320" w:author="Rafael Fernando Garzon Combariza" w:date="2019-04-12T12:29:00Z">
              <w:del w:id="321" w:author="Nelson Felipe Rodriguez Velez" w:date="2019-04-15T09:43:00Z">
                <w:r w:rsidDel="00912BBA">
                  <w:rPr>
                    <w:rFonts w:ascii="Arial" w:eastAsia="Arial" w:hAnsi="Arial" w:cs="Arial"/>
                    <w:sz w:val="18"/>
                    <w:szCs w:val="18"/>
                  </w:rPr>
                  <w:delText xml:space="preserve">Documento </w:delText>
                </w:r>
                <w:r w:rsidRPr="004342C9" w:rsidDel="00912BBA">
                  <w:rPr>
                    <w:rFonts w:ascii="Arial" w:eastAsia="Arial" w:hAnsi="Arial" w:cs="Arial"/>
                    <w:i/>
                    <w:sz w:val="18"/>
                    <w:szCs w:val="18"/>
                  </w:rPr>
                  <w:delText>Matriz_de_seguimiento_ingreso_de_dotación_al_inventario.xlsx</w:delText>
                </w:r>
                <w:r w:rsidDel="00912BBA">
                  <w:rPr>
                    <w:rFonts w:ascii="Arial" w:eastAsia="Arial" w:hAnsi="Arial" w:cs="Arial"/>
                    <w:sz w:val="18"/>
                    <w:szCs w:val="18"/>
                  </w:rPr>
                  <w:delText>.</w:delText>
                </w:r>
              </w:del>
            </w:ins>
          </w:p>
        </w:tc>
      </w:tr>
      <w:tr w:rsidR="00912BBA" w:rsidDel="00912BBA" w:rsidTr="00912BBA">
        <w:trPr>
          <w:trHeight w:val="2222"/>
          <w:del w:id="322" w:author="Nelson Felipe Rodriguez Velez" w:date="2019-04-15T09:43:00Z"/>
        </w:trPr>
        <w:tc>
          <w:tcPr>
            <w:tcW w:w="369" w:type="pct"/>
          </w:tcPr>
          <w:p w:rsidR="00120858" w:rsidDel="00912BBA" w:rsidRDefault="00120858" w:rsidP="00120858">
            <w:pPr>
              <w:tabs>
                <w:tab w:val="left" w:pos="3152"/>
              </w:tabs>
              <w:spacing w:line="240" w:lineRule="auto"/>
              <w:rPr>
                <w:del w:id="323" w:author="Nelson Felipe Rodriguez Velez" w:date="2019-04-15T09:43:00Z"/>
                <w:rFonts w:ascii="Arial" w:eastAsia="Arial" w:hAnsi="Arial" w:cs="Arial"/>
                <w:b/>
                <w:sz w:val="18"/>
                <w:szCs w:val="18"/>
              </w:rPr>
            </w:pPr>
            <w:del w:id="324" w:author="Nelson Felipe Rodriguez Velez" w:date="2019-04-15T09:43:00Z">
              <w:r w:rsidDel="00912BBA">
                <w:rPr>
                  <w:rFonts w:ascii="Arial" w:eastAsia="Arial" w:hAnsi="Arial" w:cs="Arial"/>
                  <w:b/>
                  <w:sz w:val="18"/>
                  <w:szCs w:val="18"/>
                </w:rPr>
                <w:delText>Actividad 3:</w:delText>
              </w:r>
            </w:del>
          </w:p>
          <w:p w:rsidR="00120858" w:rsidDel="00912BBA" w:rsidRDefault="00120858" w:rsidP="00120858">
            <w:pPr>
              <w:tabs>
                <w:tab w:val="left" w:pos="3152"/>
              </w:tabs>
              <w:spacing w:line="240" w:lineRule="auto"/>
              <w:rPr>
                <w:del w:id="325" w:author="Nelson Felipe Rodriguez Velez" w:date="2019-04-15T09:43:00Z"/>
                <w:rFonts w:ascii="Arial" w:eastAsia="Arial" w:hAnsi="Arial" w:cs="Arial"/>
                <w:bCs/>
                <w:sz w:val="18"/>
                <w:szCs w:val="18"/>
              </w:rPr>
            </w:pPr>
            <w:del w:id="326" w:author="Nelson Felipe Rodriguez Velez" w:date="2019-04-15T09:43:00Z">
              <w:r w:rsidDel="00912BBA">
                <w:rPr>
                  <w:rFonts w:ascii="Arial" w:eastAsia="Arial" w:hAnsi="Arial" w:cs="Arial"/>
                  <w:sz w:val="18"/>
                  <w:szCs w:val="18"/>
                </w:rPr>
                <w:delText xml:space="preserve">Revisión </w:delText>
              </w:r>
            </w:del>
            <w:ins w:id="327" w:author="Rafael Fernando Garzon Combariza" w:date="2019-04-12T12:36:00Z">
              <w:del w:id="328" w:author="Nelson Felipe Rodriguez Velez" w:date="2019-04-15T09:43:00Z">
                <w:r w:rsidDel="00912BBA">
                  <w:rPr>
                    <w:rFonts w:ascii="Arial" w:eastAsia="Arial" w:hAnsi="Arial" w:cs="Arial"/>
                    <w:sz w:val="18"/>
                    <w:szCs w:val="18"/>
                  </w:rPr>
                  <w:delText xml:space="preserve">Presentar </w:delText>
                </w:r>
              </w:del>
            </w:ins>
            <w:del w:id="329" w:author="Nelson Felipe Rodriguez Velez" w:date="2019-04-15T09:43:00Z">
              <w:r w:rsidDel="00912BBA">
                <w:rPr>
                  <w:rFonts w:ascii="Arial" w:eastAsia="Arial" w:hAnsi="Arial" w:cs="Arial"/>
                  <w:sz w:val="18"/>
                  <w:szCs w:val="18"/>
                </w:rPr>
                <w:delText xml:space="preserve">de la Lista de Verificación de los soportes para el ingreso de dotaciones de Primera Infancia al Inventario </w:delText>
              </w:r>
            </w:del>
            <w:ins w:id="330" w:author="Rafael Fernando Garzon Combariza" w:date="2019-04-12T12:35:00Z">
              <w:del w:id="331" w:author="Nelson Felipe Rodriguez Velez" w:date="2019-04-15T09:43:00Z">
                <w:r w:rsidDel="00912BBA">
                  <w:rPr>
                    <w:rFonts w:ascii="Arial" w:eastAsia="Arial" w:hAnsi="Arial" w:cs="Arial"/>
                    <w:sz w:val="18"/>
                    <w:szCs w:val="18"/>
                  </w:rPr>
                  <w:delText xml:space="preserve">del </w:delText>
                </w:r>
              </w:del>
            </w:ins>
            <w:del w:id="332" w:author="Nelson Felipe Rodriguez Velez" w:date="2019-04-15T09:43:00Z">
              <w:r w:rsidDel="00912BBA">
                <w:rPr>
                  <w:rFonts w:ascii="Arial" w:eastAsia="Arial" w:hAnsi="Arial" w:cs="Arial"/>
                  <w:sz w:val="18"/>
                  <w:szCs w:val="18"/>
                </w:rPr>
                <w:delText>ICBF.</w:delText>
              </w:r>
            </w:del>
          </w:p>
        </w:tc>
        <w:tc>
          <w:tcPr>
            <w:tcW w:w="658" w:type="pct"/>
          </w:tcPr>
          <w:p w:rsidR="00120858" w:rsidDel="00912BBA" w:rsidRDefault="00120858" w:rsidP="00120858">
            <w:pPr>
              <w:tabs>
                <w:tab w:val="left" w:pos="3152"/>
              </w:tabs>
              <w:spacing w:line="240" w:lineRule="auto"/>
              <w:rPr>
                <w:del w:id="333" w:author="Nelson Felipe Rodriguez Velez" w:date="2019-04-15T09:43:00Z"/>
                <w:rFonts w:ascii="Arial" w:eastAsia="Arial" w:hAnsi="Arial" w:cs="Arial"/>
                <w:sz w:val="18"/>
                <w:szCs w:val="18"/>
              </w:rPr>
            </w:pPr>
          </w:p>
          <w:p w:rsidR="00120858" w:rsidDel="00912BBA" w:rsidRDefault="00120858" w:rsidP="00120858">
            <w:pPr>
              <w:tabs>
                <w:tab w:val="left" w:pos="3152"/>
              </w:tabs>
              <w:spacing w:line="240" w:lineRule="auto"/>
              <w:rPr>
                <w:del w:id="334" w:author="Nelson Felipe Rodriguez Velez" w:date="2019-04-15T09:43:00Z"/>
                <w:rFonts w:ascii="Arial" w:eastAsia="Arial" w:hAnsi="Arial" w:cs="Arial"/>
                <w:sz w:val="18"/>
                <w:szCs w:val="18"/>
              </w:rPr>
            </w:pPr>
            <w:del w:id="335" w:author="Nelson Felipe Rodriguez Velez" w:date="2019-04-15T09:43:00Z">
              <w:r w:rsidDel="00912BBA">
                <w:rPr>
                  <w:rFonts w:ascii="Arial" w:eastAsia="Arial" w:hAnsi="Arial" w:cs="Arial"/>
                  <w:sz w:val="18"/>
                  <w:szCs w:val="18"/>
                </w:rPr>
                <w:delText xml:space="preserve">Socializar la lista de verificación de los soportes </w:delText>
              </w:r>
            </w:del>
            <w:ins w:id="336" w:author="Rafael Fernando Garzon Combariza" w:date="2019-04-12T12:35:00Z">
              <w:del w:id="337" w:author="Nelson Felipe Rodriguez Velez" w:date="2019-04-15T09:43:00Z">
                <w:r w:rsidDel="00912BBA">
                  <w:rPr>
                    <w:rFonts w:ascii="Arial" w:eastAsia="Arial" w:hAnsi="Arial" w:cs="Arial"/>
                    <w:sz w:val="18"/>
                    <w:szCs w:val="18"/>
                  </w:rPr>
                  <w:delText>con los que se deben contar para realizar el i</w:delText>
                </w:r>
              </w:del>
            </w:ins>
            <w:ins w:id="338" w:author="Rafael Fernando Garzon Combariza" w:date="2019-04-12T12:36:00Z">
              <w:del w:id="339" w:author="Nelson Felipe Rodriguez Velez" w:date="2019-04-15T09:43:00Z">
                <w:r w:rsidDel="00912BBA">
                  <w:rPr>
                    <w:rFonts w:ascii="Arial" w:eastAsia="Arial" w:hAnsi="Arial" w:cs="Arial"/>
                    <w:sz w:val="18"/>
                    <w:szCs w:val="18"/>
                  </w:rPr>
                  <w:delText>ngreso de los bienes al inventario del ICBF.</w:delText>
                </w:r>
              </w:del>
            </w:ins>
          </w:p>
        </w:tc>
        <w:tc>
          <w:tcPr>
            <w:tcW w:w="126" w:type="pct"/>
          </w:tcPr>
          <w:p w:rsidR="00120858" w:rsidDel="00912BBA" w:rsidRDefault="00120858" w:rsidP="00120858">
            <w:pPr>
              <w:tabs>
                <w:tab w:val="left" w:pos="3152"/>
              </w:tabs>
              <w:spacing w:line="240" w:lineRule="auto"/>
              <w:jc w:val="center"/>
              <w:rPr>
                <w:del w:id="340" w:author="Nelson Felipe Rodriguez Velez" w:date="2019-04-15T09:43:00Z"/>
                <w:rFonts w:ascii="Arial" w:eastAsia="Arial" w:hAnsi="Arial" w:cs="Arial"/>
                <w:sz w:val="18"/>
                <w:szCs w:val="18"/>
              </w:rPr>
            </w:pPr>
            <w:del w:id="341" w:author="Nelson Felipe Rodriguez Velez" w:date="2019-04-15T09:43:00Z">
              <w:r w:rsidDel="00912BBA">
                <w:rPr>
                  <w:rFonts w:ascii="Arial" w:eastAsia="Arial" w:hAnsi="Arial" w:cs="Arial"/>
                  <w:sz w:val="18"/>
                  <w:szCs w:val="18"/>
                </w:rPr>
                <w:delText>Práctica</w:delText>
              </w:r>
            </w:del>
          </w:p>
        </w:tc>
        <w:tc>
          <w:tcPr>
            <w:tcW w:w="282" w:type="pct"/>
          </w:tcPr>
          <w:p w:rsidR="00120858" w:rsidDel="00912BBA" w:rsidRDefault="00120858" w:rsidP="00120858">
            <w:pPr>
              <w:tabs>
                <w:tab w:val="left" w:pos="3152"/>
              </w:tabs>
              <w:spacing w:line="240" w:lineRule="auto"/>
              <w:jc w:val="center"/>
              <w:rPr>
                <w:del w:id="342" w:author="Nelson Felipe Rodriguez Velez" w:date="2019-04-15T09:43:00Z"/>
                <w:rFonts w:ascii="Arial" w:eastAsia="Arial" w:hAnsi="Arial" w:cs="Arial"/>
                <w:sz w:val="18"/>
                <w:szCs w:val="18"/>
              </w:rPr>
            </w:pPr>
            <w:del w:id="343" w:author="Nelson Felipe Rodriguez Velez" w:date="2019-04-15T09:43:00Z">
              <w:r w:rsidDel="00912BBA">
                <w:rPr>
                  <w:rFonts w:ascii="Arial" w:eastAsia="Arial" w:hAnsi="Arial" w:cs="Arial"/>
                  <w:sz w:val="18"/>
                  <w:szCs w:val="18"/>
                </w:rPr>
                <w:delText>15 min</w:delText>
              </w:r>
            </w:del>
          </w:p>
        </w:tc>
        <w:tc>
          <w:tcPr>
            <w:tcW w:w="1869" w:type="pct"/>
          </w:tcPr>
          <w:p w:rsidR="00120858" w:rsidDel="00912BBA" w:rsidRDefault="00120858" w:rsidP="00120858">
            <w:pPr>
              <w:tabs>
                <w:tab w:val="left" w:pos="3152"/>
              </w:tabs>
              <w:spacing w:line="240" w:lineRule="auto"/>
              <w:rPr>
                <w:del w:id="344" w:author="Nelson Felipe Rodriguez Velez" w:date="2019-04-15T09:43:00Z"/>
                <w:rFonts w:ascii="Arial" w:eastAsia="Arial" w:hAnsi="Arial" w:cs="Arial"/>
                <w:sz w:val="18"/>
                <w:szCs w:val="18"/>
              </w:rPr>
            </w:pPr>
            <w:del w:id="345" w:author="Nelson Felipe Rodriguez Velez" w:date="2019-04-15T09:43:00Z">
              <w:r w:rsidDel="00912BBA">
                <w:rPr>
                  <w:rFonts w:ascii="Arial" w:eastAsia="Arial" w:hAnsi="Arial" w:cs="Arial"/>
                  <w:sz w:val="18"/>
                  <w:szCs w:val="18"/>
                </w:rPr>
                <w:delText>Lista de Verificación de los soportes para el ingreso de dotaciones de Primera Infancia al Inventario ICBF</w:delText>
              </w:r>
            </w:del>
            <w:ins w:id="346" w:author="Rafael Fernando Garzon Combariza" w:date="2019-04-12T12:37:00Z">
              <w:del w:id="347" w:author="Nelson Felipe Rodriguez Velez" w:date="2019-04-15T09:43:00Z">
                <w:r w:rsidDel="00912BBA">
                  <w:rPr>
                    <w:rFonts w:ascii="Arial" w:eastAsia="Arial" w:hAnsi="Arial" w:cs="Arial"/>
                    <w:sz w:val="18"/>
                    <w:szCs w:val="18"/>
                  </w:rPr>
                  <w:delText>Documento</w:delText>
                </w:r>
                <w:r w:rsidRPr="004342C9" w:rsidDel="00912BBA">
                  <w:rPr>
                    <w:rFonts w:ascii="Arial" w:eastAsia="Arial" w:hAnsi="Arial" w:cs="Arial"/>
                  </w:rPr>
                  <w:delText xml:space="preserve"> </w:delText>
                </w:r>
                <w:r w:rsidRPr="00746759" w:rsidDel="00912BBA">
                  <w:rPr>
                    <w:rFonts w:ascii="Arial" w:eastAsia="Arial" w:hAnsi="Arial" w:cs="Arial"/>
                    <w:i/>
                    <w:sz w:val="18"/>
                    <w:szCs w:val="18"/>
                    <w:rPrChange w:id="348" w:author="Rafael Fernando Garzon Combariza" w:date="2019-04-12T12:38:00Z">
                      <w:rPr>
                        <w:rFonts w:ascii="Arial" w:eastAsia="Arial" w:hAnsi="Arial" w:cs="Arial"/>
                      </w:rPr>
                    </w:rPrChange>
                  </w:rPr>
                  <w:delText>f4.g10.pp_formato_listado_verificacion_ingreso_dotaciones_contratos_de_aporte_v1.xlsx</w:delText>
                </w:r>
              </w:del>
            </w:ins>
          </w:p>
        </w:tc>
        <w:tc>
          <w:tcPr>
            <w:tcW w:w="1316" w:type="pct"/>
          </w:tcPr>
          <w:p w:rsidR="00120858" w:rsidDel="00912BBA" w:rsidRDefault="00120858" w:rsidP="00120858">
            <w:pPr>
              <w:tabs>
                <w:tab w:val="left" w:pos="3152"/>
              </w:tabs>
              <w:spacing w:line="240" w:lineRule="auto"/>
              <w:rPr>
                <w:del w:id="349" w:author="Nelson Felipe Rodriguez Velez" w:date="2019-04-15T09:43:00Z"/>
                <w:rFonts w:ascii="Arial" w:eastAsia="Arial" w:hAnsi="Arial" w:cs="Arial"/>
                <w:sz w:val="18"/>
                <w:szCs w:val="18"/>
              </w:rPr>
            </w:pPr>
            <w:ins w:id="350" w:author="Rafael Fernando Garzon Combariza" w:date="2019-04-12T12:38:00Z">
              <w:del w:id="351" w:author="Nelson Felipe Rodriguez Velez" w:date="2019-04-15T09:43:00Z">
                <w:r w:rsidDel="00912BBA">
                  <w:rPr>
                    <w:rFonts w:ascii="Arial" w:eastAsia="Arial" w:hAnsi="Arial" w:cs="Arial"/>
                    <w:sz w:val="18"/>
                    <w:szCs w:val="18"/>
                  </w:rPr>
                  <w:delText>No aplica</w:delText>
                </w:r>
              </w:del>
            </w:ins>
          </w:p>
        </w:tc>
      </w:tr>
      <w:tr w:rsidR="00912BBA" w:rsidDel="00912BBA" w:rsidTr="00912BBA">
        <w:trPr>
          <w:trHeight w:val="1911"/>
          <w:del w:id="352" w:author="Nelson Felipe Rodriguez Velez" w:date="2019-04-15T09:43:00Z"/>
        </w:trPr>
        <w:tc>
          <w:tcPr>
            <w:tcW w:w="369" w:type="pct"/>
            <w:vAlign w:val="center"/>
          </w:tcPr>
          <w:p w:rsidR="00120858" w:rsidDel="00912BBA" w:rsidRDefault="00120858" w:rsidP="00120858">
            <w:pPr>
              <w:tabs>
                <w:tab w:val="left" w:pos="3152"/>
              </w:tabs>
              <w:spacing w:line="240" w:lineRule="auto"/>
              <w:rPr>
                <w:del w:id="353" w:author="Nelson Felipe Rodriguez Velez" w:date="2019-04-15T09:43:00Z"/>
                <w:rFonts w:ascii="Arial" w:eastAsia="Arial" w:hAnsi="Arial" w:cs="Arial"/>
                <w:b/>
                <w:sz w:val="18"/>
                <w:szCs w:val="18"/>
              </w:rPr>
            </w:pPr>
            <w:del w:id="354" w:author="Nelson Felipe Rodriguez Velez" w:date="2019-04-15T09:43:00Z">
              <w:r w:rsidDel="00912BBA">
                <w:rPr>
                  <w:rFonts w:ascii="Arial" w:eastAsia="Arial" w:hAnsi="Arial" w:cs="Arial"/>
                  <w:b/>
                  <w:sz w:val="18"/>
                  <w:szCs w:val="18"/>
                </w:rPr>
                <w:delText>Actividad 4:</w:delText>
              </w:r>
            </w:del>
          </w:p>
          <w:p w:rsidR="00120858" w:rsidDel="00912BBA" w:rsidRDefault="00120858" w:rsidP="00120858">
            <w:pPr>
              <w:tabs>
                <w:tab w:val="left" w:pos="3152"/>
              </w:tabs>
              <w:spacing w:line="240" w:lineRule="auto"/>
              <w:rPr>
                <w:del w:id="355" w:author="Nelson Felipe Rodriguez Velez" w:date="2019-04-15T09:43:00Z"/>
                <w:rFonts w:ascii="Arial" w:eastAsia="Arial" w:hAnsi="Arial" w:cs="Arial"/>
                <w:bCs/>
                <w:sz w:val="18"/>
                <w:szCs w:val="18"/>
              </w:rPr>
            </w:pPr>
            <w:del w:id="356" w:author="Nelson Felipe Rodriguez Velez" w:date="2019-04-15T09:43:00Z">
              <w:r w:rsidDel="00912BBA">
                <w:rPr>
                  <w:rFonts w:ascii="Arial" w:eastAsia="Arial" w:hAnsi="Arial" w:cs="Arial"/>
                  <w:bCs/>
                  <w:sz w:val="18"/>
                  <w:szCs w:val="18"/>
                </w:rPr>
                <w:delText>Revisión de las carpetas que se encuentran en la regional</w:delText>
              </w:r>
            </w:del>
          </w:p>
        </w:tc>
        <w:tc>
          <w:tcPr>
            <w:tcW w:w="658" w:type="pct"/>
            <w:vAlign w:val="center"/>
          </w:tcPr>
          <w:p w:rsidR="00120858" w:rsidDel="00912BBA" w:rsidRDefault="00120858" w:rsidP="00120858">
            <w:pPr>
              <w:tabs>
                <w:tab w:val="left" w:pos="3152"/>
              </w:tabs>
              <w:spacing w:line="240" w:lineRule="auto"/>
              <w:jc w:val="both"/>
              <w:rPr>
                <w:del w:id="357" w:author="Nelson Felipe Rodriguez Velez" w:date="2019-04-15T09:43:00Z"/>
                <w:rFonts w:ascii="Arial" w:eastAsia="Arial" w:hAnsi="Arial" w:cs="Arial"/>
                <w:sz w:val="18"/>
                <w:szCs w:val="18"/>
              </w:rPr>
            </w:pPr>
            <w:del w:id="358" w:author="Nelson Felipe Rodriguez Velez" w:date="2019-04-15T09:43:00Z">
              <w:r w:rsidDel="00912BBA">
                <w:rPr>
                  <w:rFonts w:ascii="Arial" w:eastAsia="Arial" w:hAnsi="Arial" w:cs="Arial"/>
                  <w:sz w:val="18"/>
                  <w:szCs w:val="18"/>
                </w:rPr>
                <w:delText>Revisar la calidad de los soportes que se encuentran en las carpetas para que sean ingresados a SEVEN</w:delText>
              </w:r>
            </w:del>
          </w:p>
        </w:tc>
        <w:tc>
          <w:tcPr>
            <w:tcW w:w="126" w:type="pct"/>
            <w:vAlign w:val="center"/>
          </w:tcPr>
          <w:p w:rsidR="00120858" w:rsidDel="00912BBA" w:rsidRDefault="00120858" w:rsidP="00120858">
            <w:pPr>
              <w:tabs>
                <w:tab w:val="left" w:pos="3152"/>
              </w:tabs>
              <w:spacing w:line="240" w:lineRule="auto"/>
              <w:jc w:val="center"/>
              <w:rPr>
                <w:del w:id="359" w:author="Nelson Felipe Rodriguez Velez" w:date="2019-04-15T09:43:00Z"/>
                <w:rFonts w:ascii="Arial" w:eastAsia="Arial" w:hAnsi="Arial" w:cs="Arial"/>
                <w:sz w:val="18"/>
                <w:szCs w:val="18"/>
              </w:rPr>
            </w:pPr>
            <w:del w:id="360" w:author="Nelson Felipe Rodriguez Velez" w:date="2019-04-15T09:43:00Z">
              <w:r w:rsidDel="00912BBA">
                <w:rPr>
                  <w:rFonts w:ascii="Arial" w:eastAsia="Arial" w:hAnsi="Arial" w:cs="Arial"/>
                  <w:sz w:val="18"/>
                  <w:szCs w:val="18"/>
                </w:rPr>
                <w:delText>Práctica</w:delText>
              </w:r>
            </w:del>
          </w:p>
        </w:tc>
        <w:tc>
          <w:tcPr>
            <w:tcW w:w="282" w:type="pct"/>
            <w:vAlign w:val="center"/>
          </w:tcPr>
          <w:p w:rsidR="00120858" w:rsidDel="00912BBA" w:rsidRDefault="00120858" w:rsidP="00120858">
            <w:pPr>
              <w:tabs>
                <w:tab w:val="left" w:pos="3152"/>
              </w:tabs>
              <w:spacing w:line="240" w:lineRule="auto"/>
              <w:jc w:val="center"/>
              <w:rPr>
                <w:del w:id="361" w:author="Nelson Felipe Rodriguez Velez" w:date="2019-04-15T09:43:00Z"/>
                <w:rFonts w:ascii="Arial" w:eastAsia="Arial" w:hAnsi="Arial" w:cs="Arial"/>
                <w:sz w:val="18"/>
                <w:szCs w:val="18"/>
              </w:rPr>
            </w:pPr>
            <w:del w:id="362" w:author="Nelson Felipe Rodriguez Velez" w:date="2019-04-15T09:43:00Z">
              <w:r w:rsidDel="00912BBA">
                <w:rPr>
                  <w:rFonts w:ascii="Arial" w:eastAsia="Arial" w:hAnsi="Arial" w:cs="Arial"/>
                  <w:sz w:val="18"/>
                  <w:szCs w:val="18"/>
                </w:rPr>
                <w:delText>4 horas</w:delText>
              </w:r>
            </w:del>
            <w:ins w:id="363" w:author="Rafael Fernando Garzon Combariza" w:date="2019-04-12T12:56:00Z">
              <w:del w:id="364" w:author="Nelson Felipe Rodriguez Velez" w:date="2019-04-15T09:43:00Z">
                <w:r w:rsidDel="00912BBA">
                  <w:rPr>
                    <w:rFonts w:ascii="Arial" w:eastAsia="Arial" w:hAnsi="Arial" w:cs="Arial"/>
                    <w:sz w:val="18"/>
                    <w:szCs w:val="18"/>
                  </w:rPr>
                  <w:delText>240 min</w:delText>
                </w:r>
              </w:del>
            </w:ins>
          </w:p>
        </w:tc>
        <w:tc>
          <w:tcPr>
            <w:tcW w:w="1869" w:type="pct"/>
            <w:vAlign w:val="center"/>
          </w:tcPr>
          <w:p w:rsidR="00120858" w:rsidDel="00912BBA" w:rsidRDefault="00120858" w:rsidP="00120858">
            <w:pPr>
              <w:tabs>
                <w:tab w:val="left" w:pos="3152"/>
              </w:tabs>
              <w:spacing w:line="240" w:lineRule="auto"/>
              <w:rPr>
                <w:del w:id="365" w:author="Nelson Felipe Rodriguez Velez" w:date="2019-04-15T09:43:00Z"/>
                <w:rFonts w:ascii="Arial" w:eastAsia="Arial" w:hAnsi="Arial" w:cs="Arial"/>
                <w:sz w:val="18"/>
                <w:szCs w:val="18"/>
              </w:rPr>
              <w:pPrChange w:id="366" w:author="Rafael Fernando Garzon Combariza" w:date="2019-04-12T12:55:00Z">
                <w:pPr>
                  <w:framePr w:hSpace="180" w:wrap="around" w:vAnchor="text" w:hAnchor="page" w:x="1841" w:y="223"/>
                  <w:tabs>
                    <w:tab w:val="left" w:pos="3152"/>
                  </w:tabs>
                  <w:spacing w:line="240" w:lineRule="auto"/>
                  <w:suppressOverlap/>
                  <w:jc w:val="center"/>
                </w:pPr>
              </w:pPrChange>
            </w:pPr>
            <w:ins w:id="367" w:author="Rafael Fernando Garzon Combariza" w:date="2019-04-12T12:56:00Z">
              <w:del w:id="368" w:author="Nelson Felipe Rodriguez Velez" w:date="2019-04-15T09:43:00Z">
                <w:r w:rsidDel="00912BBA">
                  <w:rPr>
                    <w:rFonts w:ascii="Arial" w:eastAsia="Arial" w:hAnsi="Arial" w:cs="Arial"/>
                    <w:sz w:val="18"/>
                    <w:szCs w:val="18"/>
                  </w:rPr>
                  <w:delText>Documento</w:delText>
                </w:r>
                <w:r w:rsidRPr="004342C9" w:rsidDel="00912BBA">
                  <w:rPr>
                    <w:rFonts w:ascii="Arial" w:eastAsia="Arial" w:hAnsi="Arial" w:cs="Arial"/>
                  </w:rPr>
                  <w:delText xml:space="preserve"> </w:delText>
                </w:r>
                <w:r w:rsidRPr="004342C9" w:rsidDel="00912BBA">
                  <w:rPr>
                    <w:rFonts w:ascii="Arial" w:eastAsia="Arial" w:hAnsi="Arial" w:cs="Arial"/>
                    <w:i/>
                    <w:sz w:val="18"/>
                    <w:szCs w:val="18"/>
                  </w:rPr>
                  <w:delText>f4.g10.pp_formato_listado_verificacion_ingreso_dotaciones_contratos_de_aporte_v1.xlsx</w:delText>
                </w:r>
              </w:del>
            </w:ins>
            <w:del w:id="369" w:author="Nelson Felipe Rodriguez Velez" w:date="2019-04-15T09:43:00Z">
              <w:r w:rsidDel="00912BBA">
                <w:rPr>
                  <w:rFonts w:ascii="Arial" w:eastAsia="Arial" w:hAnsi="Arial" w:cs="Arial"/>
                  <w:sz w:val="18"/>
                  <w:szCs w:val="18"/>
                </w:rPr>
                <w:delText>Lista de Verificación de los soportes para el ingreso de dotaciones de Primera Infancia al Inventario ICBF</w:delText>
              </w:r>
            </w:del>
          </w:p>
        </w:tc>
        <w:tc>
          <w:tcPr>
            <w:tcW w:w="1316" w:type="pct"/>
            <w:vAlign w:val="center"/>
          </w:tcPr>
          <w:p w:rsidR="00120858" w:rsidDel="00912BBA" w:rsidRDefault="00120858" w:rsidP="00120858">
            <w:pPr>
              <w:tabs>
                <w:tab w:val="left" w:pos="3152"/>
              </w:tabs>
              <w:spacing w:line="240" w:lineRule="auto"/>
              <w:jc w:val="both"/>
              <w:rPr>
                <w:del w:id="370" w:author="Nelson Felipe Rodriguez Velez" w:date="2019-04-15T09:43:00Z"/>
                <w:rFonts w:ascii="Arial" w:eastAsia="Arial" w:hAnsi="Arial" w:cs="Arial"/>
                <w:sz w:val="18"/>
                <w:szCs w:val="18"/>
              </w:rPr>
            </w:pPr>
            <w:del w:id="371" w:author="Nelson Felipe Rodriguez Velez" w:date="2019-04-15T09:43:00Z">
              <w:r w:rsidDel="00912BBA">
                <w:rPr>
                  <w:rFonts w:ascii="Arial" w:eastAsia="Arial" w:hAnsi="Arial" w:cs="Arial"/>
                  <w:sz w:val="18"/>
                  <w:szCs w:val="18"/>
                </w:rPr>
                <w:delText>Consolidación y actualización de  de la información de la matriz de seguimiento de Ingreso de Dotación al Inventario</w:delText>
              </w:r>
            </w:del>
          </w:p>
        </w:tc>
      </w:tr>
      <w:tr w:rsidR="00912BBA" w:rsidDel="00912BBA" w:rsidTr="00912BBA">
        <w:trPr>
          <w:trHeight w:val="203"/>
          <w:ins w:id="372" w:author="Rafael Fernando Garzon Combariza" w:date="2019-04-12T12:56:00Z"/>
          <w:del w:id="373" w:author="Nelson Felipe Rodriguez Velez" w:date="2019-04-15T09:43:00Z"/>
        </w:trPr>
        <w:tc>
          <w:tcPr>
            <w:tcW w:w="369" w:type="pct"/>
            <w:vAlign w:val="center"/>
          </w:tcPr>
          <w:p w:rsidR="00120858" w:rsidDel="00912BBA" w:rsidRDefault="00120858" w:rsidP="00120858">
            <w:pPr>
              <w:tabs>
                <w:tab w:val="left" w:pos="3152"/>
              </w:tabs>
              <w:spacing w:line="240" w:lineRule="auto"/>
              <w:rPr>
                <w:ins w:id="374" w:author="Rafael Fernando Garzon Combariza" w:date="2019-04-12T12:56:00Z"/>
                <w:del w:id="375" w:author="Nelson Felipe Rodriguez Velez" w:date="2019-04-15T09:43:00Z"/>
                <w:rFonts w:ascii="Arial" w:eastAsia="Arial" w:hAnsi="Arial" w:cs="Arial"/>
                <w:b/>
                <w:sz w:val="18"/>
                <w:szCs w:val="18"/>
              </w:rPr>
            </w:pPr>
          </w:p>
        </w:tc>
        <w:tc>
          <w:tcPr>
            <w:tcW w:w="658" w:type="pct"/>
            <w:vAlign w:val="center"/>
          </w:tcPr>
          <w:p w:rsidR="00120858" w:rsidDel="00912BBA" w:rsidRDefault="00120858" w:rsidP="00120858">
            <w:pPr>
              <w:tabs>
                <w:tab w:val="left" w:pos="3152"/>
              </w:tabs>
              <w:spacing w:line="240" w:lineRule="auto"/>
              <w:jc w:val="both"/>
              <w:rPr>
                <w:ins w:id="376" w:author="Rafael Fernando Garzon Combariza" w:date="2019-04-12T12:56:00Z"/>
                <w:del w:id="377" w:author="Nelson Felipe Rodriguez Velez" w:date="2019-04-15T09:43:00Z"/>
                <w:rFonts w:ascii="Arial" w:eastAsia="Arial" w:hAnsi="Arial" w:cs="Arial"/>
                <w:sz w:val="18"/>
                <w:szCs w:val="18"/>
              </w:rPr>
            </w:pPr>
          </w:p>
        </w:tc>
        <w:tc>
          <w:tcPr>
            <w:tcW w:w="126" w:type="pct"/>
            <w:vAlign w:val="center"/>
          </w:tcPr>
          <w:p w:rsidR="00120858" w:rsidDel="00912BBA" w:rsidRDefault="00120858" w:rsidP="00120858">
            <w:pPr>
              <w:tabs>
                <w:tab w:val="left" w:pos="3152"/>
              </w:tabs>
              <w:spacing w:line="240" w:lineRule="auto"/>
              <w:jc w:val="center"/>
              <w:rPr>
                <w:ins w:id="378" w:author="Rafael Fernando Garzon Combariza" w:date="2019-04-12T12:56:00Z"/>
                <w:del w:id="379" w:author="Nelson Felipe Rodriguez Velez" w:date="2019-04-15T09:43:00Z"/>
                <w:rFonts w:ascii="Arial" w:eastAsia="Arial" w:hAnsi="Arial" w:cs="Arial"/>
                <w:sz w:val="18"/>
                <w:szCs w:val="18"/>
              </w:rPr>
            </w:pPr>
          </w:p>
        </w:tc>
        <w:tc>
          <w:tcPr>
            <w:tcW w:w="282" w:type="pct"/>
            <w:vAlign w:val="center"/>
          </w:tcPr>
          <w:p w:rsidR="00120858" w:rsidDel="00912BBA" w:rsidRDefault="00120858" w:rsidP="00120858">
            <w:pPr>
              <w:tabs>
                <w:tab w:val="left" w:pos="3152"/>
              </w:tabs>
              <w:spacing w:line="240" w:lineRule="auto"/>
              <w:jc w:val="center"/>
              <w:rPr>
                <w:ins w:id="380" w:author="Rafael Fernando Garzon Combariza" w:date="2019-04-12T12:58:00Z"/>
                <w:del w:id="381" w:author="Nelson Felipe Rodriguez Velez" w:date="2019-04-15T09:43:00Z"/>
                <w:rFonts w:ascii="Arial" w:eastAsia="Arial" w:hAnsi="Arial" w:cs="Arial"/>
                <w:sz w:val="18"/>
                <w:szCs w:val="18"/>
              </w:rPr>
            </w:pPr>
            <w:ins w:id="382" w:author="Rafael Fernando Garzon Combariza" w:date="2019-04-12T12:58:00Z">
              <w:del w:id="383" w:author="Nelson Felipe Rodriguez Velez" w:date="2019-04-15T09:43:00Z">
                <w:r w:rsidDel="00912BBA">
                  <w:rPr>
                    <w:rFonts w:ascii="Arial" w:eastAsia="Arial" w:hAnsi="Arial" w:cs="Arial"/>
                    <w:sz w:val="18"/>
                    <w:szCs w:val="18"/>
                  </w:rPr>
                  <w:delText>545 min</w:delText>
                </w:r>
              </w:del>
            </w:ins>
          </w:p>
          <w:p w:rsidR="00120858" w:rsidDel="00912BBA" w:rsidRDefault="00120858" w:rsidP="00120858">
            <w:pPr>
              <w:tabs>
                <w:tab w:val="left" w:pos="3152"/>
              </w:tabs>
              <w:spacing w:line="240" w:lineRule="auto"/>
              <w:jc w:val="center"/>
              <w:rPr>
                <w:ins w:id="384" w:author="Rafael Fernando Garzon Combariza" w:date="2019-04-12T12:56:00Z"/>
                <w:del w:id="385" w:author="Nelson Felipe Rodriguez Velez" w:date="2019-04-15T09:43:00Z"/>
                <w:rFonts w:ascii="Arial" w:eastAsia="Arial" w:hAnsi="Arial" w:cs="Arial"/>
                <w:sz w:val="18"/>
                <w:szCs w:val="18"/>
              </w:rPr>
            </w:pPr>
            <w:ins w:id="386" w:author="Rafael Fernando Garzon Combariza" w:date="2019-04-12T12:58:00Z">
              <w:del w:id="387" w:author="Nelson Felipe Rodriguez Velez" w:date="2019-04-15T09:43:00Z">
                <w:r w:rsidDel="00912BBA">
                  <w:rPr>
                    <w:rFonts w:ascii="Arial" w:eastAsia="Arial" w:hAnsi="Arial" w:cs="Arial"/>
                    <w:sz w:val="18"/>
                    <w:szCs w:val="18"/>
                  </w:rPr>
                  <w:delText>9 horas aprox</w:delText>
                </w:r>
              </w:del>
            </w:ins>
          </w:p>
        </w:tc>
        <w:tc>
          <w:tcPr>
            <w:tcW w:w="1869" w:type="pct"/>
            <w:vAlign w:val="center"/>
          </w:tcPr>
          <w:p w:rsidR="00120858" w:rsidDel="00912BBA" w:rsidRDefault="00120858" w:rsidP="00120858">
            <w:pPr>
              <w:tabs>
                <w:tab w:val="left" w:pos="3152"/>
              </w:tabs>
              <w:spacing w:line="240" w:lineRule="auto"/>
              <w:rPr>
                <w:ins w:id="388" w:author="Rafael Fernando Garzon Combariza" w:date="2019-04-12T12:56:00Z"/>
                <w:del w:id="389" w:author="Nelson Felipe Rodriguez Velez" w:date="2019-04-15T09:43:00Z"/>
                <w:rFonts w:ascii="Arial" w:eastAsia="Arial" w:hAnsi="Arial" w:cs="Arial"/>
                <w:sz w:val="18"/>
                <w:szCs w:val="18"/>
              </w:rPr>
            </w:pPr>
          </w:p>
        </w:tc>
        <w:tc>
          <w:tcPr>
            <w:tcW w:w="1316" w:type="pct"/>
            <w:vAlign w:val="center"/>
          </w:tcPr>
          <w:p w:rsidR="00120858" w:rsidDel="00912BBA" w:rsidRDefault="00120858" w:rsidP="00120858">
            <w:pPr>
              <w:tabs>
                <w:tab w:val="left" w:pos="3152"/>
              </w:tabs>
              <w:spacing w:line="240" w:lineRule="auto"/>
              <w:jc w:val="both"/>
              <w:rPr>
                <w:ins w:id="390" w:author="Rafael Fernando Garzon Combariza" w:date="2019-04-12T12:56:00Z"/>
                <w:del w:id="391" w:author="Nelson Felipe Rodriguez Velez" w:date="2019-04-15T09:43:00Z"/>
                <w:rFonts w:ascii="Arial" w:eastAsia="Arial" w:hAnsi="Arial" w:cs="Arial"/>
                <w:sz w:val="18"/>
                <w:szCs w:val="18"/>
              </w:rPr>
            </w:pPr>
          </w:p>
        </w:tc>
      </w:tr>
    </w:tbl>
    <w:p w:rsidR="00800C1C" w:rsidDel="00A13450" w:rsidRDefault="00800C1C">
      <w:pPr>
        <w:tabs>
          <w:tab w:val="left" w:pos="-3420"/>
        </w:tabs>
        <w:spacing w:line="240" w:lineRule="auto"/>
        <w:ind w:right="180"/>
        <w:jc w:val="both"/>
        <w:rPr>
          <w:del w:id="392" w:author="Nelson Felipe Rodriguez Velez" w:date="2019-04-15T09:50:00Z"/>
          <w:rFonts w:ascii="Arial" w:eastAsia="Arial" w:hAnsi="Arial" w:cs="Arial"/>
          <w:b/>
        </w:rPr>
      </w:pPr>
    </w:p>
    <w:p w:rsidR="00800C1C" w:rsidDel="00A13450" w:rsidRDefault="00800C1C">
      <w:pPr>
        <w:tabs>
          <w:tab w:val="left" w:pos="-3420"/>
        </w:tabs>
        <w:spacing w:line="240" w:lineRule="auto"/>
        <w:ind w:right="180"/>
        <w:jc w:val="both"/>
        <w:rPr>
          <w:del w:id="393" w:author="Nelson Felipe Rodriguez Velez" w:date="2019-04-15T09:50:00Z"/>
          <w:rFonts w:ascii="Arial" w:eastAsia="Arial" w:hAnsi="Arial" w:cs="Arial"/>
          <w:b/>
        </w:rPr>
      </w:pPr>
    </w:p>
    <w:p w:rsidR="00800C1C" w:rsidDel="00A13450" w:rsidRDefault="00800C1C">
      <w:pPr>
        <w:tabs>
          <w:tab w:val="left" w:pos="-3420"/>
        </w:tabs>
        <w:spacing w:line="240" w:lineRule="auto"/>
        <w:ind w:right="180"/>
        <w:jc w:val="both"/>
        <w:rPr>
          <w:ins w:id="394" w:author="Rafael Fernando Garzon Combariza" w:date="2019-04-12T12:58:00Z"/>
          <w:del w:id="395"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396" w:author="Rafael Fernando Garzon Combariza" w:date="2019-04-12T12:58:00Z"/>
          <w:del w:id="397"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398" w:author="Rafael Fernando Garzon Combariza" w:date="2019-04-12T12:58:00Z"/>
          <w:del w:id="399"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400" w:author="Rafael Fernando Garzon Combariza" w:date="2019-04-12T12:58:00Z"/>
          <w:del w:id="401"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402" w:author="Rafael Fernando Garzon Combariza" w:date="2019-04-12T12:58:00Z"/>
          <w:del w:id="403"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404" w:author="Rafael Fernando Garzon Combariza" w:date="2019-04-12T12:58:00Z"/>
          <w:del w:id="405"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ins w:id="406" w:author="Rafael Fernando Garzon Combariza" w:date="2019-04-12T12:58:00Z"/>
          <w:del w:id="407" w:author="Nelson Felipe Rodriguez Velez" w:date="2019-04-15T09:50:00Z"/>
          <w:rFonts w:ascii="Arial" w:eastAsia="Arial" w:hAnsi="Arial" w:cs="Arial"/>
          <w:b/>
        </w:rPr>
      </w:pPr>
    </w:p>
    <w:p w:rsidR="001712BC" w:rsidDel="00A13450" w:rsidRDefault="001712BC">
      <w:pPr>
        <w:tabs>
          <w:tab w:val="left" w:pos="-3420"/>
        </w:tabs>
        <w:spacing w:line="240" w:lineRule="auto"/>
        <w:ind w:right="180"/>
        <w:jc w:val="both"/>
        <w:rPr>
          <w:del w:id="408" w:author="Nelson Felipe Rodriguez Velez" w:date="2019-04-15T09:50:00Z"/>
          <w:rFonts w:ascii="Arial" w:eastAsia="Arial" w:hAnsi="Arial" w:cs="Arial"/>
          <w:b/>
        </w:rPr>
      </w:pPr>
    </w:p>
    <w:p w:rsidR="00800C1C" w:rsidRDefault="005716C1">
      <w:pPr>
        <w:tabs>
          <w:tab w:val="left" w:pos="-3420"/>
        </w:tabs>
        <w:spacing w:line="240" w:lineRule="auto"/>
        <w:ind w:right="180"/>
        <w:jc w:val="both"/>
        <w:rPr>
          <w:rFonts w:ascii="Arial" w:eastAsia="Arial" w:hAnsi="Arial" w:cs="Arial"/>
          <w:b/>
          <w:color w:val="548DD4"/>
        </w:rPr>
      </w:pPr>
      <w:del w:id="409" w:author="Nelson Felipe Rodriguez Velez" w:date="2019-04-15T09:50:00Z">
        <w:r w:rsidDel="00A13450">
          <w:rPr>
            <w:rFonts w:ascii="Arial" w:eastAsia="Arial" w:hAnsi="Arial" w:cs="Arial"/>
            <w:b/>
            <w:color w:val="548DD4"/>
          </w:rPr>
          <w:delText>DIA 2:</w:delText>
        </w:r>
      </w:del>
    </w:p>
    <w:tbl>
      <w:tblPr>
        <w:tblStyle w:val="Style13"/>
        <w:tblpPr w:leftFromText="180" w:rightFromText="180" w:vertAnchor="text" w:horzAnchor="page" w:tblpX="1841" w:tblpY="223"/>
        <w:tblOverlap w:val="never"/>
        <w:tblW w:w="9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5"/>
        <w:gridCol w:w="1889"/>
        <w:gridCol w:w="1194"/>
        <w:gridCol w:w="1134"/>
        <w:gridCol w:w="1730"/>
        <w:gridCol w:w="1667"/>
        <w:tblGridChange w:id="410">
          <w:tblGrid>
            <w:gridCol w:w="1875"/>
            <w:gridCol w:w="1889"/>
            <w:gridCol w:w="1194"/>
            <w:gridCol w:w="1134"/>
            <w:gridCol w:w="1730"/>
            <w:gridCol w:w="1667"/>
          </w:tblGrid>
        </w:tblGridChange>
      </w:tblGrid>
      <w:tr w:rsidR="00800C1C" w:rsidDel="00A13450">
        <w:trPr>
          <w:trHeight w:val="586"/>
          <w:del w:id="411" w:author="Nelson Felipe Rodriguez Velez" w:date="2019-04-15T09:50:00Z"/>
        </w:trPr>
        <w:tc>
          <w:tcPr>
            <w:tcW w:w="1875" w:type="dxa"/>
            <w:shd w:val="clear" w:color="auto" w:fill="548DD4" w:themeFill="text2" w:themeFillTint="99"/>
            <w:vAlign w:val="center"/>
          </w:tcPr>
          <w:p w:rsidR="00800C1C" w:rsidDel="00A13450" w:rsidRDefault="005716C1">
            <w:pPr>
              <w:tabs>
                <w:tab w:val="left" w:pos="3152"/>
              </w:tabs>
              <w:spacing w:line="240" w:lineRule="auto"/>
              <w:jc w:val="center"/>
              <w:rPr>
                <w:del w:id="412" w:author="Nelson Felipe Rodriguez Velez" w:date="2019-04-15T09:50:00Z"/>
                <w:rFonts w:ascii="Arial" w:eastAsia="Arial" w:hAnsi="Arial" w:cs="Arial"/>
                <w:b/>
                <w:color w:val="FFFFFF"/>
                <w:sz w:val="18"/>
                <w:szCs w:val="18"/>
              </w:rPr>
            </w:pPr>
            <w:del w:id="413" w:author="Nelson Felipe Rodriguez Velez" w:date="2019-04-15T09:50:00Z">
              <w:r w:rsidDel="00A13450">
                <w:rPr>
                  <w:rFonts w:ascii="Arial" w:eastAsia="Arial" w:hAnsi="Arial" w:cs="Arial"/>
                  <w:b/>
                  <w:color w:val="FFFFFF"/>
                  <w:sz w:val="18"/>
                  <w:szCs w:val="18"/>
                </w:rPr>
                <w:delText>Actividad</w:delText>
              </w:r>
            </w:del>
          </w:p>
        </w:tc>
        <w:tc>
          <w:tcPr>
            <w:tcW w:w="1889" w:type="dxa"/>
            <w:shd w:val="clear" w:color="auto" w:fill="548DD4" w:themeFill="text2" w:themeFillTint="99"/>
            <w:vAlign w:val="center"/>
          </w:tcPr>
          <w:p w:rsidR="00800C1C" w:rsidDel="00A13450" w:rsidRDefault="005716C1">
            <w:pPr>
              <w:tabs>
                <w:tab w:val="left" w:pos="3152"/>
              </w:tabs>
              <w:spacing w:line="240" w:lineRule="auto"/>
              <w:jc w:val="center"/>
              <w:rPr>
                <w:del w:id="414" w:author="Nelson Felipe Rodriguez Velez" w:date="2019-04-15T09:50:00Z"/>
                <w:rFonts w:ascii="Arial" w:eastAsia="Arial" w:hAnsi="Arial" w:cs="Arial"/>
                <w:b/>
                <w:color w:val="FFFFFF"/>
                <w:sz w:val="18"/>
                <w:szCs w:val="18"/>
              </w:rPr>
            </w:pPr>
            <w:del w:id="415" w:author="Nelson Felipe Rodriguez Velez" w:date="2019-04-15T09:50:00Z">
              <w:r w:rsidDel="00A13450">
                <w:rPr>
                  <w:rFonts w:ascii="Arial" w:eastAsia="Arial" w:hAnsi="Arial" w:cs="Arial"/>
                  <w:b/>
                  <w:color w:val="FFFFFF"/>
                  <w:sz w:val="18"/>
                  <w:szCs w:val="18"/>
                </w:rPr>
                <w:delText>Objetivo</w:delText>
              </w:r>
            </w:del>
          </w:p>
        </w:tc>
        <w:tc>
          <w:tcPr>
            <w:tcW w:w="1194" w:type="dxa"/>
            <w:shd w:val="clear" w:color="auto" w:fill="548DD4" w:themeFill="text2" w:themeFillTint="99"/>
            <w:vAlign w:val="center"/>
          </w:tcPr>
          <w:p w:rsidR="00800C1C" w:rsidDel="00A13450" w:rsidRDefault="005716C1">
            <w:pPr>
              <w:tabs>
                <w:tab w:val="left" w:pos="3152"/>
              </w:tabs>
              <w:spacing w:line="240" w:lineRule="auto"/>
              <w:jc w:val="center"/>
              <w:rPr>
                <w:del w:id="416" w:author="Nelson Felipe Rodriguez Velez" w:date="2019-04-15T09:50:00Z"/>
                <w:rFonts w:ascii="Arial" w:eastAsia="Arial" w:hAnsi="Arial" w:cs="Arial"/>
                <w:b/>
                <w:color w:val="FFFFFF"/>
                <w:sz w:val="18"/>
                <w:szCs w:val="18"/>
              </w:rPr>
            </w:pPr>
            <w:del w:id="417" w:author="Nelson Felipe Rodriguez Velez" w:date="2019-04-15T09:50:00Z">
              <w:r w:rsidDel="00A13450">
                <w:rPr>
                  <w:rFonts w:ascii="Arial" w:eastAsia="Arial" w:hAnsi="Arial" w:cs="Arial"/>
                  <w:b/>
                  <w:color w:val="FFFFFF"/>
                  <w:sz w:val="18"/>
                  <w:szCs w:val="18"/>
                </w:rPr>
                <w:delText>Metodología</w:delText>
              </w:r>
            </w:del>
          </w:p>
        </w:tc>
        <w:tc>
          <w:tcPr>
            <w:tcW w:w="1134" w:type="dxa"/>
            <w:shd w:val="clear" w:color="auto" w:fill="548DD4" w:themeFill="text2" w:themeFillTint="99"/>
            <w:vAlign w:val="center"/>
          </w:tcPr>
          <w:p w:rsidR="00800C1C" w:rsidDel="00A13450" w:rsidRDefault="005716C1">
            <w:pPr>
              <w:tabs>
                <w:tab w:val="left" w:pos="3152"/>
              </w:tabs>
              <w:spacing w:line="240" w:lineRule="auto"/>
              <w:jc w:val="center"/>
              <w:rPr>
                <w:del w:id="418" w:author="Nelson Felipe Rodriguez Velez" w:date="2019-04-15T09:50:00Z"/>
                <w:rFonts w:ascii="Arial" w:eastAsia="Arial" w:hAnsi="Arial" w:cs="Arial"/>
                <w:b/>
                <w:color w:val="FFFFFF"/>
                <w:sz w:val="18"/>
                <w:szCs w:val="18"/>
              </w:rPr>
            </w:pPr>
            <w:del w:id="419" w:author="Nelson Felipe Rodriguez Velez" w:date="2019-04-15T09:50:00Z">
              <w:r w:rsidDel="00A13450">
                <w:rPr>
                  <w:rFonts w:ascii="Arial" w:eastAsia="Arial" w:hAnsi="Arial" w:cs="Arial"/>
                  <w:b/>
                  <w:color w:val="FFFFFF"/>
                  <w:sz w:val="18"/>
                  <w:szCs w:val="18"/>
                </w:rPr>
                <w:delText>Tiempo</w:delText>
              </w:r>
            </w:del>
          </w:p>
        </w:tc>
        <w:tc>
          <w:tcPr>
            <w:tcW w:w="1730" w:type="dxa"/>
            <w:shd w:val="clear" w:color="auto" w:fill="548DD4" w:themeFill="text2" w:themeFillTint="99"/>
            <w:vAlign w:val="center"/>
          </w:tcPr>
          <w:p w:rsidR="00800C1C" w:rsidDel="00A13450" w:rsidRDefault="005716C1">
            <w:pPr>
              <w:tabs>
                <w:tab w:val="left" w:pos="3152"/>
              </w:tabs>
              <w:spacing w:line="240" w:lineRule="auto"/>
              <w:jc w:val="center"/>
              <w:rPr>
                <w:del w:id="420" w:author="Nelson Felipe Rodriguez Velez" w:date="2019-04-15T09:50:00Z"/>
                <w:rFonts w:ascii="Arial" w:eastAsia="Arial" w:hAnsi="Arial" w:cs="Arial"/>
                <w:b/>
                <w:color w:val="FFFFFF"/>
                <w:sz w:val="18"/>
                <w:szCs w:val="18"/>
              </w:rPr>
            </w:pPr>
            <w:del w:id="421" w:author="Nelson Felipe Rodriguez Velez" w:date="2019-04-15T09:50:00Z">
              <w:r w:rsidDel="00A13450">
                <w:rPr>
                  <w:rFonts w:ascii="Arial" w:eastAsia="Arial" w:hAnsi="Arial" w:cs="Arial"/>
                  <w:b/>
                  <w:color w:val="FFFFFF"/>
                  <w:sz w:val="18"/>
                  <w:szCs w:val="18"/>
                </w:rPr>
                <w:delText>Recursos de apoyo</w:delText>
              </w:r>
            </w:del>
          </w:p>
        </w:tc>
        <w:tc>
          <w:tcPr>
            <w:tcW w:w="1667" w:type="dxa"/>
            <w:shd w:val="clear" w:color="auto" w:fill="548DD4" w:themeFill="text2" w:themeFillTint="99"/>
            <w:vAlign w:val="center"/>
          </w:tcPr>
          <w:p w:rsidR="00800C1C" w:rsidDel="00A13450" w:rsidRDefault="005716C1">
            <w:pPr>
              <w:tabs>
                <w:tab w:val="left" w:pos="3152"/>
              </w:tabs>
              <w:spacing w:line="240" w:lineRule="auto"/>
              <w:jc w:val="center"/>
              <w:rPr>
                <w:del w:id="422" w:author="Nelson Felipe Rodriguez Velez" w:date="2019-04-15T09:50:00Z"/>
                <w:rFonts w:ascii="Arial" w:eastAsia="Arial" w:hAnsi="Arial" w:cs="Arial"/>
                <w:b/>
                <w:color w:val="FFFFFF"/>
                <w:sz w:val="18"/>
                <w:szCs w:val="18"/>
              </w:rPr>
            </w:pPr>
            <w:del w:id="423" w:author="Nelson Felipe Rodriguez Velez" w:date="2019-04-15T09:50:00Z">
              <w:r w:rsidDel="00A13450">
                <w:rPr>
                  <w:rFonts w:ascii="Arial" w:eastAsia="Arial" w:hAnsi="Arial" w:cs="Arial"/>
                  <w:b/>
                  <w:color w:val="FFFFFF"/>
                  <w:sz w:val="18"/>
                  <w:szCs w:val="18"/>
                </w:rPr>
                <w:delText>Producto esperado</w:delText>
              </w:r>
            </w:del>
          </w:p>
        </w:tc>
      </w:tr>
      <w:tr w:rsidR="00800C1C" w:rsidDel="00A13450">
        <w:trPr>
          <w:trHeight w:val="1911"/>
          <w:del w:id="424" w:author="Nelson Felipe Rodriguez Velez" w:date="2019-04-15T09:50:00Z"/>
        </w:trPr>
        <w:tc>
          <w:tcPr>
            <w:tcW w:w="1875" w:type="dxa"/>
            <w:vAlign w:val="center"/>
          </w:tcPr>
          <w:p w:rsidR="00800C1C" w:rsidDel="00A13450" w:rsidRDefault="005716C1">
            <w:pPr>
              <w:tabs>
                <w:tab w:val="left" w:pos="3152"/>
              </w:tabs>
              <w:spacing w:line="240" w:lineRule="auto"/>
              <w:rPr>
                <w:del w:id="425" w:author="Nelson Felipe Rodriguez Velez" w:date="2019-04-15T09:50:00Z"/>
                <w:rFonts w:ascii="Arial" w:eastAsia="Arial" w:hAnsi="Arial" w:cs="Arial"/>
                <w:b/>
                <w:sz w:val="18"/>
                <w:szCs w:val="18"/>
              </w:rPr>
            </w:pPr>
            <w:del w:id="426" w:author="Nelson Felipe Rodriguez Velez" w:date="2019-04-15T09:50:00Z">
              <w:r w:rsidDel="00A13450">
                <w:rPr>
                  <w:rFonts w:ascii="Arial" w:eastAsia="Arial" w:hAnsi="Arial" w:cs="Arial"/>
                  <w:b/>
                  <w:sz w:val="18"/>
                  <w:szCs w:val="18"/>
                </w:rPr>
                <w:delText>Actividad 1:</w:delText>
              </w:r>
            </w:del>
          </w:p>
          <w:p w:rsidR="00800C1C" w:rsidDel="00A13450" w:rsidRDefault="005716C1">
            <w:pPr>
              <w:tabs>
                <w:tab w:val="left" w:pos="3152"/>
              </w:tabs>
              <w:spacing w:line="240" w:lineRule="auto"/>
              <w:rPr>
                <w:del w:id="427" w:author="Nelson Felipe Rodriguez Velez" w:date="2019-04-15T09:50:00Z"/>
                <w:rFonts w:ascii="Arial" w:eastAsia="Arial" w:hAnsi="Arial" w:cs="Arial"/>
                <w:bCs/>
                <w:sz w:val="18"/>
                <w:szCs w:val="18"/>
              </w:rPr>
            </w:pPr>
            <w:del w:id="428" w:author="Nelson Felipe Rodriguez Velez" w:date="2019-04-15T09:50:00Z">
              <w:r w:rsidDel="00A13450">
                <w:rPr>
                  <w:rFonts w:ascii="Arial" w:eastAsia="Arial" w:hAnsi="Arial" w:cs="Arial"/>
                  <w:bCs/>
                  <w:sz w:val="18"/>
                  <w:szCs w:val="18"/>
                </w:rPr>
                <w:delText>Revisión de las carpetas que se encuentran en la regional</w:delText>
              </w:r>
            </w:del>
          </w:p>
        </w:tc>
        <w:tc>
          <w:tcPr>
            <w:tcW w:w="1889" w:type="dxa"/>
            <w:vAlign w:val="center"/>
          </w:tcPr>
          <w:p w:rsidR="00800C1C" w:rsidDel="00A13450" w:rsidRDefault="005716C1">
            <w:pPr>
              <w:tabs>
                <w:tab w:val="left" w:pos="3152"/>
              </w:tabs>
              <w:spacing w:line="240" w:lineRule="auto"/>
              <w:jc w:val="both"/>
              <w:rPr>
                <w:del w:id="429" w:author="Nelson Felipe Rodriguez Velez" w:date="2019-04-15T09:50:00Z"/>
                <w:rFonts w:ascii="Arial" w:eastAsia="Arial" w:hAnsi="Arial" w:cs="Arial"/>
                <w:sz w:val="18"/>
                <w:szCs w:val="18"/>
              </w:rPr>
            </w:pPr>
            <w:del w:id="430" w:author="Nelson Felipe Rodriguez Velez" w:date="2019-04-15T09:50:00Z">
              <w:r w:rsidDel="00A13450">
                <w:rPr>
                  <w:rFonts w:ascii="Arial" w:eastAsia="Arial" w:hAnsi="Arial" w:cs="Arial"/>
                  <w:sz w:val="18"/>
                  <w:szCs w:val="18"/>
                </w:rPr>
                <w:delText>Revisar la calidad de los soportes que se encuentran en las carpetas para que sean ingresados a SEVEN</w:delText>
              </w:r>
            </w:del>
          </w:p>
        </w:tc>
        <w:tc>
          <w:tcPr>
            <w:tcW w:w="1194" w:type="dxa"/>
            <w:vAlign w:val="center"/>
          </w:tcPr>
          <w:p w:rsidR="00800C1C" w:rsidDel="00A13450" w:rsidRDefault="005716C1">
            <w:pPr>
              <w:tabs>
                <w:tab w:val="left" w:pos="3152"/>
              </w:tabs>
              <w:spacing w:line="240" w:lineRule="auto"/>
              <w:jc w:val="center"/>
              <w:rPr>
                <w:del w:id="431" w:author="Nelson Felipe Rodriguez Velez" w:date="2019-04-15T09:50:00Z"/>
                <w:rFonts w:ascii="Arial" w:eastAsia="Arial" w:hAnsi="Arial" w:cs="Arial"/>
                <w:sz w:val="18"/>
                <w:szCs w:val="18"/>
              </w:rPr>
            </w:pPr>
            <w:del w:id="432" w:author="Nelson Felipe Rodriguez Velez" w:date="2019-04-15T09:50:00Z">
              <w:r w:rsidDel="00A13450">
                <w:rPr>
                  <w:rFonts w:ascii="Arial" w:eastAsia="Arial" w:hAnsi="Arial" w:cs="Arial"/>
                  <w:sz w:val="18"/>
                  <w:szCs w:val="18"/>
                </w:rPr>
                <w:delText>Práctica</w:delText>
              </w:r>
            </w:del>
          </w:p>
        </w:tc>
        <w:tc>
          <w:tcPr>
            <w:tcW w:w="1134" w:type="dxa"/>
            <w:vAlign w:val="center"/>
          </w:tcPr>
          <w:p w:rsidR="00800C1C" w:rsidDel="00A13450" w:rsidRDefault="005716C1">
            <w:pPr>
              <w:tabs>
                <w:tab w:val="left" w:pos="3152"/>
              </w:tabs>
              <w:spacing w:line="240" w:lineRule="auto"/>
              <w:jc w:val="center"/>
              <w:rPr>
                <w:del w:id="433" w:author="Nelson Felipe Rodriguez Velez" w:date="2019-04-15T09:50:00Z"/>
                <w:rFonts w:ascii="Arial" w:eastAsia="Arial" w:hAnsi="Arial" w:cs="Arial"/>
                <w:sz w:val="18"/>
                <w:szCs w:val="18"/>
              </w:rPr>
            </w:pPr>
            <w:del w:id="434" w:author="Nelson Felipe Rodriguez Velez" w:date="2019-04-15T09:50:00Z">
              <w:r w:rsidDel="00A13450">
                <w:rPr>
                  <w:rFonts w:ascii="Arial" w:eastAsia="Arial" w:hAnsi="Arial" w:cs="Arial"/>
                  <w:sz w:val="18"/>
                  <w:szCs w:val="18"/>
                </w:rPr>
                <w:delText>5 horas</w:delText>
              </w:r>
            </w:del>
            <w:ins w:id="435" w:author="Rafael Fernando Garzon Combariza" w:date="2019-04-12T12:59:00Z">
              <w:del w:id="436" w:author="Nelson Felipe Rodriguez Velez" w:date="2019-04-15T09:50:00Z">
                <w:r w:rsidR="001712BC" w:rsidDel="00A13450">
                  <w:rPr>
                    <w:rFonts w:ascii="Arial" w:eastAsia="Arial" w:hAnsi="Arial" w:cs="Arial"/>
                    <w:sz w:val="18"/>
                    <w:szCs w:val="18"/>
                  </w:rPr>
                  <w:delText>300 min</w:delText>
                </w:r>
              </w:del>
            </w:ins>
          </w:p>
        </w:tc>
        <w:tc>
          <w:tcPr>
            <w:tcW w:w="1730" w:type="dxa"/>
            <w:vAlign w:val="center"/>
          </w:tcPr>
          <w:p w:rsidR="00800C1C" w:rsidDel="00A13450" w:rsidRDefault="005716C1">
            <w:pPr>
              <w:tabs>
                <w:tab w:val="left" w:pos="3152"/>
              </w:tabs>
              <w:spacing w:line="240" w:lineRule="auto"/>
              <w:jc w:val="center"/>
              <w:rPr>
                <w:del w:id="437" w:author="Nelson Felipe Rodriguez Velez" w:date="2019-04-15T09:50:00Z"/>
                <w:rFonts w:ascii="Arial" w:eastAsia="Arial" w:hAnsi="Arial" w:cs="Arial"/>
                <w:sz w:val="18"/>
                <w:szCs w:val="18"/>
              </w:rPr>
            </w:pPr>
            <w:del w:id="438" w:author="Nelson Felipe Rodriguez Velez" w:date="2019-04-15T09:50:00Z">
              <w:r w:rsidDel="00A13450">
                <w:rPr>
                  <w:rFonts w:ascii="Arial" w:eastAsia="Arial" w:hAnsi="Arial" w:cs="Arial"/>
                  <w:sz w:val="18"/>
                  <w:szCs w:val="18"/>
                </w:rPr>
                <w:delText>Lista de Verificación de los soportes para el ingreso de dotaciones de Primera Infancia al Inventario ICBF</w:delText>
              </w:r>
            </w:del>
          </w:p>
        </w:tc>
        <w:tc>
          <w:tcPr>
            <w:tcW w:w="1667" w:type="dxa"/>
            <w:vAlign w:val="center"/>
          </w:tcPr>
          <w:p w:rsidR="00800C1C" w:rsidDel="00A13450" w:rsidRDefault="005716C1">
            <w:pPr>
              <w:tabs>
                <w:tab w:val="left" w:pos="3152"/>
              </w:tabs>
              <w:spacing w:line="240" w:lineRule="auto"/>
              <w:jc w:val="both"/>
              <w:rPr>
                <w:del w:id="439" w:author="Nelson Felipe Rodriguez Velez" w:date="2019-04-15T09:50:00Z"/>
                <w:rFonts w:ascii="Arial" w:eastAsia="Arial" w:hAnsi="Arial" w:cs="Arial"/>
                <w:sz w:val="18"/>
                <w:szCs w:val="18"/>
              </w:rPr>
            </w:pPr>
            <w:del w:id="440" w:author="Nelson Felipe Rodriguez Velez" w:date="2019-04-15T09:50:00Z">
              <w:r w:rsidDel="00A13450">
                <w:rPr>
                  <w:rFonts w:ascii="Arial" w:eastAsia="Arial" w:hAnsi="Arial" w:cs="Arial"/>
                  <w:sz w:val="18"/>
                  <w:szCs w:val="18"/>
                </w:rPr>
                <w:delText>Consolidación y actualización de  de la información de la matriz de seguimiento de Ingreso de Dotación al Inventario</w:delText>
              </w:r>
            </w:del>
          </w:p>
        </w:tc>
      </w:tr>
      <w:tr w:rsidR="00800C1C" w:rsidDel="00A13450">
        <w:trPr>
          <w:trHeight w:val="2170"/>
          <w:del w:id="441" w:author="Nelson Felipe Rodriguez Velez" w:date="2019-04-15T09:50:00Z"/>
        </w:trPr>
        <w:tc>
          <w:tcPr>
            <w:tcW w:w="1875" w:type="dxa"/>
            <w:vAlign w:val="center"/>
          </w:tcPr>
          <w:p w:rsidR="00800C1C" w:rsidDel="00A13450" w:rsidRDefault="005716C1">
            <w:pPr>
              <w:tabs>
                <w:tab w:val="left" w:pos="3152"/>
              </w:tabs>
              <w:spacing w:line="240" w:lineRule="auto"/>
              <w:rPr>
                <w:del w:id="442" w:author="Nelson Felipe Rodriguez Velez" w:date="2019-04-15T09:50:00Z"/>
                <w:rFonts w:ascii="Arial" w:eastAsia="Arial" w:hAnsi="Arial" w:cs="Arial"/>
                <w:b/>
                <w:sz w:val="18"/>
                <w:szCs w:val="18"/>
              </w:rPr>
            </w:pPr>
            <w:del w:id="443" w:author="Nelson Felipe Rodriguez Velez" w:date="2019-04-15T09:50:00Z">
              <w:r w:rsidDel="00A13450">
                <w:rPr>
                  <w:rFonts w:ascii="Arial" w:eastAsia="Arial" w:hAnsi="Arial" w:cs="Arial"/>
                  <w:b/>
                  <w:sz w:val="18"/>
                  <w:szCs w:val="18"/>
                </w:rPr>
                <w:delText>Actividad 2:</w:delText>
              </w:r>
            </w:del>
          </w:p>
          <w:p w:rsidR="00800C1C" w:rsidDel="00A13450" w:rsidRDefault="005716C1">
            <w:pPr>
              <w:tabs>
                <w:tab w:val="left" w:pos="3152"/>
              </w:tabs>
              <w:spacing w:line="240" w:lineRule="auto"/>
              <w:rPr>
                <w:del w:id="444" w:author="Nelson Felipe Rodriguez Velez" w:date="2019-04-15T09:50:00Z"/>
                <w:rFonts w:ascii="Arial" w:eastAsia="Arial" w:hAnsi="Arial" w:cs="Arial"/>
                <w:bCs/>
                <w:sz w:val="18"/>
                <w:szCs w:val="18"/>
              </w:rPr>
            </w:pPr>
            <w:del w:id="445" w:author="Nelson Felipe Rodriguez Velez" w:date="2019-04-15T09:50:00Z">
              <w:r w:rsidDel="00A13450">
                <w:rPr>
                  <w:rFonts w:ascii="Arial" w:eastAsia="Arial" w:hAnsi="Arial" w:cs="Arial"/>
                  <w:bCs/>
                  <w:sz w:val="18"/>
                  <w:szCs w:val="18"/>
                </w:rPr>
                <w:delText>Retroalimentación de la actividad</w:delText>
              </w:r>
            </w:del>
          </w:p>
        </w:tc>
        <w:tc>
          <w:tcPr>
            <w:tcW w:w="1889" w:type="dxa"/>
            <w:vAlign w:val="center"/>
          </w:tcPr>
          <w:p w:rsidR="00800C1C" w:rsidDel="00A13450" w:rsidRDefault="005716C1">
            <w:pPr>
              <w:tabs>
                <w:tab w:val="left" w:pos="3152"/>
              </w:tabs>
              <w:spacing w:line="240" w:lineRule="auto"/>
              <w:jc w:val="both"/>
              <w:rPr>
                <w:del w:id="446" w:author="Nelson Felipe Rodriguez Velez" w:date="2019-04-15T09:50:00Z"/>
                <w:rFonts w:ascii="Arial" w:eastAsia="Arial" w:hAnsi="Arial" w:cs="Arial"/>
                <w:sz w:val="18"/>
                <w:szCs w:val="18"/>
              </w:rPr>
            </w:pPr>
            <w:del w:id="447" w:author="Nelson Felipe Rodriguez Velez" w:date="2019-04-15T09:50:00Z">
              <w:r w:rsidDel="00A13450">
                <w:rPr>
                  <w:rFonts w:ascii="Arial" w:eastAsia="Arial" w:hAnsi="Arial" w:cs="Arial"/>
                  <w:sz w:val="18"/>
                  <w:szCs w:val="18"/>
                </w:rPr>
                <w:delText>Revisar el número de carpetas que fueron revisadas y que se encuentran en perfecto estado para ser ingresadas por el almacenista</w:delText>
              </w:r>
            </w:del>
          </w:p>
        </w:tc>
        <w:tc>
          <w:tcPr>
            <w:tcW w:w="1194" w:type="dxa"/>
            <w:vAlign w:val="center"/>
          </w:tcPr>
          <w:p w:rsidR="00800C1C" w:rsidDel="00A13450" w:rsidRDefault="005716C1">
            <w:pPr>
              <w:tabs>
                <w:tab w:val="left" w:pos="3152"/>
              </w:tabs>
              <w:spacing w:line="240" w:lineRule="auto"/>
              <w:jc w:val="center"/>
              <w:rPr>
                <w:del w:id="448" w:author="Nelson Felipe Rodriguez Velez" w:date="2019-04-15T09:50:00Z"/>
                <w:rFonts w:ascii="Arial" w:eastAsia="Arial" w:hAnsi="Arial" w:cs="Arial"/>
                <w:sz w:val="18"/>
                <w:szCs w:val="18"/>
              </w:rPr>
            </w:pPr>
            <w:del w:id="449" w:author="Nelson Felipe Rodriguez Velez" w:date="2019-04-15T09:50:00Z">
              <w:r w:rsidDel="00A13450">
                <w:rPr>
                  <w:rFonts w:ascii="Arial" w:eastAsia="Arial" w:hAnsi="Arial" w:cs="Arial"/>
                  <w:sz w:val="18"/>
                  <w:szCs w:val="18"/>
                </w:rPr>
                <w:delText>Práctica</w:delText>
              </w:r>
            </w:del>
          </w:p>
        </w:tc>
        <w:tc>
          <w:tcPr>
            <w:tcW w:w="1134" w:type="dxa"/>
            <w:vAlign w:val="center"/>
          </w:tcPr>
          <w:p w:rsidR="00800C1C" w:rsidDel="00A13450" w:rsidRDefault="005716C1">
            <w:pPr>
              <w:tabs>
                <w:tab w:val="left" w:pos="3152"/>
              </w:tabs>
              <w:spacing w:line="240" w:lineRule="auto"/>
              <w:jc w:val="center"/>
              <w:rPr>
                <w:del w:id="450" w:author="Nelson Felipe Rodriguez Velez" w:date="2019-04-15T09:50:00Z"/>
                <w:rFonts w:ascii="Arial" w:eastAsia="Arial" w:hAnsi="Arial" w:cs="Arial"/>
                <w:sz w:val="18"/>
                <w:szCs w:val="18"/>
              </w:rPr>
            </w:pPr>
            <w:del w:id="451" w:author="Nelson Felipe Rodriguez Velez" w:date="2019-04-15T09:50:00Z">
              <w:r w:rsidDel="00A13450">
                <w:rPr>
                  <w:rFonts w:ascii="Arial" w:eastAsia="Arial" w:hAnsi="Arial" w:cs="Arial"/>
                  <w:sz w:val="18"/>
                  <w:szCs w:val="18"/>
                </w:rPr>
                <w:delText>30 minutos</w:delText>
              </w:r>
            </w:del>
          </w:p>
        </w:tc>
        <w:tc>
          <w:tcPr>
            <w:tcW w:w="1730" w:type="dxa"/>
            <w:vAlign w:val="center"/>
          </w:tcPr>
          <w:p w:rsidR="00800C1C" w:rsidDel="00A13450" w:rsidRDefault="005716C1">
            <w:pPr>
              <w:tabs>
                <w:tab w:val="left" w:pos="3152"/>
              </w:tabs>
              <w:spacing w:line="240" w:lineRule="auto"/>
              <w:jc w:val="center"/>
              <w:rPr>
                <w:del w:id="452" w:author="Nelson Felipe Rodriguez Velez" w:date="2019-04-15T09:50:00Z"/>
                <w:rFonts w:ascii="Arial" w:eastAsia="Arial" w:hAnsi="Arial" w:cs="Arial"/>
                <w:sz w:val="18"/>
                <w:szCs w:val="18"/>
              </w:rPr>
            </w:pPr>
            <w:del w:id="453" w:author="Nelson Felipe Rodriguez Velez" w:date="2019-04-15T09:50:00Z">
              <w:r w:rsidDel="00A13450">
                <w:rPr>
                  <w:rFonts w:ascii="Arial" w:eastAsia="Arial" w:hAnsi="Arial" w:cs="Arial"/>
                  <w:sz w:val="18"/>
                  <w:szCs w:val="18"/>
                </w:rPr>
                <w:delText>Matriz Consolidado Revisión de soportes para ingresar al inventario</w:delText>
              </w:r>
            </w:del>
          </w:p>
          <w:p w:rsidR="00800C1C" w:rsidDel="00A13450" w:rsidRDefault="00800C1C">
            <w:pPr>
              <w:tabs>
                <w:tab w:val="left" w:pos="3152"/>
              </w:tabs>
              <w:spacing w:line="240" w:lineRule="auto"/>
              <w:jc w:val="center"/>
              <w:rPr>
                <w:del w:id="454" w:author="Nelson Felipe Rodriguez Velez" w:date="2019-04-15T09:50:00Z"/>
                <w:rFonts w:ascii="Arial" w:eastAsia="Arial" w:hAnsi="Arial" w:cs="Arial"/>
                <w:sz w:val="18"/>
                <w:szCs w:val="18"/>
              </w:rPr>
            </w:pPr>
          </w:p>
        </w:tc>
        <w:tc>
          <w:tcPr>
            <w:tcW w:w="1667" w:type="dxa"/>
            <w:vAlign w:val="center"/>
          </w:tcPr>
          <w:p w:rsidR="00800C1C" w:rsidDel="00A13450" w:rsidRDefault="005716C1">
            <w:pPr>
              <w:tabs>
                <w:tab w:val="left" w:pos="3152"/>
              </w:tabs>
              <w:spacing w:line="240" w:lineRule="auto"/>
              <w:jc w:val="both"/>
              <w:rPr>
                <w:del w:id="455" w:author="Nelson Felipe Rodriguez Velez" w:date="2019-04-15T09:50:00Z"/>
                <w:rFonts w:ascii="Arial" w:eastAsia="Arial" w:hAnsi="Arial" w:cs="Arial"/>
                <w:sz w:val="18"/>
                <w:szCs w:val="18"/>
              </w:rPr>
            </w:pPr>
            <w:del w:id="456" w:author="Nelson Felipe Rodriguez Velez" w:date="2019-04-15T09:50:00Z">
              <w:r w:rsidDel="00A13450">
                <w:rPr>
                  <w:rFonts w:ascii="Arial" w:eastAsia="Arial" w:hAnsi="Arial" w:cs="Arial"/>
                  <w:sz w:val="18"/>
                  <w:szCs w:val="18"/>
                </w:rPr>
                <w:delText>Consolidado de los soportes que fueron revisados para ser ingresados a SEVEN durante la visita de acompañamiento y seguimiento.</w:delText>
              </w:r>
            </w:del>
          </w:p>
        </w:tc>
      </w:tr>
      <w:tr w:rsidR="00800C1C" w:rsidDel="00A13450">
        <w:trPr>
          <w:trHeight w:val="887"/>
          <w:del w:id="457" w:author="Nelson Felipe Rodriguez Velez" w:date="2019-04-15T09:50:00Z"/>
        </w:trPr>
        <w:tc>
          <w:tcPr>
            <w:tcW w:w="1875" w:type="dxa"/>
            <w:vAlign w:val="center"/>
          </w:tcPr>
          <w:p w:rsidR="00800C1C" w:rsidDel="00A13450" w:rsidRDefault="005716C1">
            <w:pPr>
              <w:tabs>
                <w:tab w:val="left" w:pos="3152"/>
              </w:tabs>
              <w:spacing w:line="240" w:lineRule="auto"/>
              <w:rPr>
                <w:del w:id="458" w:author="Nelson Felipe Rodriguez Velez" w:date="2019-04-15T09:50:00Z"/>
                <w:rFonts w:ascii="Arial" w:eastAsia="Arial" w:hAnsi="Arial" w:cs="Arial"/>
                <w:b/>
                <w:sz w:val="18"/>
                <w:szCs w:val="18"/>
              </w:rPr>
            </w:pPr>
            <w:del w:id="459" w:author="Nelson Felipe Rodriguez Velez" w:date="2019-04-15T09:50:00Z">
              <w:r w:rsidDel="00A13450">
                <w:rPr>
                  <w:rFonts w:ascii="Arial" w:eastAsia="Arial" w:hAnsi="Arial" w:cs="Arial"/>
                  <w:b/>
                  <w:sz w:val="18"/>
                  <w:szCs w:val="18"/>
                </w:rPr>
                <w:delText>Actividad 3:</w:delText>
              </w:r>
            </w:del>
          </w:p>
          <w:p w:rsidR="00800C1C" w:rsidDel="00A13450" w:rsidRDefault="005716C1">
            <w:pPr>
              <w:tabs>
                <w:tab w:val="left" w:pos="3152"/>
              </w:tabs>
              <w:spacing w:line="240" w:lineRule="auto"/>
              <w:rPr>
                <w:del w:id="460" w:author="Nelson Felipe Rodriguez Velez" w:date="2019-04-15T09:50:00Z"/>
                <w:rFonts w:ascii="Arial" w:eastAsia="Arial" w:hAnsi="Arial" w:cs="Arial"/>
                <w:b/>
                <w:sz w:val="18"/>
                <w:szCs w:val="18"/>
              </w:rPr>
            </w:pPr>
            <w:del w:id="461" w:author="Nelson Felipe Rodriguez Velez" w:date="2019-04-15T09:50:00Z">
              <w:r w:rsidDel="00A13450">
                <w:rPr>
                  <w:rFonts w:ascii="Arial" w:eastAsia="Arial" w:hAnsi="Arial" w:cs="Arial"/>
                  <w:bCs/>
                  <w:sz w:val="18"/>
                  <w:szCs w:val="18"/>
                </w:rPr>
                <w:delText>Reunión de cierre</w:delText>
              </w:r>
            </w:del>
          </w:p>
        </w:tc>
        <w:tc>
          <w:tcPr>
            <w:tcW w:w="1889" w:type="dxa"/>
            <w:vAlign w:val="center"/>
          </w:tcPr>
          <w:p w:rsidR="00800C1C" w:rsidDel="00A13450" w:rsidRDefault="005716C1">
            <w:pPr>
              <w:tabs>
                <w:tab w:val="left" w:pos="3152"/>
              </w:tabs>
              <w:spacing w:line="240" w:lineRule="auto"/>
              <w:jc w:val="both"/>
              <w:rPr>
                <w:del w:id="462" w:author="Nelson Felipe Rodriguez Velez" w:date="2019-04-15T09:50:00Z"/>
                <w:rFonts w:ascii="Arial" w:eastAsia="Arial" w:hAnsi="Arial" w:cs="Arial"/>
                <w:sz w:val="18"/>
                <w:szCs w:val="18"/>
              </w:rPr>
            </w:pPr>
            <w:del w:id="463" w:author="Nelson Felipe Rodriguez Velez" w:date="2019-04-15T09:50:00Z">
              <w:r w:rsidDel="00A13450">
                <w:rPr>
                  <w:rFonts w:ascii="Arial" w:eastAsia="Arial" w:hAnsi="Arial" w:cs="Arial"/>
                  <w:sz w:val="18"/>
                  <w:szCs w:val="18"/>
                </w:rPr>
                <w:delText>Dar cierre al acompañamiento</w:delText>
              </w:r>
            </w:del>
          </w:p>
        </w:tc>
        <w:tc>
          <w:tcPr>
            <w:tcW w:w="1194" w:type="dxa"/>
            <w:vAlign w:val="center"/>
          </w:tcPr>
          <w:p w:rsidR="00800C1C" w:rsidDel="00A13450" w:rsidRDefault="005716C1">
            <w:pPr>
              <w:tabs>
                <w:tab w:val="left" w:pos="3152"/>
              </w:tabs>
              <w:spacing w:line="240" w:lineRule="auto"/>
              <w:jc w:val="center"/>
              <w:rPr>
                <w:del w:id="464" w:author="Nelson Felipe Rodriguez Velez" w:date="2019-04-15T09:50:00Z"/>
                <w:rFonts w:ascii="Arial" w:eastAsia="Arial" w:hAnsi="Arial" w:cs="Arial"/>
                <w:sz w:val="18"/>
                <w:szCs w:val="18"/>
              </w:rPr>
            </w:pPr>
            <w:del w:id="465" w:author="Nelson Felipe Rodriguez Velez" w:date="2019-04-15T09:50:00Z">
              <w:r w:rsidDel="00A13450">
                <w:rPr>
                  <w:rFonts w:ascii="Arial" w:eastAsia="Arial" w:hAnsi="Arial" w:cs="Arial"/>
                  <w:sz w:val="18"/>
                  <w:szCs w:val="18"/>
                </w:rPr>
                <w:delText>Magistral</w:delText>
              </w:r>
            </w:del>
          </w:p>
        </w:tc>
        <w:tc>
          <w:tcPr>
            <w:tcW w:w="1134" w:type="dxa"/>
            <w:vAlign w:val="center"/>
          </w:tcPr>
          <w:p w:rsidR="00800C1C" w:rsidDel="00A13450" w:rsidRDefault="005716C1">
            <w:pPr>
              <w:tabs>
                <w:tab w:val="left" w:pos="3152"/>
              </w:tabs>
              <w:spacing w:line="240" w:lineRule="auto"/>
              <w:jc w:val="center"/>
              <w:rPr>
                <w:del w:id="466" w:author="Nelson Felipe Rodriguez Velez" w:date="2019-04-15T09:50:00Z"/>
                <w:rFonts w:ascii="Arial" w:eastAsia="Arial" w:hAnsi="Arial" w:cs="Arial"/>
                <w:sz w:val="18"/>
                <w:szCs w:val="18"/>
              </w:rPr>
            </w:pPr>
            <w:del w:id="467" w:author="Nelson Felipe Rodriguez Velez" w:date="2019-04-15T09:50:00Z">
              <w:r w:rsidDel="00A13450">
                <w:rPr>
                  <w:rFonts w:ascii="Arial" w:eastAsia="Arial" w:hAnsi="Arial" w:cs="Arial"/>
                  <w:sz w:val="18"/>
                  <w:szCs w:val="18"/>
                </w:rPr>
                <w:delText>15 min</w:delText>
              </w:r>
            </w:del>
          </w:p>
        </w:tc>
        <w:tc>
          <w:tcPr>
            <w:tcW w:w="1730" w:type="dxa"/>
            <w:vAlign w:val="center"/>
          </w:tcPr>
          <w:p w:rsidR="00800C1C" w:rsidDel="00A13450" w:rsidRDefault="005716C1">
            <w:pPr>
              <w:tabs>
                <w:tab w:val="left" w:pos="3152"/>
              </w:tabs>
              <w:spacing w:line="240" w:lineRule="auto"/>
              <w:jc w:val="center"/>
              <w:rPr>
                <w:del w:id="468" w:author="Nelson Felipe Rodriguez Velez" w:date="2019-04-15T09:50:00Z"/>
                <w:rFonts w:ascii="Arial" w:eastAsia="Arial" w:hAnsi="Arial" w:cs="Arial"/>
                <w:sz w:val="18"/>
                <w:szCs w:val="18"/>
                <w:highlight w:val="red"/>
              </w:rPr>
            </w:pPr>
            <w:del w:id="469" w:author="Nelson Felipe Rodriguez Velez" w:date="2019-04-15T09:50:00Z">
              <w:r w:rsidDel="00A13450">
                <w:rPr>
                  <w:rFonts w:ascii="Arial" w:eastAsia="Arial" w:hAnsi="Arial" w:cs="Arial"/>
                  <w:sz w:val="18"/>
                  <w:szCs w:val="18"/>
                </w:rPr>
                <w:delText>Planilla de asistencia</w:delText>
              </w:r>
            </w:del>
          </w:p>
        </w:tc>
        <w:tc>
          <w:tcPr>
            <w:tcW w:w="1667" w:type="dxa"/>
            <w:vAlign w:val="center"/>
          </w:tcPr>
          <w:p w:rsidR="00800C1C" w:rsidDel="00A13450" w:rsidRDefault="005716C1">
            <w:pPr>
              <w:tabs>
                <w:tab w:val="left" w:pos="3152"/>
              </w:tabs>
              <w:spacing w:line="240" w:lineRule="auto"/>
              <w:jc w:val="both"/>
              <w:rPr>
                <w:del w:id="470" w:author="Nelson Felipe Rodriguez Velez" w:date="2019-04-15T09:50:00Z"/>
                <w:rFonts w:ascii="Arial" w:eastAsia="Arial" w:hAnsi="Arial" w:cs="Arial"/>
                <w:sz w:val="18"/>
                <w:szCs w:val="18"/>
                <w:highlight w:val="red"/>
              </w:rPr>
            </w:pPr>
            <w:del w:id="471" w:author="Nelson Felipe Rodriguez Velez" w:date="2019-04-15T09:50:00Z">
              <w:r w:rsidDel="00A13450">
                <w:rPr>
                  <w:rFonts w:ascii="Arial" w:eastAsia="Arial" w:hAnsi="Arial" w:cs="Arial"/>
                  <w:sz w:val="18"/>
                  <w:szCs w:val="18"/>
                </w:rPr>
                <w:delText>Planilla de asistencia firmada</w:delText>
              </w:r>
            </w:del>
          </w:p>
        </w:tc>
      </w:tr>
      <w:tr w:rsidR="001712BC" w:rsidDel="00A13450" w:rsidTr="001712BC">
        <w:tblPrEx>
          <w:tblW w:w="9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72" w:author="Rafael Fernando Garzon Combariza" w:date="2019-04-12T13:00:00Z">
            <w:tblPrEx>
              <w:tblW w:w="9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77"/>
          <w:ins w:id="473" w:author="Rafael Fernando Garzon Combariza" w:date="2019-04-12T13:00:00Z"/>
          <w:del w:id="474" w:author="Nelson Felipe Rodriguez Velez" w:date="2019-04-15T09:50:00Z"/>
          <w:trPrChange w:id="475" w:author="Rafael Fernando Garzon Combariza" w:date="2019-04-12T13:00:00Z">
            <w:trPr>
              <w:trHeight w:val="887"/>
            </w:trPr>
          </w:trPrChange>
        </w:trPr>
        <w:tc>
          <w:tcPr>
            <w:tcW w:w="1875" w:type="dxa"/>
            <w:vAlign w:val="center"/>
            <w:tcPrChange w:id="476" w:author="Rafael Fernando Garzon Combariza" w:date="2019-04-12T13:00:00Z">
              <w:tcPr>
                <w:tcW w:w="1875" w:type="dxa"/>
                <w:vAlign w:val="center"/>
              </w:tcPr>
            </w:tcPrChange>
          </w:tcPr>
          <w:p w:rsidR="001712BC" w:rsidDel="00A13450" w:rsidRDefault="001712BC">
            <w:pPr>
              <w:tabs>
                <w:tab w:val="left" w:pos="3152"/>
              </w:tabs>
              <w:spacing w:line="240" w:lineRule="auto"/>
              <w:rPr>
                <w:ins w:id="477" w:author="Rafael Fernando Garzon Combariza" w:date="2019-04-12T13:00:00Z"/>
                <w:del w:id="478" w:author="Nelson Felipe Rodriguez Velez" w:date="2019-04-15T09:50:00Z"/>
                <w:rFonts w:ascii="Arial" w:eastAsia="Arial" w:hAnsi="Arial" w:cs="Arial"/>
                <w:b/>
                <w:sz w:val="18"/>
                <w:szCs w:val="18"/>
              </w:rPr>
            </w:pPr>
          </w:p>
        </w:tc>
        <w:tc>
          <w:tcPr>
            <w:tcW w:w="1889" w:type="dxa"/>
            <w:vAlign w:val="center"/>
            <w:tcPrChange w:id="479" w:author="Rafael Fernando Garzon Combariza" w:date="2019-04-12T13:00:00Z">
              <w:tcPr>
                <w:tcW w:w="1889" w:type="dxa"/>
                <w:vAlign w:val="center"/>
              </w:tcPr>
            </w:tcPrChange>
          </w:tcPr>
          <w:p w:rsidR="001712BC" w:rsidDel="00A13450" w:rsidRDefault="001712BC">
            <w:pPr>
              <w:tabs>
                <w:tab w:val="left" w:pos="3152"/>
              </w:tabs>
              <w:spacing w:line="240" w:lineRule="auto"/>
              <w:jc w:val="both"/>
              <w:rPr>
                <w:ins w:id="480" w:author="Rafael Fernando Garzon Combariza" w:date="2019-04-12T13:00:00Z"/>
                <w:del w:id="481" w:author="Nelson Felipe Rodriguez Velez" w:date="2019-04-15T09:50:00Z"/>
                <w:rFonts w:ascii="Arial" w:eastAsia="Arial" w:hAnsi="Arial" w:cs="Arial"/>
                <w:sz w:val="18"/>
                <w:szCs w:val="18"/>
              </w:rPr>
            </w:pPr>
          </w:p>
        </w:tc>
        <w:tc>
          <w:tcPr>
            <w:tcW w:w="1194" w:type="dxa"/>
            <w:vAlign w:val="center"/>
            <w:tcPrChange w:id="482" w:author="Rafael Fernando Garzon Combariza" w:date="2019-04-12T13:00:00Z">
              <w:tcPr>
                <w:tcW w:w="1194" w:type="dxa"/>
                <w:vAlign w:val="center"/>
              </w:tcPr>
            </w:tcPrChange>
          </w:tcPr>
          <w:p w:rsidR="001712BC" w:rsidDel="00A13450" w:rsidRDefault="001712BC">
            <w:pPr>
              <w:tabs>
                <w:tab w:val="left" w:pos="3152"/>
              </w:tabs>
              <w:spacing w:line="240" w:lineRule="auto"/>
              <w:jc w:val="center"/>
              <w:rPr>
                <w:ins w:id="483" w:author="Rafael Fernando Garzon Combariza" w:date="2019-04-12T13:00:00Z"/>
                <w:del w:id="484" w:author="Nelson Felipe Rodriguez Velez" w:date="2019-04-15T09:50:00Z"/>
                <w:rFonts w:ascii="Arial" w:eastAsia="Arial" w:hAnsi="Arial" w:cs="Arial"/>
                <w:sz w:val="18"/>
                <w:szCs w:val="18"/>
              </w:rPr>
            </w:pPr>
          </w:p>
        </w:tc>
        <w:tc>
          <w:tcPr>
            <w:tcW w:w="1134" w:type="dxa"/>
            <w:vAlign w:val="center"/>
            <w:tcPrChange w:id="485" w:author="Rafael Fernando Garzon Combariza" w:date="2019-04-12T13:00:00Z">
              <w:tcPr>
                <w:tcW w:w="1134" w:type="dxa"/>
                <w:vAlign w:val="center"/>
              </w:tcPr>
            </w:tcPrChange>
          </w:tcPr>
          <w:p w:rsidR="001712BC" w:rsidDel="00A13450" w:rsidRDefault="001712BC">
            <w:pPr>
              <w:tabs>
                <w:tab w:val="left" w:pos="3152"/>
              </w:tabs>
              <w:spacing w:line="240" w:lineRule="auto"/>
              <w:jc w:val="center"/>
              <w:rPr>
                <w:ins w:id="486" w:author="Rafael Fernando Garzon Combariza" w:date="2019-04-12T13:00:00Z"/>
                <w:del w:id="487" w:author="Nelson Felipe Rodriguez Velez" w:date="2019-04-15T09:50:00Z"/>
                <w:rFonts w:ascii="Arial" w:eastAsia="Arial" w:hAnsi="Arial" w:cs="Arial"/>
                <w:sz w:val="18"/>
                <w:szCs w:val="18"/>
              </w:rPr>
            </w:pPr>
            <w:ins w:id="488" w:author="Rafael Fernando Garzon Combariza" w:date="2019-04-12T13:00:00Z">
              <w:del w:id="489" w:author="Nelson Felipe Rodriguez Velez" w:date="2019-04-15T09:50:00Z">
                <w:r w:rsidDel="00A13450">
                  <w:rPr>
                    <w:rFonts w:ascii="Arial" w:eastAsia="Arial" w:hAnsi="Arial" w:cs="Arial"/>
                    <w:sz w:val="18"/>
                    <w:szCs w:val="18"/>
                  </w:rPr>
                  <w:delText>345 min</w:delText>
                </w:r>
              </w:del>
            </w:ins>
          </w:p>
          <w:p w:rsidR="001712BC" w:rsidDel="00A13450" w:rsidRDefault="001712BC">
            <w:pPr>
              <w:tabs>
                <w:tab w:val="left" w:pos="3152"/>
              </w:tabs>
              <w:spacing w:line="240" w:lineRule="auto"/>
              <w:jc w:val="center"/>
              <w:rPr>
                <w:ins w:id="490" w:author="Rafael Fernando Garzon Combariza" w:date="2019-04-12T13:00:00Z"/>
                <w:del w:id="491" w:author="Nelson Felipe Rodriguez Velez" w:date="2019-04-15T09:50:00Z"/>
                <w:rFonts w:ascii="Arial" w:eastAsia="Arial" w:hAnsi="Arial" w:cs="Arial"/>
                <w:sz w:val="18"/>
                <w:szCs w:val="18"/>
              </w:rPr>
            </w:pPr>
            <w:ins w:id="492" w:author="Rafael Fernando Garzon Combariza" w:date="2019-04-12T13:00:00Z">
              <w:del w:id="493" w:author="Nelson Felipe Rodriguez Velez" w:date="2019-04-15T09:50:00Z">
                <w:r w:rsidDel="00A13450">
                  <w:rPr>
                    <w:rFonts w:ascii="Arial" w:eastAsia="Arial" w:hAnsi="Arial" w:cs="Arial"/>
                    <w:sz w:val="18"/>
                    <w:szCs w:val="18"/>
                  </w:rPr>
                  <w:delText>6 horas aprox.</w:delText>
                </w:r>
              </w:del>
            </w:ins>
          </w:p>
        </w:tc>
        <w:tc>
          <w:tcPr>
            <w:tcW w:w="1730" w:type="dxa"/>
            <w:vAlign w:val="center"/>
            <w:tcPrChange w:id="494" w:author="Rafael Fernando Garzon Combariza" w:date="2019-04-12T13:00:00Z">
              <w:tcPr>
                <w:tcW w:w="1730" w:type="dxa"/>
                <w:vAlign w:val="center"/>
              </w:tcPr>
            </w:tcPrChange>
          </w:tcPr>
          <w:p w:rsidR="001712BC" w:rsidDel="00A13450" w:rsidRDefault="001712BC">
            <w:pPr>
              <w:tabs>
                <w:tab w:val="left" w:pos="3152"/>
              </w:tabs>
              <w:spacing w:line="240" w:lineRule="auto"/>
              <w:jc w:val="center"/>
              <w:rPr>
                <w:ins w:id="495" w:author="Rafael Fernando Garzon Combariza" w:date="2019-04-12T13:00:00Z"/>
                <w:del w:id="496" w:author="Nelson Felipe Rodriguez Velez" w:date="2019-04-15T09:50:00Z"/>
                <w:rFonts w:ascii="Arial" w:eastAsia="Arial" w:hAnsi="Arial" w:cs="Arial"/>
                <w:sz w:val="18"/>
                <w:szCs w:val="18"/>
              </w:rPr>
            </w:pPr>
          </w:p>
        </w:tc>
        <w:tc>
          <w:tcPr>
            <w:tcW w:w="1667" w:type="dxa"/>
            <w:vAlign w:val="center"/>
            <w:tcPrChange w:id="497" w:author="Rafael Fernando Garzon Combariza" w:date="2019-04-12T13:00:00Z">
              <w:tcPr>
                <w:tcW w:w="1667" w:type="dxa"/>
                <w:vAlign w:val="center"/>
              </w:tcPr>
            </w:tcPrChange>
          </w:tcPr>
          <w:p w:rsidR="001712BC" w:rsidDel="00A13450" w:rsidRDefault="001712BC">
            <w:pPr>
              <w:tabs>
                <w:tab w:val="left" w:pos="3152"/>
              </w:tabs>
              <w:spacing w:line="240" w:lineRule="auto"/>
              <w:jc w:val="both"/>
              <w:rPr>
                <w:ins w:id="498" w:author="Rafael Fernando Garzon Combariza" w:date="2019-04-12T13:00:00Z"/>
                <w:del w:id="499" w:author="Nelson Felipe Rodriguez Velez" w:date="2019-04-15T09:50:00Z"/>
                <w:rFonts w:ascii="Arial" w:eastAsia="Arial" w:hAnsi="Arial" w:cs="Arial"/>
                <w:sz w:val="18"/>
                <w:szCs w:val="18"/>
              </w:rPr>
            </w:pPr>
          </w:p>
        </w:tc>
      </w:tr>
    </w:tbl>
    <w:p w:rsidR="00800C1C" w:rsidRDefault="00800C1C">
      <w:pPr>
        <w:tabs>
          <w:tab w:val="left" w:pos="-3420"/>
        </w:tabs>
        <w:spacing w:line="240" w:lineRule="auto"/>
        <w:ind w:right="180"/>
        <w:jc w:val="both"/>
        <w:rPr>
          <w:rFonts w:ascii="Arial" w:eastAsia="Arial" w:hAnsi="Arial" w:cs="Arial"/>
          <w:b/>
        </w:rPr>
      </w:pPr>
    </w:p>
    <w:p w:rsidR="00800C1C" w:rsidRDefault="005716C1">
      <w:pPr>
        <w:tabs>
          <w:tab w:val="left" w:pos="3152"/>
        </w:tabs>
        <w:spacing w:line="240" w:lineRule="auto"/>
        <w:ind w:right="180"/>
        <w:jc w:val="both"/>
        <w:rPr>
          <w:rFonts w:ascii="Arial" w:eastAsia="Arial" w:hAnsi="Arial" w:cs="Arial"/>
          <w:b/>
          <w:color w:val="548DD4"/>
        </w:rPr>
      </w:pPr>
      <w:r>
        <w:rPr>
          <w:rFonts w:ascii="Arial" w:eastAsia="Arial" w:hAnsi="Arial" w:cs="Arial"/>
          <w:b/>
          <w:color w:val="548DD4"/>
        </w:rPr>
        <w:t>Indicaciones para el desarrollo del acompañamiento:</w:t>
      </w:r>
    </w:p>
    <w:p w:rsidR="00800C1C" w:rsidRDefault="005716C1">
      <w:pPr>
        <w:tabs>
          <w:tab w:val="left" w:pos="3152"/>
        </w:tabs>
        <w:spacing w:line="240" w:lineRule="auto"/>
        <w:ind w:right="20"/>
        <w:jc w:val="both"/>
        <w:rPr>
          <w:rFonts w:ascii="Arial" w:eastAsia="Arial" w:hAnsi="Arial" w:cs="Arial"/>
        </w:rPr>
      </w:pPr>
      <w:r>
        <w:rPr>
          <w:rFonts w:ascii="Arial" w:eastAsia="Arial" w:hAnsi="Arial" w:cs="Arial"/>
        </w:rPr>
        <w:t>A continuación, encontrará las instrucciones paso a paso para el desarrollo de la</w:t>
      </w:r>
      <w:ins w:id="500" w:author="Rafael Fernando Garzon Combariza" w:date="2019-04-12T13:03:00Z">
        <w:r w:rsidR="001712BC">
          <w:rPr>
            <w:rFonts w:ascii="Arial" w:eastAsia="Arial" w:hAnsi="Arial" w:cs="Arial"/>
          </w:rPr>
          <w:t>s</w:t>
        </w:r>
      </w:ins>
      <w:r>
        <w:rPr>
          <w:rFonts w:ascii="Arial" w:eastAsia="Arial" w:hAnsi="Arial" w:cs="Arial"/>
        </w:rPr>
        <w:t xml:space="preserve"> </w:t>
      </w:r>
      <w:del w:id="501" w:author="Rafael Fernando Garzon Combariza" w:date="2019-04-12T13:03:00Z">
        <w:r w:rsidDel="001712BC">
          <w:rPr>
            <w:rFonts w:ascii="Arial" w:eastAsia="Arial" w:hAnsi="Arial" w:cs="Arial"/>
          </w:rPr>
          <w:delText>sesión</w:delText>
        </w:r>
      </w:del>
      <w:ins w:id="502" w:author="Rafael Fernando Garzon Combariza" w:date="2019-04-12T13:03:00Z">
        <w:r w:rsidR="001712BC">
          <w:rPr>
            <w:rFonts w:ascii="Arial" w:eastAsia="Arial" w:hAnsi="Arial" w:cs="Arial"/>
          </w:rPr>
          <w:t>sesiones</w:t>
        </w:r>
      </w:ins>
      <w:r>
        <w:rPr>
          <w:rFonts w:ascii="Arial" w:eastAsia="Arial" w:hAnsi="Arial" w:cs="Arial"/>
        </w:rPr>
        <w:t>:</w:t>
      </w:r>
    </w:p>
    <w:p w:rsidR="00800C1C" w:rsidRDefault="005716C1">
      <w:pPr>
        <w:numPr>
          <w:ilvl w:val="0"/>
          <w:numId w:val="1"/>
        </w:numPr>
        <w:spacing w:line="240" w:lineRule="auto"/>
        <w:ind w:left="0" w:right="20" w:firstLine="420"/>
        <w:rPr>
          <w:rFonts w:ascii="Arial" w:eastAsia="Arial" w:hAnsi="Arial" w:cs="Arial"/>
        </w:rPr>
      </w:pPr>
      <w:r>
        <w:rPr>
          <w:rFonts w:ascii="Arial" w:eastAsia="Arial" w:hAnsi="Arial" w:cs="Arial"/>
        </w:rPr>
        <w:t>Estudie detenidamente las recomendaciones de esta guía metodológica.</w:t>
      </w:r>
    </w:p>
    <w:p w:rsidR="00800C1C" w:rsidRDefault="005716C1">
      <w:pPr>
        <w:numPr>
          <w:ilvl w:val="0"/>
          <w:numId w:val="1"/>
        </w:numPr>
        <w:spacing w:line="240" w:lineRule="auto"/>
        <w:ind w:left="0" w:right="20" w:firstLine="420"/>
        <w:rPr>
          <w:rFonts w:ascii="Arial" w:eastAsia="Arial" w:hAnsi="Arial" w:cs="Arial"/>
        </w:rPr>
      </w:pPr>
      <w:r>
        <w:rPr>
          <w:rFonts w:ascii="Arial" w:eastAsia="Arial" w:hAnsi="Arial" w:cs="Arial"/>
        </w:rPr>
        <w:t>Revise que cuenta con todos los documentos soportes para el registro de la información</w:t>
      </w:r>
      <w:ins w:id="503" w:author="Rafael Fernando Garzon Combariza" w:date="2019-04-12T13:03:00Z">
        <w:r w:rsidR="001712BC">
          <w:rPr>
            <w:rFonts w:ascii="Arial" w:eastAsia="Arial" w:hAnsi="Arial" w:cs="Arial"/>
          </w:rPr>
          <w:t>.</w:t>
        </w:r>
      </w:ins>
    </w:p>
    <w:p w:rsidR="00800C1C" w:rsidRDefault="005716C1">
      <w:pPr>
        <w:numPr>
          <w:ilvl w:val="0"/>
          <w:numId w:val="1"/>
        </w:numPr>
        <w:spacing w:line="240" w:lineRule="auto"/>
        <w:ind w:left="0" w:right="20" w:firstLine="420"/>
        <w:rPr>
          <w:rFonts w:ascii="Arial" w:eastAsia="Arial" w:hAnsi="Arial" w:cs="Arial"/>
        </w:rPr>
      </w:pPr>
      <w:r>
        <w:rPr>
          <w:rFonts w:ascii="Arial" w:eastAsia="Arial" w:hAnsi="Arial" w:cs="Arial"/>
        </w:rPr>
        <w:t>Imprima los formatos y documentos requeridos para el desarrollo del acompañamiento:</w:t>
      </w:r>
    </w:p>
    <w:p w:rsidR="001712BC" w:rsidRDefault="001712BC">
      <w:pPr>
        <w:numPr>
          <w:ilvl w:val="1"/>
          <w:numId w:val="1"/>
        </w:numPr>
        <w:tabs>
          <w:tab w:val="left" w:pos="420"/>
        </w:tabs>
        <w:spacing w:line="240" w:lineRule="auto"/>
        <w:ind w:left="420" w:right="20" w:firstLine="420"/>
        <w:rPr>
          <w:ins w:id="504" w:author="Rafael Fernando Garzon Combariza" w:date="2019-04-12T13:04:00Z"/>
          <w:rFonts w:ascii="Arial" w:eastAsia="Arial" w:hAnsi="Arial" w:cs="Arial"/>
        </w:rPr>
      </w:pPr>
      <w:ins w:id="505" w:author="Rafael Fernando Garzon Combariza" w:date="2019-04-12T13:04:00Z">
        <w:r>
          <w:rPr>
            <w:rFonts w:ascii="Arial" w:eastAsia="Arial" w:hAnsi="Arial" w:cs="Arial"/>
          </w:rPr>
          <w:t>Actas de reunión.</w:t>
        </w:r>
      </w:ins>
    </w:p>
    <w:p w:rsidR="00800C1C" w:rsidRDefault="005716C1">
      <w:pPr>
        <w:numPr>
          <w:ilvl w:val="1"/>
          <w:numId w:val="1"/>
        </w:numPr>
        <w:tabs>
          <w:tab w:val="left" w:pos="420"/>
        </w:tabs>
        <w:spacing w:line="240" w:lineRule="auto"/>
        <w:ind w:left="420" w:right="20" w:firstLine="420"/>
        <w:rPr>
          <w:rFonts w:ascii="Arial" w:eastAsia="Arial" w:hAnsi="Arial" w:cs="Arial"/>
        </w:rPr>
      </w:pPr>
      <w:r>
        <w:rPr>
          <w:rFonts w:ascii="Arial" w:eastAsia="Arial" w:hAnsi="Arial" w:cs="Arial"/>
        </w:rPr>
        <w:t>Formato Planilla de asistencia (cada formato tiene espacio para 20 participantes).</w:t>
      </w:r>
    </w:p>
    <w:p w:rsidR="00800C1C" w:rsidDel="001712BC" w:rsidRDefault="00800C1C">
      <w:pPr>
        <w:tabs>
          <w:tab w:val="left" w:pos="3152"/>
        </w:tabs>
        <w:spacing w:line="240" w:lineRule="auto"/>
        <w:ind w:right="180"/>
        <w:jc w:val="both"/>
        <w:rPr>
          <w:del w:id="506" w:author="Rafael Fernando Garzon Combariza" w:date="2019-04-12T13:04:00Z"/>
          <w:rFonts w:ascii="Arial" w:eastAsia="Arial" w:hAnsi="Arial" w:cs="Arial"/>
          <w:b/>
          <w:color w:val="548DD4"/>
        </w:rPr>
      </w:pPr>
    </w:p>
    <w:p w:rsidR="00800C1C" w:rsidDel="001712BC" w:rsidRDefault="00800C1C">
      <w:pPr>
        <w:tabs>
          <w:tab w:val="left" w:pos="3152"/>
        </w:tabs>
        <w:spacing w:line="240" w:lineRule="auto"/>
        <w:ind w:right="180"/>
        <w:jc w:val="both"/>
        <w:rPr>
          <w:del w:id="507" w:author="Rafael Fernando Garzon Combariza" w:date="2019-04-12T13:04:00Z"/>
          <w:rFonts w:ascii="Arial" w:eastAsia="Arial" w:hAnsi="Arial" w:cs="Arial"/>
          <w:b/>
          <w:color w:val="548DD4"/>
        </w:rPr>
      </w:pPr>
    </w:p>
    <w:p w:rsidR="00800C1C" w:rsidRDefault="00800C1C">
      <w:pPr>
        <w:tabs>
          <w:tab w:val="left" w:pos="3152"/>
        </w:tabs>
        <w:spacing w:line="240" w:lineRule="auto"/>
        <w:ind w:right="180"/>
        <w:jc w:val="both"/>
        <w:rPr>
          <w:rFonts w:ascii="Arial" w:eastAsia="Arial" w:hAnsi="Arial" w:cs="Arial"/>
          <w:b/>
          <w:color w:val="548DD4"/>
        </w:rPr>
      </w:pPr>
    </w:p>
    <w:p w:rsidR="00800C1C" w:rsidRDefault="005716C1">
      <w:pPr>
        <w:tabs>
          <w:tab w:val="left" w:pos="-3420"/>
        </w:tabs>
        <w:spacing w:line="240" w:lineRule="auto"/>
        <w:ind w:right="180"/>
        <w:jc w:val="both"/>
        <w:rPr>
          <w:rFonts w:ascii="Arial" w:eastAsia="Arial" w:hAnsi="Arial" w:cs="Arial"/>
          <w:b/>
        </w:rPr>
      </w:pPr>
      <w:r>
        <w:rPr>
          <w:rFonts w:ascii="Arial" w:eastAsia="Arial" w:hAnsi="Arial" w:cs="Arial"/>
          <w:b/>
          <w:color w:val="548DD4"/>
        </w:rPr>
        <w:t>Actividades:</w:t>
      </w:r>
    </w:p>
    <w:p w:rsidR="00800C1C" w:rsidRDefault="005716C1">
      <w:pPr>
        <w:tabs>
          <w:tab w:val="left" w:pos="-3420"/>
        </w:tabs>
        <w:spacing w:line="240" w:lineRule="auto"/>
        <w:ind w:right="180"/>
        <w:jc w:val="both"/>
        <w:rPr>
          <w:rFonts w:ascii="Arial" w:eastAsia="Arial" w:hAnsi="Arial" w:cs="Arial"/>
        </w:rPr>
      </w:pPr>
      <w:r>
        <w:rPr>
          <w:rFonts w:ascii="Arial" w:eastAsia="Arial" w:hAnsi="Arial" w:cs="Arial"/>
          <w:b/>
        </w:rPr>
        <w:t xml:space="preserve">Actividad 1:  </w:t>
      </w:r>
      <w:r>
        <w:rPr>
          <w:rFonts w:ascii="Arial" w:eastAsia="Arial" w:hAnsi="Arial" w:cs="Arial"/>
        </w:rPr>
        <w:t>Refuerzo Ruta de dotaciones para contratos de aporte:</w:t>
      </w:r>
    </w:p>
    <w:p w:rsidR="00800C1C" w:rsidRDefault="00A278F1">
      <w:pPr>
        <w:spacing w:line="240" w:lineRule="auto"/>
        <w:jc w:val="both"/>
        <w:rPr>
          <w:rFonts w:ascii="Arial" w:eastAsia="Arial" w:hAnsi="Arial" w:cs="Arial"/>
          <w:bCs/>
          <w:i/>
        </w:rPr>
      </w:pPr>
      <w:r>
        <w:rPr>
          <w:rFonts w:ascii="Arial" w:hAnsi="Arial" w:cs="Arial"/>
          <w:noProof/>
        </w:rPr>
        <w:lastRenderedPageBreak/>
        <w:drawing>
          <wp:anchor distT="0" distB="0" distL="114300" distR="114300" simplePos="0" relativeHeight="251658240" behindDoc="0" locked="0" layoutInCell="1" allowOverlap="1">
            <wp:simplePos x="0" y="0"/>
            <wp:positionH relativeFrom="column">
              <wp:posOffset>-508635</wp:posOffset>
            </wp:positionH>
            <wp:positionV relativeFrom="paragraph">
              <wp:posOffset>286385</wp:posOffset>
            </wp:positionV>
            <wp:extent cx="7187565" cy="4686300"/>
            <wp:effectExtent l="0" t="0" r="63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rcRect l="27052" t="16455" r="26159" b="13505"/>
                    <a:stretch>
                      <a:fillRect/>
                    </a:stretch>
                  </pic:blipFill>
                  <pic:spPr>
                    <a:xfrm>
                      <a:off x="0" y="0"/>
                      <a:ext cx="7187565" cy="46863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5716C1">
        <w:rPr>
          <w:rFonts w:ascii="Arial" w:eastAsia="Arial" w:hAnsi="Arial" w:cs="Arial"/>
        </w:rPr>
        <w:t xml:space="preserve">Apóyese en el diagrama </w:t>
      </w:r>
      <w:r w:rsidR="005716C1">
        <w:rPr>
          <w:rFonts w:ascii="Arial" w:eastAsia="Arial" w:hAnsi="Arial" w:cs="Arial"/>
          <w:bCs/>
          <w:i/>
        </w:rPr>
        <w:t>Ruta Dotaciones adquiridas en el marco de Contratos de aporte:</w:t>
      </w:r>
    </w:p>
    <w:p w:rsidR="00800C1C" w:rsidRDefault="00800C1C">
      <w:pPr>
        <w:spacing w:line="240" w:lineRule="auto"/>
        <w:jc w:val="both"/>
        <w:rPr>
          <w:rFonts w:ascii="Arial" w:hAnsi="Arial" w:cs="Arial"/>
        </w:rPr>
      </w:pPr>
    </w:p>
    <w:p w:rsidR="00800C1C" w:rsidRDefault="00800C1C">
      <w:pPr>
        <w:spacing w:line="240" w:lineRule="auto"/>
        <w:jc w:val="both"/>
        <w:rPr>
          <w:rFonts w:ascii="Arial" w:eastAsia="SimSun" w:hAnsi="Arial" w:cs="Arial"/>
        </w:rPr>
      </w:pPr>
    </w:p>
    <w:p w:rsidR="00800C1C" w:rsidRDefault="00800C1C">
      <w:pPr>
        <w:spacing w:line="240" w:lineRule="auto"/>
        <w:jc w:val="both"/>
        <w:rPr>
          <w:rFonts w:ascii="Arial" w:eastAsia="SimSun" w:hAnsi="Arial" w:cs="Arial"/>
        </w:rPr>
      </w:pPr>
    </w:p>
    <w:p w:rsidR="00800C1C" w:rsidRDefault="00800C1C">
      <w:pPr>
        <w:spacing w:line="240" w:lineRule="auto"/>
        <w:jc w:val="both"/>
        <w:rPr>
          <w:rFonts w:ascii="Arial" w:eastAsia="SimSun" w:hAnsi="Arial" w:cs="Arial"/>
        </w:rPr>
      </w:pPr>
    </w:p>
    <w:p w:rsidR="00800C1C" w:rsidDel="00A278F1" w:rsidRDefault="00800C1C">
      <w:pPr>
        <w:spacing w:line="240" w:lineRule="auto"/>
        <w:jc w:val="both"/>
        <w:rPr>
          <w:del w:id="508" w:author="Rafael Fernando Garzon Combariza" w:date="2019-04-12T13:15:00Z"/>
          <w:rFonts w:ascii="Arial" w:eastAsia="SimSun" w:hAnsi="Arial" w:cs="Arial"/>
        </w:rPr>
      </w:pPr>
    </w:p>
    <w:p w:rsidR="00800C1C" w:rsidDel="00A278F1" w:rsidRDefault="00800C1C">
      <w:pPr>
        <w:spacing w:line="240" w:lineRule="auto"/>
        <w:jc w:val="both"/>
        <w:rPr>
          <w:del w:id="509" w:author="Rafael Fernando Garzon Combariza" w:date="2019-04-12T13:15:00Z"/>
          <w:rFonts w:ascii="Arial" w:eastAsia="SimSun" w:hAnsi="Arial" w:cs="Arial"/>
        </w:rPr>
      </w:pPr>
    </w:p>
    <w:p w:rsidR="00800C1C" w:rsidDel="00A278F1" w:rsidRDefault="00800C1C">
      <w:pPr>
        <w:spacing w:line="240" w:lineRule="auto"/>
        <w:jc w:val="both"/>
        <w:rPr>
          <w:del w:id="510" w:author="Rafael Fernando Garzon Combariza" w:date="2019-04-12T13:15:00Z"/>
          <w:rFonts w:ascii="Arial" w:eastAsia="SimSun" w:hAnsi="Arial" w:cs="Arial"/>
        </w:rPr>
      </w:pPr>
    </w:p>
    <w:p w:rsidR="00800C1C" w:rsidDel="00A278F1" w:rsidRDefault="00800C1C">
      <w:pPr>
        <w:spacing w:line="240" w:lineRule="auto"/>
        <w:jc w:val="both"/>
        <w:rPr>
          <w:del w:id="511" w:author="Rafael Fernando Garzon Combariza" w:date="2019-04-12T13:15:00Z"/>
          <w:rFonts w:ascii="Arial" w:eastAsia="SimSun" w:hAnsi="Arial" w:cs="Arial"/>
        </w:rPr>
      </w:pPr>
    </w:p>
    <w:p w:rsidR="00800C1C" w:rsidDel="00A278F1" w:rsidRDefault="00800C1C">
      <w:pPr>
        <w:spacing w:line="240" w:lineRule="auto"/>
        <w:jc w:val="both"/>
        <w:rPr>
          <w:del w:id="512" w:author="Rafael Fernando Garzon Combariza" w:date="2019-04-12T13:15:00Z"/>
          <w:rFonts w:ascii="Arial" w:eastAsia="SimSun" w:hAnsi="Arial" w:cs="Arial"/>
        </w:rPr>
      </w:pPr>
    </w:p>
    <w:p w:rsidR="00800C1C" w:rsidDel="00A278F1" w:rsidRDefault="00800C1C">
      <w:pPr>
        <w:spacing w:line="240" w:lineRule="auto"/>
        <w:jc w:val="both"/>
        <w:rPr>
          <w:del w:id="513" w:author="Rafael Fernando Garzon Combariza" w:date="2019-04-12T13:15:00Z"/>
          <w:rFonts w:ascii="Arial" w:eastAsia="SimSun" w:hAnsi="Arial" w:cs="Arial"/>
        </w:rPr>
      </w:pPr>
    </w:p>
    <w:p w:rsidR="00800C1C" w:rsidDel="00A278F1" w:rsidRDefault="00800C1C">
      <w:pPr>
        <w:spacing w:line="240" w:lineRule="auto"/>
        <w:jc w:val="both"/>
        <w:rPr>
          <w:del w:id="514" w:author="Rafael Fernando Garzon Combariza" w:date="2019-04-12T13:15:00Z"/>
          <w:rFonts w:ascii="Arial" w:eastAsia="SimSun" w:hAnsi="Arial" w:cs="Arial"/>
        </w:rPr>
      </w:pPr>
    </w:p>
    <w:p w:rsidR="00800C1C" w:rsidDel="00A278F1" w:rsidRDefault="00800C1C">
      <w:pPr>
        <w:spacing w:line="240" w:lineRule="auto"/>
        <w:jc w:val="both"/>
        <w:rPr>
          <w:del w:id="515" w:author="Rafael Fernando Garzon Combariza" w:date="2019-04-12T13:15:00Z"/>
          <w:rFonts w:ascii="Arial" w:eastAsia="SimSun" w:hAnsi="Arial" w:cs="Arial"/>
        </w:rPr>
      </w:pPr>
    </w:p>
    <w:p w:rsidR="00800C1C" w:rsidRPr="00DC0D72" w:rsidRDefault="005716C1">
      <w:pPr>
        <w:numPr>
          <w:ilvl w:val="0"/>
          <w:numId w:val="2"/>
        </w:numPr>
        <w:spacing w:line="240" w:lineRule="auto"/>
        <w:jc w:val="both"/>
        <w:rPr>
          <w:rFonts w:ascii="Arial" w:eastAsia="SimSun" w:hAnsi="Arial" w:cs="Arial"/>
          <w:lang w:val="en-US"/>
          <w:rPrChange w:id="516" w:author="Nelson Felipe Rodriguez Velez" w:date="2019-04-15T08:59:00Z">
            <w:rPr>
              <w:rFonts w:ascii="Arial" w:eastAsia="SimSun" w:hAnsi="Arial" w:cs="Arial"/>
            </w:rPr>
          </w:rPrChange>
        </w:rPr>
      </w:pPr>
      <w:r>
        <w:rPr>
          <w:rFonts w:ascii="Arial" w:eastAsia="SimSun" w:hAnsi="Arial" w:cs="Arial"/>
          <w:b/>
          <w:bCs/>
        </w:rPr>
        <w:t>Identificar las Unidades de Servicio - UDS a dotar:</w:t>
      </w:r>
      <w:r>
        <w:rPr>
          <w:rFonts w:ascii="Arial" w:eastAsia="SimSun" w:hAnsi="Arial" w:cs="Arial"/>
        </w:rPr>
        <w:t xml:space="preserve"> las necesidades de dotación inicial o reposición de dotación deben ser identificadas por las Regionales ICBF para cada Centro Zonal – CZ, Entidad Administradora del Servicio y UDS; y ser diligenciadas en el </w:t>
      </w:r>
      <w:del w:id="517" w:author="Rafael Fernando Garzon Combariza" w:date="2019-04-12T13:08:00Z">
        <w:r w:rsidDel="00A278F1">
          <w:rPr>
            <w:rFonts w:ascii="Arial" w:eastAsia="SimSun" w:hAnsi="Arial" w:cs="Arial"/>
          </w:rPr>
          <w:delText>FORMATO DE IDENTIFICACIÓN DE NECESIDADES DE DOTACIÓN</w:delText>
        </w:r>
      </w:del>
      <w:ins w:id="518" w:author="Rafael Fernando Garzon Combariza" w:date="2019-04-12T13:08:00Z">
        <w:r w:rsidR="00A278F1">
          <w:rPr>
            <w:rFonts w:ascii="Arial" w:eastAsia="SimSun" w:hAnsi="Arial" w:cs="Arial"/>
          </w:rPr>
          <w:t>documento</w:t>
        </w:r>
      </w:ins>
      <w:ins w:id="519" w:author="Rafael Fernando Garzon Combariza" w:date="2019-04-12T13:09:00Z">
        <w:r w:rsidR="00A278F1">
          <w:rPr>
            <w:rFonts w:ascii="Arial" w:eastAsia="SimSun" w:hAnsi="Arial" w:cs="Arial"/>
          </w:rPr>
          <w:t xml:space="preserve"> </w:t>
        </w:r>
      </w:ins>
      <w:ins w:id="520" w:author="Rafael Fernando Garzon Combariza" w:date="2019-04-12T13:10:00Z">
        <w:r w:rsidR="00A278F1" w:rsidRPr="00690DAB">
          <w:rPr>
            <w:rFonts w:ascii="Arial" w:eastAsia="SimSun" w:hAnsi="Arial" w:cs="Arial"/>
            <w:i/>
            <w:rPrChange w:id="521" w:author="Rafael Fernando Garzon Combariza" w:date="2019-04-12T13:56:00Z">
              <w:rPr>
                <w:rFonts w:ascii="Arial" w:eastAsia="SimSun" w:hAnsi="Arial" w:cs="Arial"/>
              </w:rPr>
            </w:rPrChange>
          </w:rPr>
          <w:t>F2.G10.PP Formato de Identificación de Necesidades de Dotación</w:t>
        </w:r>
        <w:r w:rsidR="00A278F1">
          <w:rPr>
            <w:rFonts w:ascii="Arial" w:eastAsia="SimSun" w:hAnsi="Arial" w:cs="Arial"/>
          </w:rPr>
          <w:t xml:space="preserve"> (</w:t>
        </w:r>
      </w:ins>
      <w:ins w:id="522" w:author="Rafael Fernando Garzon Combariza" w:date="2019-04-12T13:56:00Z">
        <w:r w:rsidR="00690DAB">
          <w:rPr>
            <w:rFonts w:ascii="Arial" w:eastAsia="SimSun" w:hAnsi="Arial" w:cs="Arial"/>
          </w:rPr>
          <w:t>v</w:t>
        </w:r>
      </w:ins>
      <w:ins w:id="523" w:author="Rafael Fernando Garzon Combariza" w:date="2019-04-12T13:10:00Z">
        <w:r w:rsidR="00A278F1">
          <w:rPr>
            <w:rFonts w:ascii="Arial" w:eastAsia="SimSun" w:hAnsi="Arial" w:cs="Arial"/>
          </w:rPr>
          <w:t>ersión vigente)</w:t>
        </w:r>
      </w:ins>
      <w:r>
        <w:rPr>
          <w:rFonts w:ascii="Arial" w:eastAsia="SimSun" w:hAnsi="Arial" w:cs="Arial"/>
        </w:rPr>
        <w:t>.</w:t>
      </w:r>
      <w:ins w:id="524" w:author="Rafael Fernando Garzon Combariza" w:date="2019-04-12T13:07:00Z">
        <w:r w:rsidR="001712BC">
          <w:rPr>
            <w:rFonts w:ascii="Arial" w:eastAsia="SimSun" w:hAnsi="Arial" w:cs="Arial"/>
          </w:rPr>
          <w:t xml:space="preserve"> </w:t>
        </w:r>
        <w:r w:rsidR="001712BC" w:rsidRPr="00DC0D72">
          <w:rPr>
            <w:rFonts w:ascii="Arial" w:eastAsia="SimSun" w:hAnsi="Arial" w:cs="Arial"/>
            <w:lang w:val="en-US"/>
            <w:rPrChange w:id="525" w:author="Nelson Felipe Rodriguez Velez" w:date="2019-04-15T08:59:00Z">
              <w:rPr>
                <w:rFonts w:ascii="Arial" w:eastAsia="SimSun" w:hAnsi="Arial" w:cs="Arial"/>
              </w:rPr>
            </w:rPrChange>
          </w:rPr>
          <w:t xml:space="preserve">Link: </w:t>
        </w:r>
        <w:r w:rsidR="001712BC">
          <w:rPr>
            <w:rFonts w:ascii="Arial" w:eastAsia="SimSun" w:hAnsi="Arial" w:cs="Arial"/>
          </w:rPr>
          <w:fldChar w:fldCharType="begin"/>
        </w:r>
        <w:r w:rsidR="001712BC" w:rsidRPr="00DC0D72">
          <w:rPr>
            <w:rFonts w:ascii="Arial" w:eastAsia="SimSun" w:hAnsi="Arial" w:cs="Arial"/>
            <w:lang w:val="en-US"/>
            <w:rPrChange w:id="526" w:author="Nelson Felipe Rodriguez Velez" w:date="2019-04-15T08:59:00Z">
              <w:rPr>
                <w:rFonts w:ascii="Arial" w:eastAsia="SimSun" w:hAnsi="Arial" w:cs="Arial"/>
              </w:rPr>
            </w:rPrChange>
          </w:rPr>
          <w:instrText xml:space="preserve"> HYPERLINK "https://www.icbf.gov.co/el-instituto/sistema-integrado-de-gestion/f2g10pp-formato-de-identificacion-de-necesidades-de" </w:instrText>
        </w:r>
        <w:r w:rsidR="001712BC">
          <w:rPr>
            <w:rFonts w:ascii="Arial" w:eastAsia="SimSun" w:hAnsi="Arial" w:cs="Arial"/>
          </w:rPr>
          <w:fldChar w:fldCharType="separate"/>
        </w:r>
        <w:r w:rsidR="001712BC" w:rsidRPr="00DC0D72">
          <w:rPr>
            <w:rStyle w:val="Hipervnculo"/>
            <w:rFonts w:ascii="Arial" w:eastAsia="SimSun" w:hAnsi="Arial" w:cs="Arial"/>
            <w:lang w:val="en-US"/>
            <w:rPrChange w:id="527" w:author="Nelson Felipe Rodriguez Velez" w:date="2019-04-15T08:59:00Z">
              <w:rPr>
                <w:rStyle w:val="Hipervnculo"/>
                <w:rFonts w:ascii="Arial" w:eastAsia="SimSun" w:hAnsi="Arial" w:cs="Arial"/>
              </w:rPr>
            </w:rPrChange>
          </w:rPr>
          <w:t>https://www.icbf.gov.co/el-instituto/sistema-integrado-de-gestion/f2g10pp-formato-de-identificacion-de-necesidades-de</w:t>
        </w:r>
        <w:r w:rsidR="001712BC">
          <w:rPr>
            <w:rFonts w:ascii="Arial" w:eastAsia="SimSun" w:hAnsi="Arial" w:cs="Arial"/>
          </w:rPr>
          <w:fldChar w:fldCharType="end"/>
        </w:r>
        <w:r w:rsidR="001712BC" w:rsidRPr="00DC0D72">
          <w:rPr>
            <w:rFonts w:ascii="Arial" w:eastAsia="SimSun" w:hAnsi="Arial" w:cs="Arial"/>
            <w:lang w:val="en-US"/>
            <w:rPrChange w:id="528" w:author="Nelson Felipe Rodriguez Velez" w:date="2019-04-15T08:59:00Z">
              <w:rPr>
                <w:rFonts w:ascii="Arial" w:eastAsia="SimSun" w:hAnsi="Arial" w:cs="Arial"/>
              </w:rPr>
            </w:rPrChange>
          </w:rPr>
          <w:t xml:space="preserve"> </w:t>
        </w:r>
      </w:ins>
    </w:p>
    <w:p w:rsidR="00800C1C" w:rsidRPr="00DC0D72" w:rsidRDefault="005716C1">
      <w:pPr>
        <w:numPr>
          <w:ilvl w:val="0"/>
          <w:numId w:val="2"/>
        </w:numPr>
        <w:spacing w:line="240" w:lineRule="auto"/>
        <w:jc w:val="both"/>
        <w:rPr>
          <w:rFonts w:ascii="Arial" w:eastAsia="SimSun" w:hAnsi="Arial" w:cs="Arial"/>
          <w:lang w:val="en-US"/>
          <w:rPrChange w:id="529" w:author="Nelson Felipe Rodriguez Velez" w:date="2019-04-15T08:59:00Z">
            <w:rPr>
              <w:rFonts w:ascii="Arial" w:eastAsia="SimSun" w:hAnsi="Arial" w:cs="Arial"/>
            </w:rPr>
          </w:rPrChange>
        </w:rPr>
      </w:pPr>
      <w:r>
        <w:rPr>
          <w:rFonts w:ascii="Arial" w:eastAsia="SimSun" w:hAnsi="Arial" w:cs="Arial"/>
          <w:b/>
          <w:bCs/>
        </w:rPr>
        <w:lastRenderedPageBreak/>
        <w:t>Remitir formato diligenciado al Equipo de dotaciones de la Subdirección de Operación de la Atención a la Primera Infancia -SOAPI</w:t>
      </w:r>
      <w:r>
        <w:rPr>
          <w:rFonts w:ascii="Arial" w:eastAsia="SimSun" w:hAnsi="Arial" w:cs="Arial"/>
        </w:rPr>
        <w:t xml:space="preserve">: cada regional </w:t>
      </w:r>
      <w:del w:id="530" w:author="Rafael Fernando Garzon Combariza" w:date="2019-04-12T13:52:00Z">
        <w:r w:rsidDel="00690DAB">
          <w:rPr>
            <w:rFonts w:ascii="Arial" w:eastAsia="SimSun" w:hAnsi="Arial" w:cs="Arial"/>
          </w:rPr>
          <w:delText xml:space="preserve">debe </w:delText>
        </w:r>
      </w:del>
      <w:ins w:id="531" w:author="Rafael Fernando Garzon Combariza" w:date="2019-04-12T13:56:00Z">
        <w:r w:rsidR="00690DAB">
          <w:rPr>
            <w:rFonts w:ascii="Arial" w:eastAsia="SimSun" w:hAnsi="Arial" w:cs="Arial"/>
          </w:rPr>
          <w:t>deberá</w:t>
        </w:r>
      </w:ins>
      <w:ins w:id="532" w:author="Rafael Fernando Garzon Combariza" w:date="2019-04-12T13:52:00Z">
        <w:r w:rsidR="00690DAB">
          <w:rPr>
            <w:rFonts w:ascii="Arial" w:eastAsia="SimSun" w:hAnsi="Arial" w:cs="Arial"/>
          </w:rPr>
          <w:t xml:space="preserve"> </w:t>
        </w:r>
      </w:ins>
      <w:r>
        <w:rPr>
          <w:rFonts w:ascii="Arial" w:eastAsia="SimSun" w:hAnsi="Arial" w:cs="Arial"/>
        </w:rPr>
        <w:t xml:space="preserve">remitir al </w:t>
      </w:r>
      <w:del w:id="533" w:author="Rafael Fernando Garzon Combariza" w:date="2019-04-12T14:06:00Z">
        <w:r w:rsidRPr="006F7580" w:rsidDel="006F7580">
          <w:rPr>
            <w:rFonts w:ascii="Arial" w:eastAsia="SimSun" w:hAnsi="Arial" w:cs="Arial"/>
          </w:rPr>
          <w:delText>Equipo</w:delText>
        </w:r>
        <w:r w:rsidDel="006F7580">
          <w:rPr>
            <w:rFonts w:ascii="Arial" w:eastAsia="SimSun" w:hAnsi="Arial" w:cs="Arial"/>
          </w:rPr>
          <w:delText xml:space="preserve"> </w:delText>
        </w:r>
      </w:del>
      <w:ins w:id="534" w:author="Rafael Fernando Garzon Combariza" w:date="2019-04-12T14:06:00Z">
        <w:r w:rsidR="006F7580">
          <w:rPr>
            <w:rFonts w:ascii="Arial" w:eastAsia="SimSun" w:hAnsi="Arial" w:cs="Arial"/>
          </w:rPr>
          <w:t xml:space="preserve">Grupo </w:t>
        </w:r>
      </w:ins>
      <w:r>
        <w:rPr>
          <w:rFonts w:ascii="Arial" w:eastAsia="SimSun" w:hAnsi="Arial" w:cs="Arial"/>
        </w:rPr>
        <w:t xml:space="preserve">de </w:t>
      </w:r>
      <w:ins w:id="535" w:author="Rafael Fernando Garzon Combariza" w:date="2019-04-12T13:53:00Z">
        <w:r w:rsidR="00690DAB">
          <w:rPr>
            <w:rFonts w:ascii="Arial" w:eastAsia="SimSun" w:hAnsi="Arial" w:cs="Arial"/>
          </w:rPr>
          <w:t xml:space="preserve">Infraestructuras y </w:t>
        </w:r>
      </w:ins>
      <w:r>
        <w:rPr>
          <w:rFonts w:ascii="Arial" w:eastAsia="SimSun" w:hAnsi="Arial" w:cs="Arial"/>
        </w:rPr>
        <w:t xml:space="preserve">Dotaciones la identificación de sus necesidades de dotación inicial o reposición de dotación en el </w:t>
      </w:r>
      <w:del w:id="536" w:author="Rafael Fernando Garzon Combariza" w:date="2019-04-12T14:16:00Z">
        <w:r w:rsidRPr="00E27C03" w:rsidDel="00E27C03">
          <w:rPr>
            <w:rFonts w:ascii="Arial" w:eastAsia="SimSun" w:hAnsi="Arial" w:cs="Arial"/>
          </w:rPr>
          <w:delText>FORMATO SEGUIMIENTO CONTRATACIÓN EJECUCIÓN DE DOTACIONES</w:delText>
        </w:r>
      </w:del>
      <w:ins w:id="537" w:author="Rafael Fernando Garzon Combariza" w:date="2019-04-12T13:55:00Z">
        <w:r w:rsidR="00690DAB">
          <w:rPr>
            <w:rFonts w:ascii="Arial" w:eastAsia="SimSun" w:hAnsi="Arial" w:cs="Arial"/>
          </w:rPr>
          <w:t xml:space="preserve">documento </w:t>
        </w:r>
        <w:r w:rsidR="00690DAB" w:rsidRPr="00690DAB">
          <w:rPr>
            <w:rFonts w:ascii="Arial" w:eastAsia="SimSun" w:hAnsi="Arial" w:cs="Arial"/>
            <w:i/>
            <w:rPrChange w:id="538" w:author="Rafael Fernando Garzon Combariza" w:date="2019-04-12T13:56:00Z">
              <w:rPr>
                <w:rFonts w:ascii="Arial" w:eastAsia="SimSun" w:hAnsi="Arial" w:cs="Arial"/>
              </w:rPr>
            </w:rPrChange>
          </w:rPr>
          <w:t>F7.G10.PP Formato Seguimiento Contratación Ejecución de Dotaciones</w:t>
        </w:r>
      </w:ins>
      <w:ins w:id="539" w:author="Rafael Fernando Garzon Combariza" w:date="2019-04-12T13:56:00Z">
        <w:r w:rsidR="00690DAB">
          <w:rPr>
            <w:rFonts w:ascii="Arial" w:eastAsia="SimSun" w:hAnsi="Arial" w:cs="Arial"/>
          </w:rPr>
          <w:t xml:space="preserve"> (versión vigente)</w:t>
        </w:r>
      </w:ins>
      <w:r>
        <w:rPr>
          <w:rFonts w:ascii="Arial" w:eastAsia="SimSun" w:hAnsi="Arial" w:cs="Arial"/>
        </w:rPr>
        <w:t>.</w:t>
      </w:r>
      <w:ins w:id="540" w:author="Rafael Fernando Garzon Combariza" w:date="2019-04-12T13:56:00Z">
        <w:r w:rsidR="00690DAB">
          <w:rPr>
            <w:rFonts w:ascii="Arial" w:eastAsia="SimSun" w:hAnsi="Arial" w:cs="Arial"/>
          </w:rPr>
          <w:t xml:space="preserve"> </w:t>
        </w:r>
        <w:r w:rsidR="00690DAB" w:rsidRPr="00DC0D72">
          <w:rPr>
            <w:rFonts w:ascii="Arial" w:eastAsia="SimSun" w:hAnsi="Arial" w:cs="Arial"/>
            <w:lang w:val="en-US"/>
            <w:rPrChange w:id="541" w:author="Nelson Felipe Rodriguez Velez" w:date="2019-04-15T08:59:00Z">
              <w:rPr>
                <w:rFonts w:ascii="Arial" w:eastAsia="SimSun" w:hAnsi="Arial" w:cs="Arial"/>
              </w:rPr>
            </w:rPrChange>
          </w:rPr>
          <w:t xml:space="preserve">Link: </w:t>
        </w:r>
        <w:r w:rsidR="00690DAB">
          <w:rPr>
            <w:rFonts w:ascii="Arial" w:eastAsia="SimSun" w:hAnsi="Arial" w:cs="Arial"/>
          </w:rPr>
          <w:fldChar w:fldCharType="begin"/>
        </w:r>
        <w:r w:rsidR="00690DAB" w:rsidRPr="00DC0D72">
          <w:rPr>
            <w:rFonts w:ascii="Arial" w:eastAsia="SimSun" w:hAnsi="Arial" w:cs="Arial"/>
            <w:lang w:val="en-US"/>
            <w:rPrChange w:id="542" w:author="Nelson Felipe Rodriguez Velez" w:date="2019-04-15T08:59:00Z">
              <w:rPr>
                <w:rFonts w:ascii="Arial" w:eastAsia="SimSun" w:hAnsi="Arial" w:cs="Arial"/>
              </w:rPr>
            </w:rPrChange>
          </w:rPr>
          <w:instrText xml:space="preserve"> HYPERLINK "https://www.icbf.gov.co/el-instituto/sistema-integrado-de-gestion/f7g10pp-formato-seguimiento-contratacion-ejecucion-de" </w:instrText>
        </w:r>
        <w:r w:rsidR="00690DAB">
          <w:rPr>
            <w:rFonts w:ascii="Arial" w:eastAsia="SimSun" w:hAnsi="Arial" w:cs="Arial"/>
          </w:rPr>
          <w:fldChar w:fldCharType="separate"/>
        </w:r>
        <w:r w:rsidR="00690DAB" w:rsidRPr="00DC0D72">
          <w:rPr>
            <w:rStyle w:val="Hipervnculo"/>
            <w:rFonts w:ascii="Arial" w:eastAsia="SimSun" w:hAnsi="Arial" w:cs="Arial"/>
            <w:lang w:val="en-US"/>
            <w:rPrChange w:id="543" w:author="Nelson Felipe Rodriguez Velez" w:date="2019-04-15T08:59:00Z">
              <w:rPr>
                <w:rStyle w:val="Hipervnculo"/>
                <w:rFonts w:ascii="Arial" w:eastAsia="SimSun" w:hAnsi="Arial" w:cs="Arial"/>
              </w:rPr>
            </w:rPrChange>
          </w:rPr>
          <w:t>https://www.icbf.gov.co/el-instituto/sistema-integrado-de-gestion/f7g10pp-formato-seguimiento-contratacion-ejecucion-de</w:t>
        </w:r>
        <w:r w:rsidR="00690DAB">
          <w:rPr>
            <w:rFonts w:ascii="Arial" w:eastAsia="SimSun" w:hAnsi="Arial" w:cs="Arial"/>
          </w:rPr>
          <w:fldChar w:fldCharType="end"/>
        </w:r>
        <w:r w:rsidR="00690DAB" w:rsidRPr="00DC0D72">
          <w:rPr>
            <w:rFonts w:ascii="Arial" w:eastAsia="SimSun" w:hAnsi="Arial" w:cs="Arial"/>
            <w:lang w:val="en-US"/>
            <w:rPrChange w:id="544" w:author="Nelson Felipe Rodriguez Velez" w:date="2019-04-15T08:59:00Z">
              <w:rPr>
                <w:rFonts w:ascii="Arial" w:eastAsia="SimSun" w:hAnsi="Arial" w:cs="Arial"/>
              </w:rPr>
            </w:rPrChange>
          </w:rPr>
          <w:t xml:space="preserve"> </w:t>
        </w:r>
      </w:ins>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Consolidar en Matriz y remitir a Grupo Financiero Dirección de Primera Infancia</w:t>
      </w:r>
      <w:ins w:id="545" w:author="Rafael Fernando Garzon Combariza" w:date="2019-04-12T13:57:00Z">
        <w:r w:rsidR="006F7580">
          <w:rPr>
            <w:rFonts w:ascii="Arial" w:eastAsia="SimSun" w:hAnsi="Arial" w:cs="Arial"/>
            <w:b/>
            <w:bCs/>
          </w:rPr>
          <w:t xml:space="preserve"> </w:t>
        </w:r>
      </w:ins>
      <w:r>
        <w:rPr>
          <w:rFonts w:ascii="Arial" w:eastAsia="SimSun" w:hAnsi="Arial" w:cs="Arial"/>
          <w:b/>
          <w:bCs/>
        </w:rPr>
        <w:t>- DPI:</w:t>
      </w:r>
      <w:r>
        <w:rPr>
          <w:rFonts w:ascii="Arial" w:eastAsia="SimSun" w:hAnsi="Arial" w:cs="Arial"/>
        </w:rPr>
        <w:t xml:space="preserve"> el </w:t>
      </w:r>
      <w:del w:id="546" w:author="Rafael Fernando Garzon Combariza" w:date="2019-04-12T14:11:00Z">
        <w:r w:rsidRPr="00E27C03" w:rsidDel="00E27C03">
          <w:rPr>
            <w:rFonts w:ascii="Arial" w:eastAsia="SimSun" w:hAnsi="Arial" w:cs="Arial"/>
          </w:rPr>
          <w:delText>Equipo</w:delText>
        </w:r>
        <w:r w:rsidDel="00E27C03">
          <w:rPr>
            <w:rFonts w:ascii="Arial" w:eastAsia="SimSun" w:hAnsi="Arial" w:cs="Arial"/>
          </w:rPr>
          <w:delText xml:space="preserve"> </w:delText>
        </w:r>
      </w:del>
      <w:ins w:id="547" w:author="Rafael Fernando Garzon Combariza" w:date="2019-04-12T14:11:00Z">
        <w:r w:rsidR="00E27C03">
          <w:rPr>
            <w:rFonts w:ascii="Arial" w:eastAsia="SimSun" w:hAnsi="Arial" w:cs="Arial"/>
          </w:rPr>
          <w:t xml:space="preserve">Grupo </w:t>
        </w:r>
      </w:ins>
      <w:r>
        <w:rPr>
          <w:rFonts w:ascii="Arial" w:eastAsia="SimSun" w:hAnsi="Arial" w:cs="Arial"/>
        </w:rPr>
        <w:t xml:space="preserve">de </w:t>
      </w:r>
      <w:ins w:id="548" w:author="Rafael Fernando Garzon Combariza" w:date="2019-04-12T13:53:00Z">
        <w:r w:rsidR="00690DAB">
          <w:rPr>
            <w:rFonts w:ascii="Arial" w:eastAsia="SimSun" w:hAnsi="Arial" w:cs="Arial"/>
          </w:rPr>
          <w:t>I</w:t>
        </w:r>
      </w:ins>
      <w:ins w:id="549" w:author="Rafael Fernando Garzon Combariza" w:date="2019-04-12T13:47:00Z">
        <w:r w:rsidR="00690DAB">
          <w:rPr>
            <w:rFonts w:ascii="Arial" w:eastAsia="SimSun" w:hAnsi="Arial" w:cs="Arial"/>
          </w:rPr>
          <w:t xml:space="preserve">nfraestructuras y </w:t>
        </w:r>
      </w:ins>
      <w:del w:id="550" w:author="Rafael Fernando Garzon Combariza" w:date="2019-04-12T13:53:00Z">
        <w:r w:rsidDel="00690DAB">
          <w:rPr>
            <w:rFonts w:ascii="Arial" w:eastAsia="SimSun" w:hAnsi="Arial" w:cs="Arial"/>
          </w:rPr>
          <w:delText xml:space="preserve">dotaciones </w:delText>
        </w:r>
      </w:del>
      <w:ins w:id="551" w:author="Rafael Fernando Garzon Combariza" w:date="2019-04-12T13:53:00Z">
        <w:r w:rsidR="00690DAB">
          <w:rPr>
            <w:rFonts w:ascii="Arial" w:eastAsia="SimSun" w:hAnsi="Arial" w:cs="Arial"/>
          </w:rPr>
          <w:t xml:space="preserve">Dotaciones </w:t>
        </w:r>
      </w:ins>
      <w:del w:id="552" w:author="Rafael Fernando Garzon Combariza" w:date="2019-04-12T13:53:00Z">
        <w:r w:rsidDel="00690DAB">
          <w:rPr>
            <w:rFonts w:ascii="Arial" w:eastAsia="SimSun" w:hAnsi="Arial" w:cs="Arial"/>
          </w:rPr>
          <w:delText xml:space="preserve">consolida </w:delText>
        </w:r>
      </w:del>
      <w:ins w:id="553" w:author="Rafael Fernando Garzon Combariza" w:date="2019-04-12T13:53:00Z">
        <w:r w:rsidR="00690DAB">
          <w:rPr>
            <w:rFonts w:ascii="Arial" w:eastAsia="SimSun" w:hAnsi="Arial" w:cs="Arial"/>
          </w:rPr>
          <w:t>consolidar</w:t>
        </w:r>
      </w:ins>
      <w:ins w:id="554" w:author="Rafael Fernando Garzon Combariza" w:date="2019-04-12T13:57:00Z">
        <w:r w:rsidR="006F7580">
          <w:rPr>
            <w:rFonts w:ascii="Arial" w:eastAsia="SimSun" w:hAnsi="Arial" w:cs="Arial"/>
          </w:rPr>
          <w:t>á</w:t>
        </w:r>
      </w:ins>
      <w:ins w:id="555" w:author="Rafael Fernando Garzon Combariza" w:date="2019-04-12T13:53:00Z">
        <w:r w:rsidR="00690DAB">
          <w:rPr>
            <w:rFonts w:ascii="Arial" w:eastAsia="SimSun" w:hAnsi="Arial" w:cs="Arial"/>
          </w:rPr>
          <w:t xml:space="preserve"> </w:t>
        </w:r>
      </w:ins>
      <w:r>
        <w:rPr>
          <w:rFonts w:ascii="Arial" w:eastAsia="SimSun" w:hAnsi="Arial" w:cs="Arial"/>
        </w:rPr>
        <w:t xml:space="preserve">la información de todas las Regionales en </w:t>
      </w:r>
      <w:del w:id="556" w:author="Rafael Fernando Garzon Combariza" w:date="2019-04-12T13:48:00Z">
        <w:r w:rsidDel="00690DAB">
          <w:rPr>
            <w:rFonts w:ascii="Arial" w:eastAsia="SimSun" w:hAnsi="Arial" w:cs="Arial"/>
          </w:rPr>
          <w:delText>la Matriz de Identificación Necesidades Dotación</w:delText>
        </w:r>
      </w:del>
      <w:ins w:id="557" w:author="Rafael Fernando Garzon Combariza" w:date="2019-04-12T13:48:00Z">
        <w:r w:rsidR="00690DAB">
          <w:rPr>
            <w:rFonts w:ascii="Arial" w:eastAsia="SimSun" w:hAnsi="Arial" w:cs="Arial"/>
          </w:rPr>
          <w:t>el documento F2.G10.PP Formato de Identificación de Necesidades de Dotación</w:t>
        </w:r>
      </w:ins>
      <w:r>
        <w:rPr>
          <w:rFonts w:ascii="Arial" w:eastAsia="SimSun" w:hAnsi="Arial" w:cs="Arial"/>
        </w:rPr>
        <w:t xml:space="preserve"> y </w:t>
      </w:r>
      <w:del w:id="558" w:author="Rafael Fernando Garzon Combariza" w:date="2019-04-12T13:48:00Z">
        <w:r w:rsidDel="00690DAB">
          <w:rPr>
            <w:rFonts w:ascii="Arial" w:eastAsia="SimSun" w:hAnsi="Arial" w:cs="Arial"/>
          </w:rPr>
          <w:delText xml:space="preserve">la </w:delText>
        </w:r>
      </w:del>
      <w:ins w:id="559" w:author="Rafael Fernando Garzon Combariza" w:date="2019-04-12T13:48:00Z">
        <w:r w:rsidR="00690DAB">
          <w:rPr>
            <w:rFonts w:ascii="Arial" w:eastAsia="SimSun" w:hAnsi="Arial" w:cs="Arial"/>
          </w:rPr>
          <w:t xml:space="preserve">lo </w:t>
        </w:r>
      </w:ins>
      <w:del w:id="560" w:author="Rafael Fernando Garzon Combariza" w:date="2019-04-12T14:12:00Z">
        <w:r w:rsidDel="00E27C03">
          <w:rPr>
            <w:rFonts w:ascii="Arial" w:eastAsia="SimSun" w:hAnsi="Arial" w:cs="Arial"/>
          </w:rPr>
          <w:delText xml:space="preserve">remite </w:delText>
        </w:r>
      </w:del>
      <w:ins w:id="561" w:author="Rafael Fernando Garzon Combariza" w:date="2019-04-12T14:12:00Z">
        <w:r w:rsidR="00E27C03">
          <w:rPr>
            <w:rFonts w:ascii="Arial" w:eastAsia="SimSun" w:hAnsi="Arial" w:cs="Arial"/>
          </w:rPr>
          <w:t xml:space="preserve">remitirá </w:t>
        </w:r>
      </w:ins>
      <w:r>
        <w:rPr>
          <w:rFonts w:ascii="Arial" w:eastAsia="SimSun" w:hAnsi="Arial" w:cs="Arial"/>
        </w:rPr>
        <w:t xml:space="preserve">al Grupo Financiero de la DPI, </w:t>
      </w:r>
      <w:del w:id="562" w:author="Rafael Fernando Garzon Combariza" w:date="2019-04-12T13:49:00Z">
        <w:r w:rsidDel="00690DAB">
          <w:rPr>
            <w:rFonts w:ascii="Arial" w:eastAsia="SimSun" w:hAnsi="Arial" w:cs="Arial"/>
          </w:rPr>
          <w:delText>quien evalúa</w:delText>
        </w:r>
      </w:del>
      <w:ins w:id="563" w:author="Rafael Fernando Garzon Combariza" w:date="2019-04-12T13:49:00Z">
        <w:r w:rsidR="00690DAB">
          <w:rPr>
            <w:rFonts w:ascii="Arial" w:eastAsia="SimSun" w:hAnsi="Arial" w:cs="Arial"/>
          </w:rPr>
          <w:t>quienes evaluaran</w:t>
        </w:r>
      </w:ins>
      <w:r>
        <w:rPr>
          <w:rFonts w:ascii="Arial" w:eastAsia="SimSun" w:hAnsi="Arial" w:cs="Arial"/>
        </w:rPr>
        <w:t xml:space="preserve"> la disponibilidad presupuestal y realiza</w:t>
      </w:r>
      <w:ins w:id="564" w:author="Rafael Fernando Garzon Combariza" w:date="2019-04-12T13:49:00Z">
        <w:r w:rsidR="00690DAB">
          <w:rPr>
            <w:rFonts w:ascii="Arial" w:eastAsia="SimSun" w:hAnsi="Arial" w:cs="Arial"/>
          </w:rPr>
          <w:t>n</w:t>
        </w:r>
      </w:ins>
      <w:r>
        <w:rPr>
          <w:rFonts w:ascii="Arial" w:eastAsia="SimSun" w:hAnsi="Arial" w:cs="Arial"/>
        </w:rPr>
        <w:t xml:space="preserve"> el costeo para la asignación de </w:t>
      </w:r>
      <w:ins w:id="565" w:author="Rafael Fernando Garzon Combariza" w:date="2019-04-12T13:59:00Z">
        <w:r w:rsidR="006F7580">
          <w:rPr>
            <w:rFonts w:ascii="Arial" w:eastAsia="SimSun" w:hAnsi="Arial" w:cs="Arial"/>
          </w:rPr>
          <w:t xml:space="preserve">los </w:t>
        </w:r>
      </w:ins>
      <w:r>
        <w:rPr>
          <w:rFonts w:ascii="Arial" w:eastAsia="SimSun" w:hAnsi="Arial" w:cs="Arial"/>
        </w:rPr>
        <w:t>recursos a las Regionales</w:t>
      </w:r>
      <w:ins w:id="566" w:author="Rafael Fernando Garzon Combariza" w:date="2019-04-12T13:49:00Z">
        <w:r w:rsidR="00690DAB">
          <w:rPr>
            <w:rFonts w:ascii="Arial" w:eastAsia="SimSun" w:hAnsi="Arial" w:cs="Arial"/>
          </w:rPr>
          <w:t>.</w:t>
        </w:r>
      </w:ins>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Asignar recursos de dotación mediante resolución:</w:t>
      </w:r>
      <w:r>
        <w:rPr>
          <w:rFonts w:ascii="Arial" w:eastAsia="SimSun" w:hAnsi="Arial" w:cs="Arial"/>
        </w:rPr>
        <w:t xml:space="preserve"> el Grupo Financiero de la DPI </w:t>
      </w:r>
      <w:del w:id="567" w:author="Rafael Fernando Garzon Combariza" w:date="2019-04-12T13:52:00Z">
        <w:r w:rsidDel="00690DAB">
          <w:rPr>
            <w:rFonts w:ascii="Arial" w:eastAsia="SimSun" w:hAnsi="Arial" w:cs="Arial"/>
          </w:rPr>
          <w:delText xml:space="preserve">realiza </w:delText>
        </w:r>
      </w:del>
      <w:ins w:id="568" w:author="Rafael Fernando Garzon Combariza" w:date="2019-04-12T13:52:00Z">
        <w:r w:rsidR="00690DAB">
          <w:rPr>
            <w:rFonts w:ascii="Arial" w:eastAsia="SimSun" w:hAnsi="Arial" w:cs="Arial"/>
          </w:rPr>
          <w:t>realizara</w:t>
        </w:r>
      </w:ins>
      <w:ins w:id="569" w:author="Rafael Fernando Garzon Combariza" w:date="2019-04-12T13:59:00Z">
        <w:r w:rsidR="006F7580">
          <w:rPr>
            <w:rFonts w:ascii="Arial" w:eastAsia="SimSun" w:hAnsi="Arial" w:cs="Arial"/>
          </w:rPr>
          <w:t>n</w:t>
        </w:r>
      </w:ins>
      <w:ins w:id="570" w:author="Rafael Fernando Garzon Combariza" w:date="2019-04-12T13:52:00Z">
        <w:r w:rsidR="00690DAB">
          <w:rPr>
            <w:rFonts w:ascii="Arial" w:eastAsia="SimSun" w:hAnsi="Arial" w:cs="Arial"/>
          </w:rPr>
          <w:t xml:space="preserve"> </w:t>
        </w:r>
      </w:ins>
      <w:r>
        <w:rPr>
          <w:rFonts w:ascii="Arial" w:eastAsia="SimSun" w:hAnsi="Arial" w:cs="Arial"/>
        </w:rPr>
        <w:t xml:space="preserve">la gestión necesaria para la asignación de recursos de dotación mediante resolución, en el rubro correspondiente a </w:t>
      </w:r>
      <w:r w:rsidRPr="006F7580">
        <w:rPr>
          <w:rFonts w:ascii="Arial" w:eastAsia="SimSun" w:hAnsi="Arial" w:cs="Arial"/>
          <w:i/>
          <w:rPrChange w:id="571" w:author="Rafael Fernando Garzon Combariza" w:date="2019-04-12T14:01:00Z">
            <w:rPr>
              <w:rFonts w:ascii="Arial" w:eastAsia="SimSun" w:hAnsi="Arial" w:cs="Arial"/>
            </w:rPr>
          </w:rPrChange>
        </w:rPr>
        <w:t>Acciones para el Mejoramiento de la Atención a la Primera Infancia</w:t>
      </w:r>
      <w:ins w:id="572" w:author="Rafael Fernando Garzon Combariza" w:date="2019-04-12T14:00:00Z">
        <w:r w:rsidR="006F7580">
          <w:rPr>
            <w:rFonts w:ascii="Arial" w:eastAsia="SimSun" w:hAnsi="Arial" w:cs="Arial"/>
          </w:rPr>
          <w:t>.</w:t>
        </w:r>
      </w:ins>
    </w:p>
    <w:p w:rsidR="00800C1C" w:rsidRDefault="005716C1">
      <w:pPr>
        <w:numPr>
          <w:ilvl w:val="0"/>
          <w:numId w:val="2"/>
        </w:numPr>
        <w:spacing w:line="240" w:lineRule="auto"/>
        <w:jc w:val="both"/>
        <w:rPr>
          <w:rFonts w:ascii="Arial" w:eastAsia="SimSun" w:hAnsi="Arial" w:cs="Arial"/>
        </w:rPr>
      </w:pPr>
      <w:del w:id="573" w:author="Rafael Fernando Garzon Combariza" w:date="2019-04-12T14:27:00Z">
        <w:r w:rsidRPr="003D1767" w:rsidDel="00540AE6">
          <w:rPr>
            <w:rFonts w:ascii="Arial" w:eastAsia="SimSun" w:hAnsi="Arial" w:cs="Arial"/>
            <w:b/>
            <w:bCs/>
          </w:rPr>
          <w:delText>Contratación</w:delText>
        </w:r>
        <w:r w:rsidDel="00540AE6">
          <w:rPr>
            <w:rFonts w:ascii="Arial" w:eastAsia="SimSun" w:hAnsi="Arial" w:cs="Arial"/>
            <w:b/>
            <w:bCs/>
          </w:rPr>
          <w:delText xml:space="preserve"> </w:delText>
        </w:r>
      </w:del>
      <w:ins w:id="574" w:author="Rafael Fernando Garzon Combariza" w:date="2019-04-12T14:27:00Z">
        <w:r w:rsidR="00540AE6">
          <w:rPr>
            <w:rFonts w:ascii="Arial" w:eastAsia="SimSun" w:hAnsi="Arial" w:cs="Arial"/>
            <w:b/>
            <w:bCs/>
          </w:rPr>
          <w:t>Proceso p</w:t>
        </w:r>
        <w:r w:rsidR="003D1767">
          <w:rPr>
            <w:rFonts w:ascii="Arial" w:eastAsia="SimSun" w:hAnsi="Arial" w:cs="Arial"/>
            <w:b/>
            <w:bCs/>
          </w:rPr>
          <w:t>ú</w:t>
        </w:r>
        <w:r w:rsidR="00540AE6">
          <w:rPr>
            <w:rFonts w:ascii="Arial" w:eastAsia="SimSun" w:hAnsi="Arial" w:cs="Arial"/>
            <w:b/>
            <w:bCs/>
          </w:rPr>
          <w:t xml:space="preserve">blico de </w:t>
        </w:r>
        <w:r w:rsidR="003D1767">
          <w:rPr>
            <w:rFonts w:ascii="Arial" w:eastAsia="SimSun" w:hAnsi="Arial" w:cs="Arial"/>
            <w:b/>
            <w:bCs/>
          </w:rPr>
          <w:t>contratación</w:t>
        </w:r>
        <w:r w:rsidR="00540AE6">
          <w:rPr>
            <w:rFonts w:ascii="Arial" w:eastAsia="SimSun" w:hAnsi="Arial" w:cs="Arial"/>
            <w:b/>
            <w:bCs/>
          </w:rPr>
          <w:t xml:space="preserve"> </w:t>
        </w:r>
      </w:ins>
      <w:r>
        <w:rPr>
          <w:rFonts w:ascii="Arial" w:eastAsia="SimSun" w:hAnsi="Arial" w:cs="Arial"/>
          <w:b/>
          <w:bCs/>
        </w:rPr>
        <w:t xml:space="preserve">o adición </w:t>
      </w:r>
      <w:ins w:id="575" w:author="Rafael Fernando Garzon Combariza" w:date="2019-04-12T14:15:00Z">
        <w:r w:rsidR="00E27C03">
          <w:rPr>
            <w:rFonts w:ascii="Arial" w:eastAsia="SimSun" w:hAnsi="Arial" w:cs="Arial"/>
            <w:b/>
            <w:bCs/>
          </w:rPr>
          <w:t xml:space="preserve">a los contratos de aporte </w:t>
        </w:r>
      </w:ins>
      <w:r>
        <w:rPr>
          <w:rFonts w:ascii="Arial" w:eastAsia="SimSun" w:hAnsi="Arial" w:cs="Arial"/>
          <w:b/>
          <w:bCs/>
        </w:rPr>
        <w:t>para dotación:</w:t>
      </w:r>
      <w:r>
        <w:rPr>
          <w:rFonts w:ascii="Arial" w:eastAsia="SimSun" w:hAnsi="Arial" w:cs="Arial"/>
        </w:rPr>
        <w:t xml:space="preserve"> una vez asignados los recursos, las regionales </w:t>
      </w:r>
      <w:del w:id="576" w:author="Rafael Fernando Garzon Combariza" w:date="2019-04-12T14:16:00Z">
        <w:r w:rsidDel="00E27C03">
          <w:rPr>
            <w:rFonts w:ascii="Arial" w:eastAsia="SimSun" w:hAnsi="Arial" w:cs="Arial"/>
          </w:rPr>
          <w:delText xml:space="preserve">realizan </w:delText>
        </w:r>
      </w:del>
      <w:ins w:id="577" w:author="Rafael Fernando Garzon Combariza" w:date="2019-04-12T14:16:00Z">
        <w:r w:rsidR="00E27C03">
          <w:rPr>
            <w:rFonts w:ascii="Arial" w:eastAsia="SimSun" w:hAnsi="Arial" w:cs="Arial"/>
          </w:rPr>
          <w:t xml:space="preserve">realizaran </w:t>
        </w:r>
      </w:ins>
      <w:r>
        <w:rPr>
          <w:rFonts w:ascii="Arial" w:eastAsia="SimSun" w:hAnsi="Arial" w:cs="Arial"/>
        </w:rPr>
        <w:t xml:space="preserve">los procesos de contratación o adición de los recursos de dotación en los contratos de aporte, para que posteriormente </w:t>
      </w:r>
      <w:ins w:id="578" w:author="Rafael Fernando Garzon Combariza" w:date="2019-04-12T14:01:00Z">
        <w:r w:rsidR="006F7580">
          <w:rPr>
            <w:rFonts w:ascii="Arial" w:eastAsia="SimSun" w:hAnsi="Arial" w:cs="Arial"/>
          </w:rPr>
          <w:t xml:space="preserve">la regional </w:t>
        </w:r>
      </w:ins>
      <w:ins w:id="579" w:author="Rafael Fernando Garzon Combariza" w:date="2019-04-12T14:02:00Z">
        <w:r w:rsidR="006F7580">
          <w:rPr>
            <w:rFonts w:ascii="Arial" w:eastAsia="SimSun" w:hAnsi="Arial" w:cs="Arial"/>
          </w:rPr>
          <w:t xml:space="preserve">o </w:t>
        </w:r>
      </w:ins>
      <w:r>
        <w:rPr>
          <w:rFonts w:ascii="Arial" w:eastAsia="SimSun" w:hAnsi="Arial" w:cs="Arial"/>
        </w:rPr>
        <w:t xml:space="preserve">las Entidades Administradoras del Servicio- EAS </w:t>
      </w:r>
      <w:del w:id="580" w:author="Rafael Fernando Garzon Combariza" w:date="2019-04-12T14:02:00Z">
        <w:r w:rsidDel="006F7580">
          <w:rPr>
            <w:rFonts w:ascii="Arial" w:eastAsia="SimSun" w:hAnsi="Arial" w:cs="Arial"/>
          </w:rPr>
          <w:delText xml:space="preserve">desarrollen </w:delText>
        </w:r>
      </w:del>
      <w:ins w:id="581" w:author="Rafael Fernando Garzon Combariza" w:date="2019-04-12T14:02:00Z">
        <w:r w:rsidR="006F7580">
          <w:rPr>
            <w:rFonts w:ascii="Arial" w:eastAsia="SimSun" w:hAnsi="Arial" w:cs="Arial"/>
          </w:rPr>
          <w:t xml:space="preserve">realicen </w:t>
        </w:r>
      </w:ins>
      <w:r>
        <w:rPr>
          <w:rFonts w:ascii="Arial" w:eastAsia="SimSun" w:hAnsi="Arial" w:cs="Arial"/>
        </w:rPr>
        <w:t>el proceso de compra de dotaciones.</w:t>
      </w:r>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 xml:space="preserve">Remitir información de contratación de dotaciones al </w:t>
      </w:r>
      <w:del w:id="582" w:author="Rafael Fernando Garzon Combariza" w:date="2019-04-12T14:17:00Z">
        <w:r w:rsidRPr="00540AE6" w:rsidDel="00540AE6">
          <w:rPr>
            <w:rFonts w:ascii="Arial" w:eastAsia="SimSun" w:hAnsi="Arial" w:cs="Arial"/>
            <w:b/>
            <w:bCs/>
          </w:rPr>
          <w:delText>Equipo</w:delText>
        </w:r>
        <w:r w:rsidDel="00540AE6">
          <w:rPr>
            <w:rFonts w:ascii="Arial" w:eastAsia="SimSun" w:hAnsi="Arial" w:cs="Arial"/>
            <w:b/>
            <w:bCs/>
          </w:rPr>
          <w:delText xml:space="preserve"> </w:delText>
        </w:r>
      </w:del>
      <w:ins w:id="583" w:author="Rafael Fernando Garzon Combariza" w:date="2019-04-12T14:17:00Z">
        <w:r w:rsidR="00540AE6">
          <w:rPr>
            <w:rFonts w:ascii="Arial" w:eastAsia="SimSun" w:hAnsi="Arial" w:cs="Arial"/>
            <w:b/>
            <w:bCs/>
          </w:rPr>
          <w:t xml:space="preserve">Grupo </w:t>
        </w:r>
      </w:ins>
      <w:r>
        <w:rPr>
          <w:rFonts w:ascii="Arial" w:eastAsia="SimSun" w:hAnsi="Arial" w:cs="Arial"/>
          <w:b/>
          <w:bCs/>
        </w:rPr>
        <w:t xml:space="preserve">de </w:t>
      </w:r>
      <w:ins w:id="584" w:author="Rafael Fernando Garzon Combariza" w:date="2019-04-12T14:02:00Z">
        <w:r w:rsidR="006F7580">
          <w:rPr>
            <w:rFonts w:ascii="Arial" w:eastAsia="SimSun" w:hAnsi="Arial" w:cs="Arial"/>
            <w:b/>
            <w:bCs/>
          </w:rPr>
          <w:t>Infraestructuras</w:t>
        </w:r>
      </w:ins>
      <w:ins w:id="585" w:author="Rafael Fernando Garzon Combariza" w:date="2019-04-12T14:03:00Z">
        <w:r w:rsidR="006F7580">
          <w:rPr>
            <w:rFonts w:ascii="Arial" w:eastAsia="SimSun" w:hAnsi="Arial" w:cs="Arial"/>
            <w:b/>
            <w:bCs/>
          </w:rPr>
          <w:t xml:space="preserve"> y D</w:t>
        </w:r>
      </w:ins>
      <w:del w:id="586" w:author="Rafael Fernando Garzon Combariza" w:date="2019-04-12T14:03:00Z">
        <w:r w:rsidDel="006F7580">
          <w:rPr>
            <w:rFonts w:ascii="Arial" w:eastAsia="SimSun" w:hAnsi="Arial" w:cs="Arial"/>
            <w:b/>
            <w:bCs/>
          </w:rPr>
          <w:delText>d</w:delText>
        </w:r>
      </w:del>
      <w:r>
        <w:rPr>
          <w:rFonts w:ascii="Arial" w:eastAsia="SimSun" w:hAnsi="Arial" w:cs="Arial"/>
          <w:b/>
          <w:bCs/>
        </w:rPr>
        <w:t xml:space="preserve">otaciones </w:t>
      </w:r>
      <w:ins w:id="587" w:author="Rafael Fernando Garzon Combariza" w:date="2019-04-12T14:03:00Z">
        <w:r w:rsidR="006F7580">
          <w:rPr>
            <w:rFonts w:ascii="Arial" w:eastAsia="SimSun" w:hAnsi="Arial" w:cs="Arial"/>
            <w:b/>
            <w:bCs/>
          </w:rPr>
          <w:t xml:space="preserve">de la </w:t>
        </w:r>
      </w:ins>
      <w:r>
        <w:rPr>
          <w:rFonts w:ascii="Arial" w:eastAsia="SimSun" w:hAnsi="Arial" w:cs="Arial"/>
          <w:b/>
          <w:bCs/>
        </w:rPr>
        <w:t>SOAPI:</w:t>
      </w:r>
      <w:r>
        <w:rPr>
          <w:rFonts w:ascii="Arial" w:eastAsia="SimSun" w:hAnsi="Arial" w:cs="Arial"/>
        </w:rPr>
        <w:t xml:space="preserve"> como parte de las actividades de </w:t>
      </w:r>
      <w:del w:id="588" w:author="Rafael Fernando Garzon Combariza" w:date="2019-04-12T14:29:00Z">
        <w:r w:rsidRPr="003D1767" w:rsidDel="003D1767">
          <w:rPr>
            <w:rFonts w:ascii="Arial" w:eastAsia="SimSun" w:hAnsi="Arial" w:cs="Arial"/>
          </w:rPr>
          <w:delText>monitoreo, seguimiento y control</w:delText>
        </w:r>
      </w:del>
      <w:ins w:id="589" w:author="Rafael Fernando Garzon Combariza" w:date="2019-04-12T14:29:00Z">
        <w:r w:rsidR="003D1767">
          <w:rPr>
            <w:rFonts w:ascii="Arial" w:eastAsia="SimSun" w:hAnsi="Arial" w:cs="Arial"/>
          </w:rPr>
          <w:t>apoyo</w:t>
        </w:r>
      </w:ins>
      <w:ins w:id="590" w:author="Rafael Fernando Garzon Combariza" w:date="2019-04-12T14:30:00Z">
        <w:r w:rsidR="003D1767">
          <w:rPr>
            <w:rFonts w:ascii="Arial" w:eastAsia="SimSun" w:hAnsi="Arial" w:cs="Arial"/>
          </w:rPr>
          <w:t xml:space="preserve">, </w:t>
        </w:r>
      </w:ins>
      <w:ins w:id="591" w:author="Rafael Fernando Garzon Combariza" w:date="2019-04-12T14:29:00Z">
        <w:r w:rsidR="003D1767">
          <w:rPr>
            <w:rFonts w:ascii="Arial" w:eastAsia="SimSun" w:hAnsi="Arial" w:cs="Arial"/>
          </w:rPr>
          <w:t>seguimi</w:t>
        </w:r>
      </w:ins>
      <w:ins w:id="592" w:author="Rafael Fernando Garzon Combariza" w:date="2019-04-12T14:30:00Z">
        <w:r w:rsidR="003D1767">
          <w:rPr>
            <w:rFonts w:ascii="Arial" w:eastAsia="SimSun" w:hAnsi="Arial" w:cs="Arial"/>
          </w:rPr>
          <w:t>ento y consolidación</w:t>
        </w:r>
      </w:ins>
      <w:r>
        <w:rPr>
          <w:rFonts w:ascii="Arial" w:eastAsia="SimSun" w:hAnsi="Arial" w:cs="Arial"/>
        </w:rPr>
        <w:t xml:space="preserve">, el </w:t>
      </w:r>
      <w:del w:id="593" w:author="Rafael Fernando Garzon Combariza" w:date="2019-04-12T14:18:00Z">
        <w:r w:rsidRPr="00540AE6" w:rsidDel="00540AE6">
          <w:rPr>
            <w:rFonts w:ascii="Arial" w:eastAsia="SimSun" w:hAnsi="Arial" w:cs="Arial"/>
          </w:rPr>
          <w:delText>Equipo</w:delText>
        </w:r>
        <w:r w:rsidDel="00540AE6">
          <w:rPr>
            <w:rFonts w:ascii="Arial" w:eastAsia="SimSun" w:hAnsi="Arial" w:cs="Arial"/>
          </w:rPr>
          <w:delText xml:space="preserve"> </w:delText>
        </w:r>
      </w:del>
      <w:ins w:id="594" w:author="Rafael Fernando Garzon Combariza" w:date="2019-04-12T14:18:00Z">
        <w:r w:rsidR="00540AE6">
          <w:rPr>
            <w:rFonts w:ascii="Arial" w:eastAsia="SimSun" w:hAnsi="Arial" w:cs="Arial"/>
          </w:rPr>
          <w:t xml:space="preserve">Grupo </w:t>
        </w:r>
      </w:ins>
      <w:r>
        <w:rPr>
          <w:rFonts w:ascii="Arial" w:eastAsia="SimSun" w:hAnsi="Arial" w:cs="Arial"/>
        </w:rPr>
        <w:t xml:space="preserve">de </w:t>
      </w:r>
      <w:ins w:id="595" w:author="Rafael Fernando Garzon Combariza" w:date="2019-04-12T14:04:00Z">
        <w:r w:rsidR="006F7580">
          <w:rPr>
            <w:rFonts w:ascii="Arial" w:eastAsia="SimSun" w:hAnsi="Arial" w:cs="Arial"/>
          </w:rPr>
          <w:t xml:space="preserve">Infraestructuras y </w:t>
        </w:r>
      </w:ins>
      <w:r>
        <w:rPr>
          <w:rFonts w:ascii="Arial" w:eastAsia="SimSun" w:hAnsi="Arial" w:cs="Arial"/>
        </w:rPr>
        <w:t xml:space="preserve">Dotaciones le </w:t>
      </w:r>
      <w:del w:id="596" w:author="Rafael Fernando Garzon Combariza" w:date="2019-04-12T14:18:00Z">
        <w:r w:rsidDel="00540AE6">
          <w:rPr>
            <w:rFonts w:ascii="Arial" w:eastAsia="SimSun" w:hAnsi="Arial" w:cs="Arial"/>
          </w:rPr>
          <w:delText xml:space="preserve">solicita </w:delText>
        </w:r>
      </w:del>
      <w:ins w:id="597" w:author="Rafael Fernando Garzon Combariza" w:date="2019-04-12T14:18:00Z">
        <w:r w:rsidR="00540AE6">
          <w:rPr>
            <w:rFonts w:ascii="Arial" w:eastAsia="SimSun" w:hAnsi="Arial" w:cs="Arial"/>
          </w:rPr>
          <w:t xml:space="preserve">solicitara </w:t>
        </w:r>
      </w:ins>
      <w:r>
        <w:rPr>
          <w:rFonts w:ascii="Arial" w:eastAsia="SimSun" w:hAnsi="Arial" w:cs="Arial"/>
        </w:rPr>
        <w:t>a las Regionales reportar el avance en la contratación o adición de recursos de dotaciones y cómo se han asignado los recursos a cada UDS</w:t>
      </w:r>
      <w:ins w:id="598" w:author="Rafael Fernando Garzon Combariza" w:date="2019-04-12T14:19:00Z">
        <w:r w:rsidR="00540AE6">
          <w:rPr>
            <w:rFonts w:ascii="Arial" w:eastAsia="SimSun" w:hAnsi="Arial" w:cs="Arial"/>
          </w:rPr>
          <w:t xml:space="preserve">, lo cual </w:t>
        </w:r>
      </w:ins>
      <w:ins w:id="599" w:author="Rafael Fernando Garzon Combariza" w:date="2019-04-12T14:20:00Z">
        <w:r w:rsidR="00540AE6">
          <w:rPr>
            <w:rFonts w:ascii="Arial" w:eastAsia="SimSun" w:hAnsi="Arial" w:cs="Arial"/>
          </w:rPr>
          <w:t>deberá diligenciarse</w:t>
        </w:r>
      </w:ins>
      <w:r>
        <w:rPr>
          <w:rFonts w:ascii="Arial" w:eastAsia="SimSun" w:hAnsi="Arial" w:cs="Arial"/>
        </w:rPr>
        <w:t xml:space="preserve"> en el </w:t>
      </w:r>
      <w:ins w:id="600" w:author="Rafael Fernando Garzon Combariza" w:date="2019-04-12T14:19:00Z">
        <w:r w:rsidR="00540AE6">
          <w:rPr>
            <w:rFonts w:ascii="Arial" w:eastAsia="SimSun" w:hAnsi="Arial" w:cs="Arial"/>
          </w:rPr>
          <w:t xml:space="preserve">documento </w:t>
        </w:r>
        <w:r w:rsidR="00540AE6" w:rsidRPr="004342C9">
          <w:rPr>
            <w:rFonts w:ascii="Arial" w:eastAsia="SimSun" w:hAnsi="Arial" w:cs="Arial"/>
            <w:i/>
          </w:rPr>
          <w:t>F7.G10.PP Formato Seguimiento Contratación Ejecución de Dotaciones</w:t>
        </w:r>
        <w:r w:rsidR="00540AE6">
          <w:rPr>
            <w:rFonts w:ascii="Arial" w:eastAsia="SimSun" w:hAnsi="Arial" w:cs="Arial"/>
          </w:rPr>
          <w:t xml:space="preserve"> (versión vigente).</w:t>
        </w:r>
      </w:ins>
      <w:del w:id="601" w:author="Rafael Fernando Garzon Combariza" w:date="2019-04-12T14:19:00Z">
        <w:r w:rsidDel="00540AE6">
          <w:rPr>
            <w:rFonts w:ascii="Arial" w:eastAsia="SimSun" w:hAnsi="Arial" w:cs="Arial"/>
          </w:rPr>
          <w:delText>FORMATO SEGUIMIENTO CONTRATACIÓN EJECUCIÓN DE DOTACIONES.</w:delText>
        </w:r>
      </w:del>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Consolidar en Matriz de Control contratación Dotaciones:</w:t>
      </w:r>
      <w:r>
        <w:rPr>
          <w:rFonts w:ascii="Arial" w:eastAsia="SimSun" w:hAnsi="Arial" w:cs="Arial"/>
        </w:rPr>
        <w:t xml:space="preserve"> la información reportada por las Regionales en el </w:t>
      </w:r>
      <w:ins w:id="602" w:author="Rafael Fernando Garzon Combariza" w:date="2019-04-12T14:21:00Z">
        <w:r w:rsidR="00540AE6">
          <w:rPr>
            <w:rFonts w:ascii="Arial" w:eastAsia="SimSun" w:hAnsi="Arial" w:cs="Arial"/>
          </w:rPr>
          <w:t xml:space="preserve">documento </w:t>
        </w:r>
        <w:r w:rsidR="00540AE6" w:rsidRPr="004342C9">
          <w:rPr>
            <w:rFonts w:ascii="Arial" w:eastAsia="SimSun" w:hAnsi="Arial" w:cs="Arial"/>
            <w:i/>
          </w:rPr>
          <w:t>F7.G10.PP Formato Seguimiento Contratación Ejecución de Dotaciones</w:t>
        </w:r>
        <w:r w:rsidR="00540AE6">
          <w:rPr>
            <w:rFonts w:ascii="Arial" w:eastAsia="SimSun" w:hAnsi="Arial" w:cs="Arial"/>
          </w:rPr>
          <w:t xml:space="preserve"> (versión vigente),</w:t>
        </w:r>
      </w:ins>
      <w:del w:id="603" w:author="Rafael Fernando Garzon Combariza" w:date="2019-04-12T14:21:00Z">
        <w:r w:rsidDel="00540AE6">
          <w:rPr>
            <w:rFonts w:ascii="Arial" w:eastAsia="SimSun" w:hAnsi="Arial" w:cs="Arial"/>
          </w:rPr>
          <w:delText xml:space="preserve">FORMATO SEGUIMIENTO CONTRATACIÓN EJECUCIÓN DE DOTACIONES </w:delText>
        </w:r>
      </w:del>
      <w:r>
        <w:rPr>
          <w:rFonts w:ascii="Arial" w:eastAsia="SimSun" w:hAnsi="Arial" w:cs="Arial"/>
        </w:rPr>
        <w:t xml:space="preserve">se </w:t>
      </w:r>
      <w:del w:id="604" w:author="Rafael Fernando Garzon Combariza" w:date="2019-04-12T14:21:00Z">
        <w:r w:rsidDel="00540AE6">
          <w:rPr>
            <w:rFonts w:ascii="Arial" w:eastAsia="SimSun" w:hAnsi="Arial" w:cs="Arial"/>
          </w:rPr>
          <w:delText xml:space="preserve">consolida </w:delText>
        </w:r>
      </w:del>
      <w:ins w:id="605" w:author="Rafael Fernando Garzon Combariza" w:date="2019-04-12T14:21:00Z">
        <w:r w:rsidR="00540AE6">
          <w:rPr>
            <w:rFonts w:ascii="Arial" w:eastAsia="SimSun" w:hAnsi="Arial" w:cs="Arial"/>
          </w:rPr>
          <w:t xml:space="preserve">consolidara </w:t>
        </w:r>
      </w:ins>
      <w:r>
        <w:rPr>
          <w:rFonts w:ascii="Arial" w:eastAsia="SimSun" w:hAnsi="Arial" w:cs="Arial"/>
        </w:rPr>
        <w:t xml:space="preserve">en la </w:t>
      </w:r>
      <w:r w:rsidRPr="00E9568D">
        <w:rPr>
          <w:rFonts w:ascii="Arial" w:eastAsia="SimSun" w:hAnsi="Arial" w:cs="Arial"/>
          <w:i/>
          <w:rPrChange w:id="606" w:author="Rafael Fernando Garzon Combariza" w:date="2019-04-12T14:32:00Z">
            <w:rPr>
              <w:rFonts w:ascii="Arial" w:eastAsia="SimSun" w:hAnsi="Arial" w:cs="Arial"/>
            </w:rPr>
          </w:rPrChange>
        </w:rPr>
        <w:t>Matriz Control Contratación Dotación</w:t>
      </w:r>
      <w:r>
        <w:rPr>
          <w:rFonts w:ascii="Arial" w:eastAsia="SimSun" w:hAnsi="Arial" w:cs="Arial"/>
        </w:rPr>
        <w:t xml:space="preserve">, la cual es base de consulta y generación de informes por parte del </w:t>
      </w:r>
      <w:del w:id="607" w:author="Rafael Fernando Garzon Combariza" w:date="2019-04-12T14:33:00Z">
        <w:r w:rsidDel="00E9568D">
          <w:rPr>
            <w:rFonts w:ascii="Arial" w:eastAsia="SimSun" w:hAnsi="Arial" w:cs="Arial"/>
          </w:rPr>
          <w:delText xml:space="preserve">Equipo </w:delText>
        </w:r>
      </w:del>
      <w:ins w:id="608" w:author="Rafael Fernando Garzon Combariza" w:date="2019-04-12T14:33:00Z">
        <w:r w:rsidR="00E9568D">
          <w:rPr>
            <w:rFonts w:ascii="Arial" w:eastAsia="SimSun" w:hAnsi="Arial" w:cs="Arial"/>
          </w:rPr>
          <w:t xml:space="preserve">Grupo </w:t>
        </w:r>
      </w:ins>
      <w:r>
        <w:rPr>
          <w:rFonts w:ascii="Arial" w:eastAsia="SimSun" w:hAnsi="Arial" w:cs="Arial"/>
        </w:rPr>
        <w:t>de</w:t>
      </w:r>
      <w:ins w:id="609" w:author="Rafael Fernando Garzon Combariza" w:date="2019-04-12T14:33:00Z">
        <w:r w:rsidR="00E9568D">
          <w:rPr>
            <w:rFonts w:ascii="Arial" w:eastAsia="SimSun" w:hAnsi="Arial" w:cs="Arial"/>
          </w:rPr>
          <w:t xml:space="preserve"> Infraestructuras y</w:t>
        </w:r>
      </w:ins>
      <w:r>
        <w:rPr>
          <w:rFonts w:ascii="Arial" w:eastAsia="SimSun" w:hAnsi="Arial" w:cs="Arial"/>
        </w:rPr>
        <w:t xml:space="preserve"> Dotaciones de la SOAPI. Paralelamente se </w:t>
      </w:r>
      <w:del w:id="610" w:author="Rafael Fernando Garzon Combariza" w:date="2019-04-12T14:34:00Z">
        <w:r w:rsidDel="00E9568D">
          <w:rPr>
            <w:rFonts w:ascii="Arial" w:eastAsia="SimSun" w:hAnsi="Arial" w:cs="Arial"/>
          </w:rPr>
          <w:delText xml:space="preserve">desarrolla </w:delText>
        </w:r>
      </w:del>
      <w:ins w:id="611" w:author="Rafael Fernando Garzon Combariza" w:date="2019-04-12T14:34:00Z">
        <w:r w:rsidR="00E9568D">
          <w:rPr>
            <w:rFonts w:ascii="Arial" w:eastAsia="SimSun" w:hAnsi="Arial" w:cs="Arial"/>
          </w:rPr>
          <w:t xml:space="preserve">realizara </w:t>
        </w:r>
      </w:ins>
      <w:r>
        <w:rPr>
          <w:rFonts w:ascii="Arial" w:eastAsia="SimSun" w:hAnsi="Arial" w:cs="Arial"/>
        </w:rPr>
        <w:t xml:space="preserve">el proceso de compra de dotaciones por parte </w:t>
      </w:r>
      <w:ins w:id="612" w:author="Rafael Fernando Garzon Combariza" w:date="2019-04-12T14:34:00Z">
        <w:r w:rsidR="00E9568D">
          <w:rPr>
            <w:rFonts w:ascii="Arial" w:eastAsia="SimSun" w:hAnsi="Arial" w:cs="Arial"/>
          </w:rPr>
          <w:t xml:space="preserve">de </w:t>
        </w:r>
      </w:ins>
      <w:r>
        <w:rPr>
          <w:rFonts w:ascii="Arial" w:eastAsia="SimSun" w:hAnsi="Arial" w:cs="Arial"/>
        </w:rPr>
        <w:t>las EAS.</w:t>
      </w:r>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Compra de dotaciones:</w:t>
      </w:r>
      <w:r>
        <w:rPr>
          <w:rFonts w:ascii="Arial" w:eastAsia="SimSun" w:hAnsi="Arial" w:cs="Arial"/>
        </w:rPr>
        <w:t xml:space="preserve"> una vez legalizado el contrato o adición para la adquisición de </w:t>
      </w:r>
      <w:ins w:id="613" w:author="Rafael Fernando Garzon Combariza" w:date="2019-04-12T14:34:00Z">
        <w:r w:rsidR="00E20370">
          <w:rPr>
            <w:rFonts w:ascii="Arial" w:eastAsia="SimSun" w:hAnsi="Arial" w:cs="Arial"/>
          </w:rPr>
          <w:t xml:space="preserve">las </w:t>
        </w:r>
      </w:ins>
      <w:r>
        <w:rPr>
          <w:rFonts w:ascii="Arial" w:eastAsia="SimSun" w:hAnsi="Arial" w:cs="Arial"/>
        </w:rPr>
        <w:t xml:space="preserve">dotaciones, las regionales </w:t>
      </w:r>
      <w:del w:id="614" w:author="Rafael Fernando Garzon Combariza" w:date="2019-04-12T14:34:00Z">
        <w:r w:rsidDel="00E20370">
          <w:rPr>
            <w:rFonts w:ascii="Arial" w:eastAsia="SimSun" w:hAnsi="Arial" w:cs="Arial"/>
          </w:rPr>
          <w:delText xml:space="preserve">deben </w:delText>
        </w:r>
      </w:del>
      <w:ins w:id="615" w:author="Rafael Fernando Garzon Combariza" w:date="2019-04-12T14:34:00Z">
        <w:r w:rsidR="00E20370">
          <w:rPr>
            <w:rFonts w:ascii="Arial" w:eastAsia="SimSun" w:hAnsi="Arial" w:cs="Arial"/>
          </w:rPr>
          <w:t xml:space="preserve">deberan </w:t>
        </w:r>
      </w:ins>
      <w:r>
        <w:rPr>
          <w:rFonts w:ascii="Arial" w:eastAsia="SimSun" w:hAnsi="Arial" w:cs="Arial"/>
        </w:rPr>
        <w:t>adelantar las actividades administrativas y operativas necesarias para garantizar la</w:t>
      </w:r>
      <w:r>
        <w:rPr>
          <w:rFonts w:ascii="Arial" w:eastAsia="SimSun" w:hAnsi="Arial" w:cs="Arial"/>
          <w:u w:val="single"/>
        </w:rPr>
        <w:t xml:space="preserve"> Compra de </w:t>
      </w:r>
      <w:ins w:id="616" w:author="Rafael Fernando Garzon Combariza" w:date="2019-04-12T14:35:00Z">
        <w:r w:rsidR="00E20370">
          <w:rPr>
            <w:rFonts w:ascii="Arial" w:eastAsia="SimSun" w:hAnsi="Arial" w:cs="Arial"/>
            <w:u w:val="single"/>
          </w:rPr>
          <w:t>los bienes</w:t>
        </w:r>
      </w:ins>
      <w:del w:id="617" w:author="Rafael Fernando Garzon Combariza" w:date="2019-04-12T14:35:00Z">
        <w:r w:rsidDel="00E20370">
          <w:rPr>
            <w:rFonts w:ascii="Arial" w:eastAsia="SimSun" w:hAnsi="Arial" w:cs="Arial"/>
            <w:u w:val="single"/>
          </w:rPr>
          <w:delText>dotaciones</w:delText>
        </w:r>
      </w:del>
      <w:r>
        <w:rPr>
          <w:rFonts w:ascii="Arial" w:eastAsia="SimSun" w:hAnsi="Arial" w:cs="Arial"/>
        </w:rPr>
        <w:t xml:space="preserve">, teniendo en cuenta lo siguiente: </w:t>
      </w:r>
    </w:p>
    <w:p w:rsidR="00800C1C" w:rsidRPr="00DC0D72" w:rsidRDefault="005716C1">
      <w:pPr>
        <w:spacing w:line="240" w:lineRule="auto"/>
        <w:ind w:leftChars="100" w:left="220"/>
        <w:jc w:val="both"/>
        <w:rPr>
          <w:rFonts w:ascii="Arial" w:eastAsia="SimSun" w:hAnsi="Arial" w:cs="Arial"/>
          <w:lang w:val="en-US"/>
          <w:rPrChange w:id="618" w:author="Nelson Felipe Rodriguez Velez" w:date="2019-04-15T08:59:00Z">
            <w:rPr>
              <w:rFonts w:ascii="Arial" w:eastAsia="SimSun" w:hAnsi="Arial" w:cs="Arial"/>
            </w:rPr>
          </w:rPrChange>
        </w:rPr>
      </w:pPr>
      <w:r>
        <w:rPr>
          <w:rFonts w:ascii="Arial" w:eastAsia="SimSun" w:hAnsi="Arial" w:cs="Arial"/>
        </w:rPr>
        <w:t xml:space="preserve">8.1 </w:t>
      </w:r>
      <w:r w:rsidRPr="00E20370">
        <w:rPr>
          <w:rFonts w:ascii="Arial" w:eastAsia="SimSun" w:hAnsi="Arial" w:cs="Arial"/>
          <w:b/>
          <w:rPrChange w:id="619" w:author="Rafael Fernando Garzon Combariza" w:date="2019-04-12T14:36:00Z">
            <w:rPr>
              <w:rFonts w:ascii="Arial" w:eastAsia="SimSun" w:hAnsi="Arial" w:cs="Arial"/>
            </w:rPr>
          </w:rPrChange>
        </w:rPr>
        <w:t>La Entidad Administradora del Servicio – EAS</w:t>
      </w:r>
      <w:r>
        <w:rPr>
          <w:rFonts w:ascii="Arial" w:eastAsia="SimSun" w:hAnsi="Arial" w:cs="Arial"/>
        </w:rPr>
        <w:t xml:space="preserve">, </w:t>
      </w:r>
      <w:del w:id="620" w:author="Rafael Fernando Garzon Combariza" w:date="2019-04-12T14:36:00Z">
        <w:r w:rsidDel="00E20370">
          <w:rPr>
            <w:rFonts w:ascii="Arial" w:eastAsia="SimSun" w:hAnsi="Arial" w:cs="Arial"/>
          </w:rPr>
          <w:delText xml:space="preserve">debe </w:delText>
        </w:r>
      </w:del>
      <w:ins w:id="621" w:author="Rafael Fernando Garzon Combariza" w:date="2019-04-12T14:36:00Z">
        <w:r w:rsidR="00E20370">
          <w:rPr>
            <w:rFonts w:ascii="Arial" w:eastAsia="SimSun" w:hAnsi="Arial" w:cs="Arial"/>
          </w:rPr>
          <w:t xml:space="preserve">deberá </w:t>
        </w:r>
      </w:ins>
      <w:del w:id="622" w:author="Rafael Fernando Garzon Combariza" w:date="2019-04-12T14:37:00Z">
        <w:r w:rsidDel="00334921">
          <w:rPr>
            <w:rFonts w:ascii="Arial" w:eastAsia="SimSun" w:hAnsi="Arial" w:cs="Arial"/>
          </w:rPr>
          <w:delText xml:space="preserve">presentar </w:delText>
        </w:r>
      </w:del>
      <w:ins w:id="623" w:author="Rafael Fernando Garzon Combariza" w:date="2019-04-12T14:37:00Z">
        <w:r w:rsidR="00334921">
          <w:rPr>
            <w:rFonts w:ascii="Arial" w:eastAsia="SimSun" w:hAnsi="Arial" w:cs="Arial"/>
          </w:rPr>
          <w:t xml:space="preserve">entregar </w:t>
        </w:r>
      </w:ins>
      <w:r>
        <w:rPr>
          <w:rFonts w:ascii="Arial" w:eastAsia="SimSun" w:hAnsi="Arial" w:cs="Arial"/>
        </w:rPr>
        <w:t>a la Supervisión de</w:t>
      </w:r>
      <w:ins w:id="624" w:author="Rafael Fernando Garzon Combariza" w:date="2019-04-12T14:38:00Z">
        <w:r w:rsidR="00334921">
          <w:rPr>
            <w:rFonts w:ascii="Arial" w:eastAsia="SimSun" w:hAnsi="Arial" w:cs="Arial"/>
          </w:rPr>
          <w:t>l</w:t>
        </w:r>
      </w:ins>
      <w:r>
        <w:rPr>
          <w:rFonts w:ascii="Arial" w:eastAsia="SimSun" w:hAnsi="Arial" w:cs="Arial"/>
        </w:rPr>
        <w:t xml:space="preserve"> Contrato</w:t>
      </w:r>
      <w:ins w:id="625" w:author="Rafael Fernando Garzon Combariza" w:date="2019-04-12T14:36:00Z">
        <w:r w:rsidR="00E20370">
          <w:rPr>
            <w:rFonts w:ascii="Arial" w:eastAsia="SimSun" w:hAnsi="Arial" w:cs="Arial"/>
          </w:rPr>
          <w:t xml:space="preserve"> de aportes</w:t>
        </w:r>
      </w:ins>
      <w:r>
        <w:rPr>
          <w:rFonts w:ascii="Arial" w:eastAsia="SimSun" w:hAnsi="Arial" w:cs="Arial"/>
        </w:rPr>
        <w:t xml:space="preserve">, </w:t>
      </w:r>
      <w:r w:rsidRPr="00334921">
        <w:rPr>
          <w:rFonts w:ascii="Arial" w:eastAsia="SimSun" w:hAnsi="Arial" w:cs="Arial"/>
          <w:rPrChange w:id="626" w:author="Rafael Fernando Garzon Combariza" w:date="2019-04-12T14:39:00Z">
            <w:rPr>
              <w:rFonts w:ascii="Arial" w:eastAsia="SimSun" w:hAnsi="Arial" w:cs="Arial"/>
              <w:u w:val="single"/>
            </w:rPr>
          </w:rPrChange>
        </w:rPr>
        <w:t xml:space="preserve">un </w:t>
      </w:r>
      <w:r w:rsidRPr="00334921">
        <w:rPr>
          <w:rFonts w:ascii="Arial" w:eastAsia="SimSun" w:hAnsi="Arial" w:cs="Arial"/>
          <w:i/>
          <w:u w:val="single"/>
          <w:rPrChange w:id="627" w:author="Rafael Fernando Garzon Combariza" w:date="2019-04-12T14:39:00Z">
            <w:rPr>
              <w:rFonts w:ascii="Arial" w:eastAsia="SimSun" w:hAnsi="Arial" w:cs="Arial"/>
              <w:u w:val="single"/>
            </w:rPr>
          </w:rPrChange>
        </w:rPr>
        <w:t>Listado de Necesidades de Dotación para cada una de sus UDS</w:t>
      </w:r>
      <w:r>
        <w:rPr>
          <w:rFonts w:ascii="Arial" w:eastAsia="SimSun" w:hAnsi="Arial" w:cs="Arial"/>
        </w:rPr>
        <w:t xml:space="preserve">, teniendo en cuenta </w:t>
      </w:r>
      <w:del w:id="628" w:author="Rafael Fernando Garzon Combariza" w:date="2019-04-12T14:39:00Z">
        <w:r w:rsidDel="00334921">
          <w:rPr>
            <w:rFonts w:ascii="Arial" w:eastAsia="SimSun" w:hAnsi="Arial" w:cs="Arial"/>
          </w:rPr>
          <w:delText xml:space="preserve">esta </w:delText>
        </w:r>
      </w:del>
      <w:ins w:id="629" w:author="Rafael Fernando Garzon Combariza" w:date="2019-04-12T14:39:00Z">
        <w:r w:rsidR="00334921">
          <w:rPr>
            <w:rFonts w:ascii="Arial" w:eastAsia="SimSun" w:hAnsi="Arial" w:cs="Arial"/>
          </w:rPr>
          <w:t xml:space="preserve">el documento </w:t>
        </w:r>
        <w:r w:rsidR="00334921" w:rsidRPr="00334921">
          <w:rPr>
            <w:rFonts w:ascii="Arial" w:eastAsia="SimSun" w:hAnsi="Arial" w:cs="Arial"/>
            <w:i/>
            <w:rPrChange w:id="630" w:author="Rafael Fernando Garzon Combariza" w:date="2019-04-12T14:40:00Z">
              <w:rPr>
                <w:rFonts w:ascii="Arial" w:eastAsia="SimSun" w:hAnsi="Arial" w:cs="Arial"/>
              </w:rPr>
            </w:rPrChange>
          </w:rPr>
          <w:t xml:space="preserve">G10.PP </w:t>
        </w:r>
      </w:ins>
      <w:r w:rsidRPr="00334921">
        <w:rPr>
          <w:rFonts w:ascii="Arial" w:eastAsia="SimSun" w:hAnsi="Arial" w:cs="Arial"/>
          <w:i/>
          <w:rPrChange w:id="631" w:author="Rafael Fernando Garzon Combariza" w:date="2019-04-12T14:40:00Z">
            <w:rPr>
              <w:rFonts w:ascii="Arial" w:eastAsia="SimSun" w:hAnsi="Arial" w:cs="Arial"/>
            </w:rPr>
          </w:rPrChange>
        </w:rPr>
        <w:t>Guía Orientadora para la Compra de la Dotación para las Modalidades de Educación Inicial en el Marco de una Atención Integral</w:t>
      </w:r>
      <w:r>
        <w:rPr>
          <w:rFonts w:ascii="Arial" w:eastAsia="SimSun" w:hAnsi="Arial" w:cs="Arial"/>
        </w:rPr>
        <w:t>, en su última versión.</w:t>
      </w:r>
      <w:ins w:id="632" w:author="Rafael Fernando Garzon Combariza" w:date="2019-04-12T14:40:00Z">
        <w:r w:rsidR="00334921">
          <w:rPr>
            <w:rFonts w:ascii="Arial" w:eastAsia="SimSun" w:hAnsi="Arial" w:cs="Arial"/>
          </w:rPr>
          <w:t xml:space="preserve"> </w:t>
        </w:r>
        <w:r w:rsidR="00334921" w:rsidRPr="00DC0D72">
          <w:rPr>
            <w:rFonts w:ascii="Arial" w:eastAsia="SimSun" w:hAnsi="Arial" w:cs="Arial"/>
            <w:lang w:val="en-US"/>
            <w:rPrChange w:id="633" w:author="Nelson Felipe Rodriguez Velez" w:date="2019-04-15T08:59:00Z">
              <w:rPr>
                <w:rFonts w:ascii="Arial" w:eastAsia="SimSun" w:hAnsi="Arial" w:cs="Arial"/>
              </w:rPr>
            </w:rPrChange>
          </w:rPr>
          <w:t xml:space="preserve">Link: </w:t>
        </w:r>
        <w:r w:rsidR="00334921">
          <w:rPr>
            <w:rFonts w:ascii="Arial" w:eastAsia="SimSun" w:hAnsi="Arial" w:cs="Arial"/>
          </w:rPr>
          <w:fldChar w:fldCharType="begin"/>
        </w:r>
        <w:r w:rsidR="00334921" w:rsidRPr="00DC0D72">
          <w:rPr>
            <w:rFonts w:ascii="Arial" w:eastAsia="SimSun" w:hAnsi="Arial" w:cs="Arial"/>
            <w:lang w:val="en-US"/>
            <w:rPrChange w:id="634" w:author="Nelson Felipe Rodriguez Velez" w:date="2019-04-15T08:59:00Z">
              <w:rPr>
                <w:rFonts w:ascii="Arial" w:eastAsia="SimSun" w:hAnsi="Arial" w:cs="Arial"/>
              </w:rPr>
            </w:rPrChange>
          </w:rPr>
          <w:instrText xml:space="preserve"> HYPERLINK "https://www.icbf.gov.co/el-instituto/sistema-integrado-de-gestion/guia-orientadora-para-la-compra-de-la-dotacion-para-las" </w:instrText>
        </w:r>
        <w:r w:rsidR="00334921">
          <w:rPr>
            <w:rFonts w:ascii="Arial" w:eastAsia="SimSun" w:hAnsi="Arial" w:cs="Arial"/>
          </w:rPr>
          <w:fldChar w:fldCharType="separate"/>
        </w:r>
        <w:r w:rsidR="00334921" w:rsidRPr="00DC0D72">
          <w:rPr>
            <w:rStyle w:val="Hipervnculo"/>
            <w:rFonts w:ascii="Arial" w:eastAsia="SimSun" w:hAnsi="Arial" w:cs="Arial"/>
            <w:lang w:val="en-US"/>
            <w:rPrChange w:id="635" w:author="Nelson Felipe Rodriguez Velez" w:date="2019-04-15T08:59:00Z">
              <w:rPr>
                <w:rStyle w:val="Hipervnculo"/>
                <w:rFonts w:ascii="Arial" w:eastAsia="SimSun" w:hAnsi="Arial" w:cs="Arial"/>
              </w:rPr>
            </w:rPrChange>
          </w:rPr>
          <w:t>https://www.icbf.gov.co/el-instituto/sistema-integrado-de-gestion/guia-orientadora-para-la-compra-de-la-dotacion-para-las</w:t>
        </w:r>
        <w:r w:rsidR="00334921">
          <w:rPr>
            <w:rFonts w:ascii="Arial" w:eastAsia="SimSun" w:hAnsi="Arial" w:cs="Arial"/>
          </w:rPr>
          <w:fldChar w:fldCharType="end"/>
        </w:r>
        <w:r w:rsidR="00334921" w:rsidRPr="00DC0D72">
          <w:rPr>
            <w:rFonts w:ascii="Arial" w:eastAsia="SimSun" w:hAnsi="Arial" w:cs="Arial"/>
            <w:lang w:val="en-US"/>
            <w:rPrChange w:id="636" w:author="Nelson Felipe Rodriguez Velez" w:date="2019-04-15T08:59:00Z">
              <w:rPr>
                <w:rFonts w:ascii="Arial" w:eastAsia="SimSun" w:hAnsi="Arial" w:cs="Arial"/>
              </w:rPr>
            </w:rPrChange>
          </w:rPr>
          <w:t xml:space="preserve"> </w:t>
        </w:r>
      </w:ins>
    </w:p>
    <w:p w:rsidR="00BA5A26" w:rsidRDefault="005716C1">
      <w:pPr>
        <w:spacing w:line="240" w:lineRule="auto"/>
        <w:ind w:leftChars="100" w:left="220"/>
        <w:jc w:val="both"/>
        <w:rPr>
          <w:ins w:id="637" w:author="Rafael Fernando Garzon Combariza" w:date="2019-04-12T14:56:00Z"/>
          <w:rFonts w:ascii="Arial" w:eastAsia="SimSun" w:hAnsi="Arial" w:cs="Arial"/>
        </w:rPr>
      </w:pPr>
      <w:r>
        <w:rPr>
          <w:rFonts w:ascii="Arial" w:eastAsia="SimSun" w:hAnsi="Arial" w:cs="Arial"/>
        </w:rPr>
        <w:lastRenderedPageBreak/>
        <w:t xml:space="preserve">8.2 </w:t>
      </w:r>
      <w:r w:rsidRPr="00334921">
        <w:rPr>
          <w:rFonts w:ascii="Arial" w:eastAsia="SimSun" w:hAnsi="Arial" w:cs="Arial"/>
          <w:b/>
          <w:rPrChange w:id="638" w:author="Rafael Fernando Garzon Combariza" w:date="2019-04-12T14:50:00Z">
            <w:rPr>
              <w:rFonts w:ascii="Arial" w:eastAsia="SimSun" w:hAnsi="Arial" w:cs="Arial"/>
            </w:rPr>
          </w:rPrChange>
        </w:rPr>
        <w:t>El Supervisor del Contrato</w:t>
      </w:r>
      <w:ins w:id="639" w:author="Rafael Fernando Garzon Combariza" w:date="2019-04-12T14:50:00Z">
        <w:r w:rsidR="00334921" w:rsidRPr="00334921">
          <w:rPr>
            <w:rFonts w:ascii="Arial" w:eastAsia="SimSun" w:hAnsi="Arial" w:cs="Arial"/>
            <w:b/>
            <w:rPrChange w:id="640" w:author="Rafael Fernando Garzon Combariza" w:date="2019-04-12T14:50:00Z">
              <w:rPr>
                <w:rFonts w:ascii="Arial" w:eastAsia="SimSun" w:hAnsi="Arial" w:cs="Arial"/>
              </w:rPr>
            </w:rPrChange>
          </w:rPr>
          <w:t xml:space="preserve"> de Aportes</w:t>
        </w:r>
      </w:ins>
      <w:r>
        <w:rPr>
          <w:rFonts w:ascii="Arial" w:eastAsia="SimSun" w:hAnsi="Arial" w:cs="Arial"/>
        </w:rPr>
        <w:t xml:space="preserve"> </w:t>
      </w:r>
      <w:del w:id="641" w:author="Rafael Fernando Garzon Combariza" w:date="2019-04-12T14:51:00Z">
        <w:r w:rsidDel="00334921">
          <w:rPr>
            <w:rFonts w:ascii="Arial" w:eastAsia="SimSun" w:hAnsi="Arial" w:cs="Arial"/>
          </w:rPr>
          <w:delText xml:space="preserve">revisa </w:delText>
        </w:r>
      </w:del>
      <w:ins w:id="642" w:author="Rafael Fernando Garzon Combariza" w:date="2019-04-12T14:51:00Z">
        <w:r w:rsidR="00334921">
          <w:rPr>
            <w:rFonts w:ascii="Arial" w:eastAsia="SimSun" w:hAnsi="Arial" w:cs="Arial"/>
          </w:rPr>
          <w:t xml:space="preserve">revisara </w:t>
        </w:r>
      </w:ins>
      <w:r>
        <w:rPr>
          <w:rFonts w:ascii="Arial" w:eastAsia="SimSun" w:hAnsi="Arial" w:cs="Arial"/>
        </w:rPr>
        <w:t xml:space="preserve">y </w:t>
      </w:r>
      <w:del w:id="643" w:author="Rafael Fernando Garzon Combariza" w:date="2019-04-12T14:52:00Z">
        <w:r w:rsidDel="00BA5A26">
          <w:rPr>
            <w:rFonts w:ascii="Arial" w:eastAsia="SimSun" w:hAnsi="Arial" w:cs="Arial"/>
          </w:rPr>
          <w:delText xml:space="preserve">avala </w:delText>
        </w:r>
      </w:del>
      <w:ins w:id="644" w:author="Rafael Fernando Garzon Combariza" w:date="2019-04-12T14:52:00Z">
        <w:r w:rsidR="00BA5A26">
          <w:rPr>
            <w:rFonts w:ascii="Arial" w:eastAsia="SimSun" w:hAnsi="Arial" w:cs="Arial"/>
          </w:rPr>
          <w:t>dará aval al</w:t>
        </w:r>
      </w:ins>
      <w:del w:id="645" w:author="Rafael Fernando Garzon Combariza" w:date="2019-04-12T14:52:00Z">
        <w:r w:rsidDel="00BA5A26">
          <w:rPr>
            <w:rFonts w:ascii="Arial" w:eastAsia="SimSun" w:hAnsi="Arial" w:cs="Arial"/>
          </w:rPr>
          <w:delText>dicho</w:delText>
        </w:r>
      </w:del>
      <w:r>
        <w:rPr>
          <w:rFonts w:ascii="Arial" w:eastAsia="SimSun" w:hAnsi="Arial" w:cs="Arial"/>
        </w:rPr>
        <w:t xml:space="preserve"> </w:t>
      </w:r>
      <w:r w:rsidRPr="00BA5A26">
        <w:rPr>
          <w:rFonts w:ascii="Arial" w:eastAsia="SimSun" w:hAnsi="Arial" w:cs="Arial"/>
          <w:bCs/>
          <w:i/>
          <w:u w:val="single"/>
          <w:rPrChange w:id="646" w:author="Rafael Fernando Garzon Combariza" w:date="2019-04-12T14:52:00Z">
            <w:rPr>
              <w:rFonts w:ascii="Arial" w:eastAsia="SimSun" w:hAnsi="Arial" w:cs="Arial"/>
              <w:b/>
              <w:bCs/>
              <w:u w:val="single"/>
            </w:rPr>
          </w:rPrChange>
        </w:rPr>
        <w:t>Listado de Necesidades de Dotación</w:t>
      </w:r>
      <w:ins w:id="647" w:author="Rafael Fernando Garzon Combariza" w:date="2019-04-12T14:53:00Z">
        <w:r w:rsidR="00BA5A26" w:rsidRPr="00BA5A26">
          <w:rPr>
            <w:rFonts w:ascii="Arial" w:eastAsia="SimSun" w:hAnsi="Arial" w:cs="Arial"/>
            <w:bCs/>
            <w:i/>
            <w:rPrChange w:id="648" w:author="Rafael Fernando Garzon Combariza" w:date="2019-04-12T14:53:00Z">
              <w:rPr>
                <w:rFonts w:ascii="Arial" w:eastAsia="SimSun" w:hAnsi="Arial" w:cs="Arial"/>
                <w:bCs/>
                <w:i/>
                <w:u w:val="single"/>
              </w:rPr>
            </w:rPrChange>
          </w:rPr>
          <w:t>, entregado por la EAS</w:t>
        </w:r>
      </w:ins>
      <w:r w:rsidRPr="00BA5A26">
        <w:rPr>
          <w:rFonts w:ascii="Arial" w:eastAsia="SimSun" w:hAnsi="Arial" w:cs="Arial"/>
          <w:b/>
          <w:bCs/>
          <w:rPrChange w:id="649" w:author="Rafael Fernando Garzon Combariza" w:date="2019-04-12T14:53:00Z">
            <w:rPr>
              <w:rFonts w:ascii="Arial" w:eastAsia="SimSun" w:hAnsi="Arial" w:cs="Arial"/>
              <w:b/>
              <w:bCs/>
              <w:u w:val="single"/>
            </w:rPr>
          </w:rPrChange>
        </w:rPr>
        <w:t>,</w:t>
      </w:r>
      <w:r>
        <w:rPr>
          <w:rFonts w:ascii="Arial" w:eastAsia="SimSun" w:hAnsi="Arial" w:cs="Arial"/>
        </w:rPr>
        <w:t xml:space="preserve"> teniendo en cuenta </w:t>
      </w:r>
      <w:ins w:id="650" w:author="Rafael Fernando Garzon Combariza" w:date="2019-04-12T14:54:00Z">
        <w:r w:rsidR="00BA5A26">
          <w:rPr>
            <w:rFonts w:ascii="Arial" w:eastAsia="SimSun" w:hAnsi="Arial" w:cs="Arial"/>
          </w:rPr>
          <w:t xml:space="preserve">el documento </w:t>
        </w:r>
        <w:r w:rsidR="00BA5A26" w:rsidRPr="004342C9">
          <w:rPr>
            <w:rFonts w:ascii="Arial" w:eastAsia="SimSun" w:hAnsi="Arial" w:cs="Arial"/>
            <w:i/>
          </w:rPr>
          <w:t>G10.PP Guía Orientadora para la Compra de la Dotación para las Modalidades de Educación Inicial en el Marco de una Atención Integral</w:t>
        </w:r>
      </w:ins>
      <w:del w:id="651" w:author="Rafael Fernando Garzon Combariza" w:date="2019-04-12T14:54:00Z">
        <w:r w:rsidDel="00BA5A26">
          <w:rPr>
            <w:rFonts w:ascii="Arial" w:eastAsia="SimSun" w:hAnsi="Arial" w:cs="Arial"/>
          </w:rPr>
          <w:delText>la Guía Orientadora para la Compra de la Dotación para las Modalidades de Educación Inicial en el Marco de una Atención Integral</w:delText>
        </w:r>
      </w:del>
      <w:r>
        <w:rPr>
          <w:rFonts w:ascii="Arial" w:eastAsia="SimSun" w:hAnsi="Arial" w:cs="Arial"/>
        </w:rPr>
        <w:t xml:space="preserve">, y </w:t>
      </w:r>
      <w:del w:id="652" w:author="Rafael Fernando Garzon Combariza" w:date="2019-04-12T14:54:00Z">
        <w:r w:rsidDel="00BA5A26">
          <w:rPr>
            <w:rFonts w:ascii="Arial" w:eastAsia="SimSun" w:hAnsi="Arial" w:cs="Arial"/>
          </w:rPr>
          <w:delText xml:space="preserve">evalúa </w:delText>
        </w:r>
      </w:del>
      <w:ins w:id="653" w:author="Rafael Fernando Garzon Combariza" w:date="2019-04-12T14:54:00Z">
        <w:r w:rsidR="00BA5A26">
          <w:rPr>
            <w:rFonts w:ascii="Arial" w:eastAsia="SimSun" w:hAnsi="Arial" w:cs="Arial"/>
          </w:rPr>
          <w:t xml:space="preserve">evaluara </w:t>
        </w:r>
      </w:ins>
      <w:r>
        <w:rPr>
          <w:rFonts w:ascii="Arial" w:eastAsia="SimSun" w:hAnsi="Arial" w:cs="Arial"/>
        </w:rPr>
        <w:t>los requerimientos particulares de la EAS que deban ser analizados y aprobados en Comité Técnico Operativo.</w:t>
      </w:r>
    </w:p>
    <w:p w:rsidR="00800C1C" w:rsidRDefault="005716C1">
      <w:pPr>
        <w:spacing w:line="240" w:lineRule="auto"/>
        <w:ind w:leftChars="100" w:left="220"/>
        <w:jc w:val="both"/>
        <w:rPr>
          <w:rFonts w:ascii="Arial" w:eastAsia="SimSun" w:hAnsi="Arial" w:cs="Arial"/>
        </w:rPr>
      </w:pPr>
      <w:del w:id="654" w:author="Rafael Fernando Garzon Combariza" w:date="2019-04-12T14:56:00Z">
        <w:r w:rsidDel="00BA5A26">
          <w:rPr>
            <w:rFonts w:ascii="Arial" w:eastAsia="SimSun" w:hAnsi="Arial" w:cs="Arial"/>
          </w:rPr>
          <w:delText xml:space="preserve"> </w:delText>
        </w:r>
      </w:del>
      <w:r w:rsidRPr="00BA5A26">
        <w:rPr>
          <w:rFonts w:ascii="Arial" w:eastAsia="SimSun" w:hAnsi="Arial" w:cs="Arial"/>
          <w:b/>
          <w:u w:val="single"/>
          <w:rPrChange w:id="655" w:author="Rafael Fernando Garzon Combariza" w:date="2019-04-12T14:56:00Z">
            <w:rPr>
              <w:rFonts w:ascii="Arial" w:eastAsia="SimSun" w:hAnsi="Arial" w:cs="Arial"/>
            </w:rPr>
          </w:rPrChange>
        </w:rPr>
        <w:t>Nota:</w:t>
      </w:r>
      <w:r>
        <w:rPr>
          <w:rFonts w:ascii="Arial" w:eastAsia="SimSun" w:hAnsi="Arial" w:cs="Arial"/>
        </w:rPr>
        <w:t xml:space="preserve"> En Comité Técnico Operativo </w:t>
      </w:r>
      <w:del w:id="656" w:author="Rafael Fernando Garzon Combariza" w:date="2019-04-12T14:57:00Z">
        <w:r w:rsidRPr="00BA5A26" w:rsidDel="00BA5A26">
          <w:rPr>
            <w:rFonts w:ascii="Arial" w:eastAsia="SimSun" w:hAnsi="Arial" w:cs="Arial"/>
            <w:b/>
            <w:rPrChange w:id="657" w:author="Rafael Fernando Garzon Combariza" w:date="2019-04-12T14:55:00Z">
              <w:rPr>
                <w:rFonts w:ascii="Arial" w:eastAsia="SimSun" w:hAnsi="Arial" w:cs="Arial"/>
              </w:rPr>
            </w:rPrChange>
          </w:rPr>
          <w:delText xml:space="preserve">no </w:delText>
        </w:r>
      </w:del>
      <w:r w:rsidRPr="00BA5A26">
        <w:rPr>
          <w:rFonts w:ascii="Arial" w:eastAsia="SimSun" w:hAnsi="Arial" w:cs="Arial"/>
          <w:b/>
          <w:rPrChange w:id="658" w:author="Rafael Fernando Garzon Combariza" w:date="2019-04-12T14:55:00Z">
            <w:rPr>
              <w:rFonts w:ascii="Arial" w:eastAsia="SimSun" w:hAnsi="Arial" w:cs="Arial"/>
            </w:rPr>
          </w:rPrChange>
        </w:rPr>
        <w:t xml:space="preserve">se recomienda </w:t>
      </w:r>
      <w:ins w:id="659" w:author="Rafael Fernando Garzon Combariza" w:date="2019-04-12T14:57:00Z">
        <w:r w:rsidR="00BA5A26">
          <w:rPr>
            <w:rFonts w:ascii="Arial" w:eastAsia="SimSun" w:hAnsi="Arial" w:cs="Arial"/>
            <w:b/>
          </w:rPr>
          <w:t xml:space="preserve">no </w:t>
        </w:r>
      </w:ins>
      <w:r w:rsidRPr="00BA5A26">
        <w:rPr>
          <w:rFonts w:ascii="Arial" w:eastAsia="SimSun" w:hAnsi="Arial" w:cs="Arial"/>
          <w:b/>
          <w:rPrChange w:id="660" w:author="Rafael Fernando Garzon Combariza" w:date="2019-04-12T14:55:00Z">
            <w:rPr>
              <w:rFonts w:ascii="Arial" w:eastAsia="SimSun" w:hAnsi="Arial" w:cs="Arial"/>
            </w:rPr>
          </w:rPrChange>
        </w:rPr>
        <w:t>avalar</w:t>
      </w:r>
      <w:r>
        <w:rPr>
          <w:rFonts w:ascii="Arial" w:eastAsia="SimSun" w:hAnsi="Arial" w:cs="Arial"/>
        </w:rPr>
        <w:t xml:space="preserve"> elementos para la gestión administrativa de la EAS, los cuales deben estar garantizados por la entidad como parte de su capacidad operativa.</w:t>
      </w:r>
    </w:p>
    <w:p w:rsidR="00800C1C" w:rsidRDefault="005716C1">
      <w:pPr>
        <w:spacing w:line="240" w:lineRule="auto"/>
        <w:ind w:leftChars="100" w:left="220"/>
        <w:jc w:val="both"/>
        <w:rPr>
          <w:rFonts w:ascii="Arial" w:eastAsia="SimSun" w:hAnsi="Arial" w:cs="Arial"/>
        </w:rPr>
      </w:pPr>
      <w:r>
        <w:rPr>
          <w:rFonts w:ascii="Arial" w:eastAsia="SimSun" w:hAnsi="Arial" w:cs="Arial"/>
        </w:rPr>
        <w:t xml:space="preserve">8.3 Una vez avalado el </w:t>
      </w:r>
      <w:r w:rsidRPr="005716C1">
        <w:rPr>
          <w:rFonts w:ascii="Arial" w:eastAsia="SimSun" w:hAnsi="Arial" w:cs="Arial"/>
          <w:bCs/>
          <w:i/>
          <w:u w:val="single"/>
          <w:rPrChange w:id="661" w:author="Rafael Fernando Garzon Combariza" w:date="2019-04-12T14:59:00Z">
            <w:rPr>
              <w:rFonts w:ascii="Arial" w:eastAsia="SimSun" w:hAnsi="Arial" w:cs="Arial"/>
              <w:b/>
              <w:bCs/>
              <w:u w:val="single"/>
            </w:rPr>
          </w:rPrChange>
        </w:rPr>
        <w:t>Listado de Necesidades de Dotación</w:t>
      </w:r>
      <w:r>
        <w:rPr>
          <w:rFonts w:ascii="Arial" w:eastAsia="SimSun" w:hAnsi="Arial" w:cs="Arial"/>
          <w:b/>
          <w:bCs/>
          <w:u w:val="single"/>
        </w:rPr>
        <w:t>,</w:t>
      </w:r>
      <w:r>
        <w:rPr>
          <w:rFonts w:ascii="Arial" w:eastAsia="SimSun" w:hAnsi="Arial" w:cs="Arial"/>
        </w:rPr>
        <w:t xml:space="preserve"> la EAS </w:t>
      </w:r>
      <w:del w:id="662" w:author="Rafael Fernando Garzon Combariza" w:date="2019-04-12T15:00:00Z">
        <w:r w:rsidDel="005716C1">
          <w:rPr>
            <w:rFonts w:ascii="Arial" w:eastAsia="SimSun" w:hAnsi="Arial" w:cs="Arial"/>
          </w:rPr>
          <w:delText xml:space="preserve">debe </w:delText>
        </w:r>
      </w:del>
      <w:ins w:id="663" w:author="Rafael Fernando Garzon Combariza" w:date="2019-04-12T15:00:00Z">
        <w:r>
          <w:rPr>
            <w:rFonts w:ascii="Arial" w:eastAsia="SimSun" w:hAnsi="Arial" w:cs="Arial"/>
          </w:rPr>
          <w:t xml:space="preserve">deberá </w:t>
        </w:r>
      </w:ins>
      <w:del w:id="664" w:author="Rafael Fernando Garzon Combariza" w:date="2019-04-12T14:59:00Z">
        <w:r w:rsidDel="005716C1">
          <w:rPr>
            <w:rFonts w:ascii="Arial" w:eastAsia="SimSun" w:hAnsi="Arial" w:cs="Arial"/>
          </w:rPr>
          <w:delText>buscar proveedores y por lo</w:delText>
        </w:r>
      </w:del>
      <w:ins w:id="665" w:author="Rafael Fernando Garzon Combariza" w:date="2019-04-12T14:59:00Z">
        <w:r>
          <w:rPr>
            <w:rFonts w:ascii="Arial" w:eastAsia="SimSun" w:hAnsi="Arial" w:cs="Arial"/>
          </w:rPr>
          <w:t xml:space="preserve">solicitar como </w:t>
        </w:r>
        <w:proofErr w:type="spellStart"/>
        <w:r>
          <w:rPr>
            <w:rFonts w:ascii="Arial" w:eastAsia="SimSun" w:hAnsi="Arial" w:cs="Arial"/>
          </w:rPr>
          <w:t>minimo</w:t>
        </w:r>
      </w:ins>
      <w:proofErr w:type="spellEnd"/>
      <w:r>
        <w:rPr>
          <w:rFonts w:ascii="Arial" w:eastAsia="SimSun" w:hAnsi="Arial" w:cs="Arial"/>
        </w:rPr>
        <w:t xml:space="preserve"> </w:t>
      </w:r>
      <w:del w:id="666" w:author="Rafael Fernando Garzon Combariza" w:date="2019-04-12T15:00:00Z">
        <w:r w:rsidDel="005716C1">
          <w:rPr>
            <w:rFonts w:ascii="Arial" w:eastAsia="SimSun" w:hAnsi="Arial" w:cs="Arial"/>
          </w:rPr>
          <w:delText xml:space="preserve">menos </w:delText>
        </w:r>
      </w:del>
      <w:r>
        <w:rPr>
          <w:rFonts w:ascii="Arial" w:eastAsia="SimSun" w:hAnsi="Arial" w:cs="Arial"/>
        </w:rPr>
        <w:t xml:space="preserve">tres cotizaciones de los </w:t>
      </w:r>
      <w:del w:id="667" w:author="Rafael Fernando Garzon Combariza" w:date="2019-04-12T15:00:00Z">
        <w:r w:rsidDel="005716C1">
          <w:rPr>
            <w:rFonts w:ascii="Arial" w:eastAsia="SimSun" w:hAnsi="Arial" w:cs="Arial"/>
          </w:rPr>
          <w:delText>elementos</w:delText>
        </w:r>
      </w:del>
      <w:ins w:id="668" w:author="Rafael Fernando Garzon Combariza" w:date="2019-04-12T15:00:00Z">
        <w:r>
          <w:rPr>
            <w:rFonts w:ascii="Arial" w:eastAsia="SimSun" w:hAnsi="Arial" w:cs="Arial"/>
          </w:rPr>
          <w:t>bienes a adquirir</w:t>
        </w:r>
      </w:ins>
      <w:del w:id="669" w:author="Rafael Fernando Garzon Combariza" w:date="2019-04-12T15:30:00Z">
        <w:r w:rsidDel="00D67EE4">
          <w:rPr>
            <w:rFonts w:ascii="Arial" w:eastAsia="SimSun" w:hAnsi="Arial" w:cs="Arial"/>
          </w:rPr>
          <w:delText>, antes de realizar las compras</w:delText>
        </w:r>
      </w:del>
      <w:r>
        <w:rPr>
          <w:rFonts w:ascii="Arial" w:eastAsia="SimSun" w:hAnsi="Arial" w:cs="Arial"/>
        </w:rPr>
        <w:t xml:space="preserve">. Las cotizaciones deben contener </w:t>
      </w:r>
      <w:ins w:id="670" w:author="Rafael Fernando Garzon Combariza" w:date="2019-04-12T15:31:00Z">
        <w:r w:rsidR="00227C97">
          <w:rPr>
            <w:rFonts w:ascii="Arial" w:eastAsia="SimSun" w:hAnsi="Arial" w:cs="Arial"/>
          </w:rPr>
          <w:t xml:space="preserve">como </w:t>
        </w:r>
        <w:proofErr w:type="spellStart"/>
        <w:r w:rsidR="00227C97">
          <w:rPr>
            <w:rFonts w:ascii="Arial" w:eastAsia="SimSun" w:hAnsi="Arial" w:cs="Arial"/>
          </w:rPr>
          <w:t>minimo</w:t>
        </w:r>
      </w:ins>
      <w:proofErr w:type="spellEnd"/>
      <w:ins w:id="671" w:author="Rafael Fernando Garzon Combariza" w:date="2019-04-12T15:32:00Z">
        <w:r w:rsidR="00227C97">
          <w:rPr>
            <w:rFonts w:ascii="Arial" w:eastAsia="SimSun" w:hAnsi="Arial" w:cs="Arial"/>
          </w:rPr>
          <w:t xml:space="preserve"> lo siguiente: </w:t>
        </w:r>
      </w:ins>
      <w:r>
        <w:rPr>
          <w:rFonts w:ascii="Arial" w:eastAsia="SimSun" w:hAnsi="Arial" w:cs="Arial"/>
        </w:rPr>
        <w:t>cantidades, unidades de medida, costos unitarios,</w:t>
      </w:r>
      <w:ins w:id="672" w:author="Rafael Fernando Garzon Combariza" w:date="2019-04-12T15:32:00Z">
        <w:r w:rsidR="00227C97">
          <w:rPr>
            <w:rFonts w:ascii="Arial" w:eastAsia="SimSun" w:hAnsi="Arial" w:cs="Arial"/>
          </w:rPr>
          <w:t xml:space="preserve"> IVA,</w:t>
        </w:r>
      </w:ins>
      <w:r>
        <w:rPr>
          <w:rFonts w:ascii="Arial" w:eastAsia="SimSun" w:hAnsi="Arial" w:cs="Arial"/>
        </w:rPr>
        <w:t xml:space="preserve"> costos totales, descripción detallada de cada elemento (marca, referencia, serial y modelo), garantías, servicios adicionales o valores agregados ofrecidos por los proveedores, </w:t>
      </w:r>
      <w:del w:id="673" w:author="Rafael Fernando Garzon Combariza" w:date="2019-04-12T15:31:00Z">
        <w:r w:rsidDel="00227C97">
          <w:rPr>
            <w:rFonts w:ascii="Arial" w:eastAsia="SimSun" w:hAnsi="Arial" w:cs="Arial"/>
          </w:rPr>
          <w:delText xml:space="preserve">identificación </w:delText>
        </w:r>
      </w:del>
      <w:ins w:id="674" w:author="Rafael Fernando Garzon Combariza" w:date="2019-04-12T15:31:00Z">
        <w:r w:rsidR="00227C97">
          <w:rPr>
            <w:rFonts w:ascii="Arial" w:eastAsia="SimSun" w:hAnsi="Arial" w:cs="Arial"/>
          </w:rPr>
          <w:t xml:space="preserve">NIT </w:t>
        </w:r>
      </w:ins>
      <w:r>
        <w:rPr>
          <w:rFonts w:ascii="Arial" w:eastAsia="SimSun" w:hAnsi="Arial" w:cs="Arial"/>
        </w:rPr>
        <w:t>y datos de contacto de la empresa o entidad que expide la cotización.</w:t>
      </w:r>
      <w:del w:id="675" w:author="Rafael Fernando Garzon Combariza" w:date="2019-04-12T15:32:00Z">
        <w:r w:rsidDel="00227C97">
          <w:rPr>
            <w:rFonts w:ascii="Arial" w:eastAsia="SimSun" w:hAnsi="Arial" w:cs="Arial"/>
          </w:rPr>
          <w:delText xml:space="preserve"> </w:delText>
        </w:r>
      </w:del>
    </w:p>
    <w:p w:rsidR="00800C1C" w:rsidRDefault="005716C1">
      <w:pPr>
        <w:spacing w:line="240" w:lineRule="auto"/>
        <w:ind w:leftChars="100" w:left="220"/>
        <w:jc w:val="both"/>
        <w:rPr>
          <w:rFonts w:ascii="Arial" w:eastAsia="SimSun" w:hAnsi="Arial" w:cs="Arial"/>
        </w:rPr>
      </w:pPr>
      <w:r>
        <w:rPr>
          <w:rFonts w:ascii="Arial" w:eastAsia="SimSun" w:hAnsi="Arial" w:cs="Arial"/>
        </w:rPr>
        <w:t xml:space="preserve">La EAS debe diligenciar la información de las tres cotizaciones en el </w:t>
      </w:r>
      <w:del w:id="676" w:author="Rafael Fernando Garzon Combariza" w:date="2019-04-12T15:34:00Z">
        <w:r w:rsidDel="00227C97">
          <w:rPr>
            <w:rFonts w:ascii="Arial" w:eastAsia="SimSun" w:hAnsi="Arial" w:cs="Arial"/>
          </w:rPr>
          <w:delText>FORMATO CUADRO COMPARATIVO DE COTIZACIONES Y OFERTAS - EAS-</w:delText>
        </w:r>
      </w:del>
      <w:ins w:id="677" w:author="Rafael Fernando Garzon Combariza" w:date="2019-04-12T15:34:00Z">
        <w:r w:rsidR="00227C97">
          <w:rPr>
            <w:rFonts w:ascii="Arial" w:eastAsia="SimSun" w:hAnsi="Arial" w:cs="Arial"/>
          </w:rPr>
          <w:t xml:space="preserve">documento </w:t>
        </w:r>
        <w:r w:rsidR="00227C97" w:rsidRPr="00227C97">
          <w:rPr>
            <w:rFonts w:ascii="Arial" w:eastAsia="SimSun" w:hAnsi="Arial" w:cs="Arial"/>
            <w:i/>
            <w:rPrChange w:id="678" w:author="Rafael Fernando Garzon Combariza" w:date="2019-04-12T15:36:00Z">
              <w:rPr>
                <w:rFonts w:ascii="Arial" w:eastAsia="SimSun" w:hAnsi="Arial" w:cs="Arial"/>
              </w:rPr>
            </w:rPrChange>
          </w:rPr>
          <w:t>F1.G10.PP Formato Cuadro Comparativo de Cotizaciones y Ofertas -EAS-</w:t>
        </w:r>
      </w:ins>
      <w:ins w:id="679" w:author="Rafael Fernando Garzon Combariza" w:date="2019-04-12T15:35:00Z">
        <w:r w:rsidR="00227C97">
          <w:rPr>
            <w:rFonts w:ascii="Arial" w:eastAsia="SimSun" w:hAnsi="Arial" w:cs="Arial"/>
          </w:rPr>
          <w:t>, en su última versión</w:t>
        </w:r>
      </w:ins>
      <w:r>
        <w:rPr>
          <w:rFonts w:ascii="Arial" w:eastAsia="SimSun" w:hAnsi="Arial" w:cs="Arial"/>
        </w:rPr>
        <w:t xml:space="preserve"> y presentarlo junto con las cotizaciones al Supervisor del contrato</w:t>
      </w:r>
      <w:ins w:id="680" w:author="Rafael Fernando Garzon Combariza" w:date="2019-04-12T15:36:00Z">
        <w:r w:rsidR="00227C97">
          <w:rPr>
            <w:rFonts w:ascii="Arial" w:eastAsia="SimSun" w:hAnsi="Arial" w:cs="Arial"/>
          </w:rPr>
          <w:t xml:space="preserve"> de aportes</w:t>
        </w:r>
      </w:ins>
      <w:r>
        <w:rPr>
          <w:rFonts w:ascii="Arial" w:eastAsia="SimSun" w:hAnsi="Arial" w:cs="Arial"/>
        </w:rPr>
        <w:t xml:space="preserve">. </w:t>
      </w:r>
    </w:p>
    <w:p w:rsidR="00800C1C" w:rsidRDefault="005716C1">
      <w:pPr>
        <w:spacing w:line="240" w:lineRule="auto"/>
        <w:ind w:leftChars="100" w:left="220"/>
        <w:jc w:val="both"/>
        <w:rPr>
          <w:rFonts w:ascii="Arial" w:eastAsia="SimSun" w:hAnsi="Arial" w:cs="Arial"/>
        </w:rPr>
      </w:pPr>
      <w:r>
        <w:rPr>
          <w:rFonts w:ascii="Arial" w:eastAsia="SimSun" w:hAnsi="Arial" w:cs="Arial"/>
        </w:rPr>
        <w:t>La Supervisión de Contrato</w:t>
      </w:r>
      <w:ins w:id="681" w:author="Rafael Fernando Garzon Combariza" w:date="2019-04-12T15:36:00Z">
        <w:r w:rsidR="00227C97">
          <w:rPr>
            <w:rFonts w:ascii="Arial" w:eastAsia="SimSun" w:hAnsi="Arial" w:cs="Arial"/>
          </w:rPr>
          <w:t xml:space="preserve"> de aportes</w:t>
        </w:r>
      </w:ins>
      <w:r>
        <w:rPr>
          <w:rFonts w:ascii="Arial" w:eastAsia="SimSun" w:hAnsi="Arial" w:cs="Arial"/>
        </w:rPr>
        <w:t xml:space="preserve"> procederá a revisar la información, verificando que las cotizaciones correspondan con los elementos de los </w:t>
      </w:r>
      <w:r w:rsidRPr="00227C97">
        <w:rPr>
          <w:rFonts w:ascii="Arial" w:eastAsia="SimSun" w:hAnsi="Arial" w:cs="Arial"/>
          <w:i/>
          <w:u w:val="single"/>
          <w:rPrChange w:id="682" w:author="Rafael Fernando Garzon Combariza" w:date="2019-04-12T15:36:00Z">
            <w:rPr>
              <w:rFonts w:ascii="Arial" w:eastAsia="SimSun" w:hAnsi="Arial" w:cs="Arial"/>
            </w:rPr>
          </w:rPrChange>
        </w:rPr>
        <w:t>Listados de Necesidades de Dotación</w:t>
      </w:r>
      <w:r>
        <w:rPr>
          <w:rFonts w:ascii="Arial" w:eastAsia="SimSun" w:hAnsi="Arial" w:cs="Arial"/>
        </w:rPr>
        <w:t xml:space="preserve"> previamente avalados</w:t>
      </w:r>
      <w:del w:id="683" w:author="Rafael Fernando Garzon Combariza" w:date="2019-04-12T15:38:00Z">
        <w:r w:rsidDel="00227C97">
          <w:rPr>
            <w:rFonts w:ascii="Arial" w:eastAsia="SimSun" w:hAnsi="Arial" w:cs="Arial"/>
          </w:rPr>
          <w:delText xml:space="preserve">, que los proveedores </w:delText>
        </w:r>
      </w:del>
      <w:del w:id="684" w:author="Rafael Fernando Garzon Combariza" w:date="2019-04-12T15:37:00Z">
        <w:r w:rsidDel="00227C97">
          <w:rPr>
            <w:rFonts w:ascii="Arial" w:eastAsia="SimSun" w:hAnsi="Arial" w:cs="Arial"/>
          </w:rPr>
          <w:delText>sean confiables</w:delText>
        </w:r>
      </w:del>
      <w:r>
        <w:rPr>
          <w:rFonts w:ascii="Arial" w:eastAsia="SimSun" w:hAnsi="Arial" w:cs="Arial"/>
        </w:rPr>
        <w:t xml:space="preserve">, que </w:t>
      </w:r>
      <w:ins w:id="685" w:author="Rafael Fernando Garzon Combariza" w:date="2019-04-12T15:38:00Z">
        <w:r w:rsidR="00227C97">
          <w:rPr>
            <w:rFonts w:ascii="Arial" w:eastAsia="SimSun" w:hAnsi="Arial" w:cs="Arial"/>
          </w:rPr>
          <w:t xml:space="preserve">los proveedores </w:t>
        </w:r>
      </w:ins>
      <w:r>
        <w:rPr>
          <w:rFonts w:ascii="Arial" w:eastAsia="SimSun" w:hAnsi="Arial" w:cs="Arial"/>
        </w:rPr>
        <w:t>cumplan con los requisitos de ley y que los costos sean coherentes con la oferta del mercado.</w:t>
      </w:r>
    </w:p>
    <w:p w:rsidR="00800C1C" w:rsidRDefault="005716C1">
      <w:pPr>
        <w:spacing w:line="240" w:lineRule="auto"/>
        <w:ind w:leftChars="100" w:left="220"/>
        <w:jc w:val="both"/>
        <w:rPr>
          <w:rFonts w:ascii="Arial" w:eastAsia="SimSun" w:hAnsi="Arial" w:cs="Arial"/>
        </w:rPr>
      </w:pPr>
      <w:r>
        <w:rPr>
          <w:rFonts w:ascii="Arial" w:eastAsia="SimSun" w:hAnsi="Arial" w:cs="Arial"/>
        </w:rPr>
        <w:t xml:space="preserve">8.4 </w:t>
      </w:r>
      <w:r w:rsidRPr="00BC151B">
        <w:rPr>
          <w:rFonts w:ascii="Arial" w:eastAsia="SimSun" w:hAnsi="Arial" w:cs="Arial"/>
          <w:b/>
          <w:rPrChange w:id="686" w:author="Rafael Fernando Garzon Combariza" w:date="2019-04-12T15:39:00Z">
            <w:rPr>
              <w:rFonts w:ascii="Arial" w:eastAsia="SimSun" w:hAnsi="Arial" w:cs="Arial"/>
            </w:rPr>
          </w:rPrChange>
        </w:rPr>
        <w:t>En procura del adecuado uso y optimización de los recursos</w:t>
      </w:r>
      <w:ins w:id="687" w:author="Rafael Fernando Garzon Combariza" w:date="2019-04-12T15:39:00Z">
        <w:r w:rsidR="00BC151B">
          <w:rPr>
            <w:rFonts w:ascii="Arial" w:eastAsia="SimSun" w:hAnsi="Arial" w:cs="Arial"/>
            <w:b/>
          </w:rPr>
          <w:t xml:space="preserve"> pú</w:t>
        </w:r>
      </w:ins>
      <w:ins w:id="688" w:author="Rafael Fernando Garzon Combariza" w:date="2019-04-12T15:40:00Z">
        <w:r w:rsidR="00BC151B">
          <w:rPr>
            <w:rFonts w:ascii="Arial" w:eastAsia="SimSun" w:hAnsi="Arial" w:cs="Arial"/>
            <w:b/>
          </w:rPr>
          <w:t>blicos</w:t>
        </w:r>
      </w:ins>
      <w:r w:rsidRPr="00BC151B">
        <w:rPr>
          <w:rFonts w:ascii="Arial" w:eastAsia="SimSun" w:hAnsi="Arial" w:cs="Arial"/>
          <w:b/>
          <w:rPrChange w:id="689" w:author="Rafael Fernando Garzon Combariza" w:date="2019-04-12T15:39:00Z">
            <w:rPr>
              <w:rFonts w:ascii="Arial" w:eastAsia="SimSun" w:hAnsi="Arial" w:cs="Arial"/>
            </w:rPr>
          </w:rPrChange>
        </w:rPr>
        <w:t xml:space="preserve"> bajo criterios de calidad</w:t>
      </w:r>
      <w:r>
        <w:rPr>
          <w:rFonts w:ascii="Arial" w:eastAsia="SimSun" w:hAnsi="Arial" w:cs="Arial"/>
        </w:rPr>
        <w:t xml:space="preserve">, </w:t>
      </w:r>
      <w:del w:id="690" w:author="Rafael Fernando Garzon Combariza" w:date="2019-04-12T15:40:00Z">
        <w:r w:rsidDel="000F2FB1">
          <w:rPr>
            <w:rFonts w:ascii="Arial" w:eastAsia="SimSun" w:hAnsi="Arial" w:cs="Arial"/>
          </w:rPr>
          <w:delText>son revisadas</w:delText>
        </w:r>
      </w:del>
      <w:ins w:id="691" w:author="Rafael Fernando Garzon Combariza" w:date="2019-04-12T15:40:00Z">
        <w:r w:rsidR="000F2FB1">
          <w:rPr>
            <w:rFonts w:ascii="Arial" w:eastAsia="SimSun" w:hAnsi="Arial" w:cs="Arial"/>
          </w:rPr>
          <w:t xml:space="preserve">se </w:t>
        </w:r>
        <w:proofErr w:type="gramStart"/>
        <w:r w:rsidR="000F2FB1">
          <w:rPr>
            <w:rFonts w:ascii="Arial" w:eastAsia="SimSun" w:hAnsi="Arial" w:cs="Arial"/>
          </w:rPr>
          <w:t>revisaran</w:t>
        </w:r>
      </w:ins>
      <w:proofErr w:type="gramEnd"/>
      <w:r>
        <w:rPr>
          <w:rFonts w:ascii="Arial" w:eastAsia="SimSun" w:hAnsi="Arial" w:cs="Arial"/>
        </w:rPr>
        <w:t xml:space="preserve"> las tres cotizaciones y se </w:t>
      </w:r>
      <w:del w:id="692" w:author="Rafael Fernando Garzon Combariza" w:date="2019-04-12T15:40:00Z">
        <w:r w:rsidDel="000F2FB1">
          <w:rPr>
            <w:rFonts w:ascii="Arial" w:eastAsia="SimSun" w:hAnsi="Arial" w:cs="Arial"/>
          </w:rPr>
          <w:delText xml:space="preserve">realiza </w:delText>
        </w:r>
      </w:del>
      <w:ins w:id="693" w:author="Rafael Fernando Garzon Combariza" w:date="2019-04-12T15:40:00Z">
        <w:r w:rsidR="000F2FB1">
          <w:rPr>
            <w:rFonts w:ascii="Arial" w:eastAsia="SimSun" w:hAnsi="Arial" w:cs="Arial"/>
          </w:rPr>
          <w:t xml:space="preserve">realizara </w:t>
        </w:r>
      </w:ins>
      <w:r>
        <w:rPr>
          <w:rFonts w:ascii="Arial" w:eastAsia="SimSun" w:hAnsi="Arial" w:cs="Arial"/>
        </w:rPr>
        <w:t>el levantamiento de</w:t>
      </w:r>
      <w:ins w:id="694" w:author="Rafael Fernando Garzon Combariza" w:date="2019-04-12T15:40:00Z">
        <w:r w:rsidR="000F2FB1">
          <w:rPr>
            <w:rFonts w:ascii="Arial" w:eastAsia="SimSun" w:hAnsi="Arial" w:cs="Arial"/>
          </w:rPr>
          <w:t>l</w:t>
        </w:r>
      </w:ins>
      <w:r>
        <w:rPr>
          <w:rFonts w:ascii="Arial" w:eastAsia="SimSun" w:hAnsi="Arial" w:cs="Arial"/>
        </w:rPr>
        <w:t xml:space="preserve"> acta de aprobación de cotizaciones, firmada por la Supervisión del Contrato</w:t>
      </w:r>
      <w:ins w:id="695" w:author="Rafael Fernando Garzon Combariza" w:date="2019-04-12T15:41:00Z">
        <w:r w:rsidR="000F2FB1">
          <w:rPr>
            <w:rFonts w:ascii="Arial" w:eastAsia="SimSun" w:hAnsi="Arial" w:cs="Arial"/>
          </w:rPr>
          <w:t xml:space="preserve"> de aportes</w:t>
        </w:r>
      </w:ins>
      <w:r>
        <w:rPr>
          <w:rFonts w:ascii="Arial" w:eastAsia="SimSun" w:hAnsi="Arial" w:cs="Arial"/>
        </w:rPr>
        <w:t xml:space="preserve"> y el representante legal de la EAS. Realizada esta aprobación</w:t>
      </w:r>
      <w:ins w:id="696" w:author="Rafael Fernando Garzon Combariza" w:date="2019-04-12T15:41:00Z">
        <w:r w:rsidR="000F2FB1">
          <w:rPr>
            <w:rFonts w:ascii="Arial" w:eastAsia="SimSun" w:hAnsi="Arial" w:cs="Arial"/>
          </w:rPr>
          <w:t>,</w:t>
        </w:r>
      </w:ins>
      <w:r>
        <w:rPr>
          <w:rFonts w:ascii="Arial" w:eastAsia="SimSun" w:hAnsi="Arial" w:cs="Arial"/>
        </w:rPr>
        <w:t xml:space="preserve"> la EAS procederá a realizar </w:t>
      </w:r>
      <w:del w:id="697" w:author="Rafael Fernando Garzon Combariza" w:date="2019-04-12T15:41:00Z">
        <w:r w:rsidDel="000F2FB1">
          <w:rPr>
            <w:rFonts w:ascii="Arial" w:eastAsia="SimSun" w:hAnsi="Arial" w:cs="Arial"/>
          </w:rPr>
          <w:delText>las compras</w:delText>
        </w:r>
      </w:del>
      <w:ins w:id="698" w:author="Rafael Fernando Garzon Combariza" w:date="2019-04-12T15:41:00Z">
        <w:r w:rsidR="000F2FB1">
          <w:rPr>
            <w:rFonts w:ascii="Arial" w:eastAsia="SimSun" w:hAnsi="Arial" w:cs="Arial"/>
          </w:rPr>
          <w:t>la compra de los bienes</w:t>
        </w:r>
      </w:ins>
      <w:r>
        <w:rPr>
          <w:rFonts w:ascii="Arial" w:eastAsia="SimSun" w:hAnsi="Arial" w:cs="Arial"/>
        </w:rPr>
        <w:t xml:space="preserve">. </w:t>
      </w:r>
    </w:p>
    <w:p w:rsidR="00800C1C" w:rsidRDefault="005716C1">
      <w:pPr>
        <w:spacing w:line="240" w:lineRule="auto"/>
        <w:ind w:leftChars="100" w:left="220"/>
        <w:jc w:val="both"/>
        <w:rPr>
          <w:rFonts w:ascii="Arial" w:eastAsia="SimSun" w:hAnsi="Arial" w:cs="Arial"/>
        </w:rPr>
      </w:pPr>
      <w:r>
        <w:rPr>
          <w:rFonts w:ascii="Arial" w:eastAsia="SimSun" w:hAnsi="Arial" w:cs="Arial"/>
        </w:rPr>
        <w:t xml:space="preserve">8.5 </w:t>
      </w:r>
      <w:r w:rsidRPr="000F2FB1">
        <w:rPr>
          <w:rFonts w:ascii="Arial" w:eastAsia="SimSun" w:hAnsi="Arial" w:cs="Arial"/>
          <w:b/>
          <w:rPrChange w:id="699" w:author="Rafael Fernando Garzon Combariza" w:date="2019-04-12T15:41:00Z">
            <w:rPr>
              <w:rFonts w:ascii="Arial" w:eastAsia="SimSun" w:hAnsi="Arial" w:cs="Arial"/>
            </w:rPr>
          </w:rPrChange>
        </w:rPr>
        <w:t>Inmediatamente sean realizadas las compras</w:t>
      </w:r>
      <w:r>
        <w:rPr>
          <w:rFonts w:ascii="Arial" w:eastAsia="SimSun" w:hAnsi="Arial" w:cs="Arial"/>
        </w:rPr>
        <w:t xml:space="preserve">, la EAS </w:t>
      </w:r>
      <w:del w:id="700" w:author="Rafael Fernando Garzon Combariza" w:date="2019-04-12T15:41:00Z">
        <w:r w:rsidDel="000F2FB1">
          <w:rPr>
            <w:rFonts w:ascii="Arial" w:eastAsia="SimSun" w:hAnsi="Arial" w:cs="Arial"/>
          </w:rPr>
          <w:delText xml:space="preserve">debe </w:delText>
        </w:r>
      </w:del>
      <w:ins w:id="701" w:author="Rafael Fernando Garzon Combariza" w:date="2019-04-12T15:42:00Z">
        <w:r w:rsidR="000F2FB1">
          <w:rPr>
            <w:rFonts w:ascii="Arial" w:eastAsia="SimSun" w:hAnsi="Arial" w:cs="Arial"/>
          </w:rPr>
          <w:t>deberá</w:t>
        </w:r>
      </w:ins>
      <w:ins w:id="702" w:author="Rafael Fernando Garzon Combariza" w:date="2019-04-12T15:41:00Z">
        <w:r w:rsidR="000F2FB1">
          <w:rPr>
            <w:rFonts w:ascii="Arial" w:eastAsia="SimSun" w:hAnsi="Arial" w:cs="Arial"/>
          </w:rPr>
          <w:t xml:space="preserve"> </w:t>
        </w:r>
      </w:ins>
      <w:r>
        <w:rPr>
          <w:rFonts w:ascii="Arial" w:eastAsia="SimSun" w:hAnsi="Arial" w:cs="Arial"/>
        </w:rPr>
        <w:t>remitir los soportes (facturas, garantías, y demás documentos aplicables) a la Supervisión del Contrato</w:t>
      </w:r>
      <w:ins w:id="703" w:author="Rafael Fernando Garzon Combariza" w:date="2019-04-12T15:42:00Z">
        <w:r w:rsidR="000F2FB1">
          <w:rPr>
            <w:rFonts w:ascii="Arial" w:eastAsia="SimSun" w:hAnsi="Arial" w:cs="Arial"/>
          </w:rPr>
          <w:t xml:space="preserve"> de aportes</w:t>
        </w:r>
      </w:ins>
      <w:r>
        <w:rPr>
          <w:rFonts w:ascii="Arial" w:eastAsia="SimSun" w:hAnsi="Arial" w:cs="Arial"/>
        </w:rPr>
        <w:t>.</w:t>
      </w:r>
    </w:p>
    <w:p w:rsidR="00800C1C" w:rsidRPr="00DC0D72" w:rsidRDefault="005716C1">
      <w:pPr>
        <w:spacing w:line="240" w:lineRule="auto"/>
        <w:ind w:leftChars="100" w:left="220"/>
        <w:jc w:val="both"/>
        <w:rPr>
          <w:rFonts w:ascii="Arial" w:eastAsia="SimSun" w:hAnsi="Arial" w:cs="Arial"/>
          <w:lang w:val="en-US"/>
          <w:rPrChange w:id="704" w:author="Nelson Felipe Rodriguez Velez" w:date="2019-04-15T09:01:00Z">
            <w:rPr>
              <w:rFonts w:ascii="Arial" w:eastAsia="SimSun" w:hAnsi="Arial" w:cs="Arial"/>
            </w:rPr>
          </w:rPrChange>
        </w:rPr>
      </w:pPr>
      <w:r>
        <w:rPr>
          <w:rFonts w:ascii="Arial" w:eastAsia="SimSun" w:hAnsi="Arial" w:cs="Arial"/>
        </w:rPr>
        <w:t xml:space="preserve">Además, </w:t>
      </w:r>
      <w:del w:id="705" w:author="Rafael Fernando Garzon Combariza" w:date="2019-04-12T15:43:00Z">
        <w:r w:rsidDel="000F2FB1">
          <w:rPr>
            <w:rFonts w:ascii="Arial" w:eastAsia="SimSun" w:hAnsi="Arial" w:cs="Arial"/>
          </w:rPr>
          <w:delText xml:space="preserve">debe </w:delText>
        </w:r>
      </w:del>
      <w:ins w:id="706" w:author="Rafael Fernando Garzon Combariza" w:date="2019-04-12T15:43:00Z">
        <w:r w:rsidR="000F2FB1">
          <w:rPr>
            <w:rFonts w:ascii="Arial" w:eastAsia="SimSun" w:hAnsi="Arial" w:cs="Arial"/>
          </w:rPr>
          <w:t xml:space="preserve">deberá </w:t>
        </w:r>
      </w:ins>
      <w:r>
        <w:rPr>
          <w:rFonts w:ascii="Arial" w:eastAsia="SimSun" w:hAnsi="Arial" w:cs="Arial"/>
        </w:rPr>
        <w:t xml:space="preserve">remitir en archivo digital el </w:t>
      </w:r>
      <w:ins w:id="707" w:author="Rafael Fernando Garzon Combariza" w:date="2019-04-12T15:43:00Z">
        <w:r w:rsidR="000F2FB1">
          <w:rPr>
            <w:rFonts w:ascii="Arial" w:eastAsia="SimSun" w:hAnsi="Arial" w:cs="Arial"/>
          </w:rPr>
          <w:t>documento F1.P7.</w:t>
        </w:r>
      </w:ins>
      <w:ins w:id="708" w:author="Rafael Fernando Garzon Combariza" w:date="2019-04-12T15:44:00Z">
        <w:r w:rsidR="000F2FB1">
          <w:rPr>
            <w:rFonts w:ascii="Arial" w:eastAsia="SimSun" w:hAnsi="Arial" w:cs="Arial"/>
          </w:rPr>
          <w:t xml:space="preserve">SA Formato Plan Distribución </w:t>
        </w:r>
      </w:ins>
      <w:del w:id="709" w:author="Rafael Fernando Garzon Combariza" w:date="2019-04-12T15:45:00Z">
        <w:r w:rsidDel="000F2FB1">
          <w:rPr>
            <w:rFonts w:ascii="Arial" w:eastAsia="SimSun" w:hAnsi="Arial" w:cs="Arial"/>
          </w:rPr>
          <w:delText xml:space="preserve">Formato Plan de distribución </w:delText>
        </w:r>
      </w:del>
      <w:r>
        <w:rPr>
          <w:rFonts w:ascii="Arial" w:eastAsia="SimSun" w:hAnsi="Arial" w:cs="Arial"/>
        </w:rPr>
        <w:t>del P7.SA Procedimiento Ingreso de Bienes Muebles al Almacén, en su última versión, debidamente diligenciado con los elementos que serán entregados a cada una de sus UDS.</w:t>
      </w:r>
      <w:ins w:id="710" w:author="Rafael Fernando Garzon Combariza" w:date="2019-04-12T15:51:00Z">
        <w:r w:rsidR="001E4CD6">
          <w:rPr>
            <w:rFonts w:ascii="Arial" w:eastAsia="SimSun" w:hAnsi="Arial" w:cs="Arial"/>
          </w:rPr>
          <w:t xml:space="preserve"> </w:t>
        </w:r>
        <w:r w:rsidR="001E4CD6" w:rsidRPr="00DC0D72">
          <w:rPr>
            <w:rFonts w:ascii="Arial" w:eastAsia="SimSun" w:hAnsi="Arial" w:cs="Arial"/>
            <w:lang w:val="en-US"/>
            <w:rPrChange w:id="711" w:author="Nelson Felipe Rodriguez Velez" w:date="2019-04-15T09:01:00Z">
              <w:rPr>
                <w:rFonts w:ascii="Arial" w:eastAsia="SimSun" w:hAnsi="Arial" w:cs="Arial"/>
              </w:rPr>
            </w:rPrChange>
          </w:rPr>
          <w:t xml:space="preserve">Link: </w:t>
        </w:r>
      </w:ins>
      <w:ins w:id="712" w:author="Rafael Fernando Garzon Combariza" w:date="2019-04-12T15:52:00Z">
        <w:r w:rsidR="001E4CD6">
          <w:rPr>
            <w:rFonts w:ascii="Arial" w:eastAsia="SimSun" w:hAnsi="Arial" w:cs="Arial"/>
          </w:rPr>
          <w:fldChar w:fldCharType="begin"/>
        </w:r>
        <w:r w:rsidR="001E4CD6" w:rsidRPr="00DC0D72">
          <w:rPr>
            <w:rFonts w:ascii="Arial" w:eastAsia="SimSun" w:hAnsi="Arial" w:cs="Arial"/>
            <w:lang w:val="en-US"/>
            <w:rPrChange w:id="713" w:author="Nelson Felipe Rodriguez Velez" w:date="2019-04-15T09:01:00Z">
              <w:rPr>
                <w:rFonts w:ascii="Arial" w:eastAsia="SimSun" w:hAnsi="Arial" w:cs="Arial"/>
              </w:rPr>
            </w:rPrChange>
          </w:rPr>
          <w:instrText xml:space="preserve"> HYPERLINK "https://www.icbf.gov.co/el-instituto/sistema-integrado-de-gestion/formato-plan-distribucion-v1" </w:instrText>
        </w:r>
        <w:r w:rsidR="001E4CD6">
          <w:rPr>
            <w:rFonts w:ascii="Arial" w:eastAsia="SimSun" w:hAnsi="Arial" w:cs="Arial"/>
          </w:rPr>
          <w:fldChar w:fldCharType="separate"/>
        </w:r>
        <w:r w:rsidR="001E4CD6" w:rsidRPr="00DC0D72">
          <w:rPr>
            <w:rStyle w:val="Hipervnculo"/>
            <w:rFonts w:ascii="Arial" w:eastAsia="SimSun" w:hAnsi="Arial" w:cs="Arial"/>
            <w:lang w:val="en-US"/>
            <w:rPrChange w:id="714" w:author="Nelson Felipe Rodriguez Velez" w:date="2019-04-15T09:01:00Z">
              <w:rPr>
                <w:rStyle w:val="Hipervnculo"/>
                <w:rFonts w:ascii="Arial" w:eastAsia="SimSun" w:hAnsi="Arial" w:cs="Arial"/>
              </w:rPr>
            </w:rPrChange>
          </w:rPr>
          <w:t>https://www.icbf.gov.co/el-instituto/sistema-integrado-de-gestion/formato-plan-distribucion-v1</w:t>
        </w:r>
        <w:r w:rsidR="001E4CD6">
          <w:rPr>
            <w:rFonts w:ascii="Arial" w:eastAsia="SimSun" w:hAnsi="Arial" w:cs="Arial"/>
          </w:rPr>
          <w:fldChar w:fldCharType="end"/>
        </w:r>
        <w:r w:rsidR="001E4CD6" w:rsidRPr="00DC0D72">
          <w:rPr>
            <w:rFonts w:ascii="Arial" w:eastAsia="SimSun" w:hAnsi="Arial" w:cs="Arial"/>
            <w:lang w:val="en-US"/>
            <w:rPrChange w:id="715" w:author="Nelson Felipe Rodriguez Velez" w:date="2019-04-15T09:01:00Z">
              <w:rPr>
                <w:rFonts w:ascii="Arial" w:eastAsia="SimSun" w:hAnsi="Arial" w:cs="Arial"/>
              </w:rPr>
            </w:rPrChange>
          </w:rPr>
          <w:t xml:space="preserve"> </w:t>
        </w:r>
      </w:ins>
    </w:p>
    <w:p w:rsidR="00800C1C" w:rsidRDefault="009E2327">
      <w:pPr>
        <w:spacing w:line="240" w:lineRule="auto"/>
        <w:ind w:leftChars="100" w:left="220"/>
        <w:jc w:val="both"/>
        <w:rPr>
          <w:rFonts w:ascii="Arial" w:eastAsia="SimSun" w:hAnsi="Arial" w:cs="Arial"/>
        </w:rPr>
      </w:pPr>
      <w:ins w:id="716" w:author="Rafael Fernando Garzon Combariza" w:date="2019-04-12T15:58:00Z">
        <w:r w:rsidRPr="009E2327">
          <w:rPr>
            <w:rFonts w:ascii="Arial" w:eastAsia="SimSun" w:hAnsi="Arial" w:cs="Arial"/>
            <w:b/>
            <w:u w:val="single"/>
            <w:rPrChange w:id="717" w:author="Rafael Fernando Garzon Combariza" w:date="2019-04-12T15:58:00Z">
              <w:rPr>
                <w:rFonts w:ascii="Arial" w:eastAsia="SimSun" w:hAnsi="Arial" w:cs="Arial"/>
              </w:rPr>
            </w:rPrChange>
          </w:rPr>
          <w:t>Nota:</w:t>
        </w:r>
        <w:r>
          <w:rPr>
            <w:rFonts w:ascii="Arial" w:eastAsia="SimSun" w:hAnsi="Arial" w:cs="Arial"/>
          </w:rPr>
          <w:t xml:space="preserve"> </w:t>
        </w:r>
      </w:ins>
      <w:r w:rsidR="005716C1">
        <w:rPr>
          <w:rFonts w:ascii="Arial" w:eastAsia="SimSun" w:hAnsi="Arial" w:cs="Arial"/>
        </w:rPr>
        <w:t xml:space="preserve">Se recomienda diligenciar </w:t>
      </w:r>
      <w:ins w:id="718" w:author="Rafael Fernando Garzon Combariza" w:date="2019-04-12T15:58:00Z">
        <w:r>
          <w:rPr>
            <w:rFonts w:ascii="Arial" w:eastAsia="SimSun" w:hAnsi="Arial" w:cs="Arial"/>
          </w:rPr>
          <w:t>el documento F1.P7.SA Formato Plan Distribución,</w:t>
        </w:r>
        <w:r w:rsidDel="009E2327">
          <w:rPr>
            <w:rFonts w:ascii="Arial" w:eastAsia="SimSun" w:hAnsi="Arial" w:cs="Arial"/>
          </w:rPr>
          <w:t xml:space="preserve"> </w:t>
        </w:r>
      </w:ins>
      <w:del w:id="719" w:author="Rafael Fernando Garzon Combariza" w:date="2019-04-12T15:58:00Z">
        <w:r w:rsidR="005716C1" w:rsidDel="009E2327">
          <w:rPr>
            <w:rFonts w:ascii="Arial" w:eastAsia="SimSun" w:hAnsi="Arial" w:cs="Arial"/>
          </w:rPr>
          <w:delText xml:space="preserve">un Formato Plan de distribución </w:delText>
        </w:r>
      </w:del>
      <w:ins w:id="720" w:author="Rafael Fernando Garzon Combariza" w:date="2019-04-12T15:58:00Z">
        <w:r>
          <w:rPr>
            <w:rFonts w:ascii="Arial" w:eastAsia="SimSun" w:hAnsi="Arial" w:cs="Arial"/>
          </w:rPr>
          <w:t xml:space="preserve">uno </w:t>
        </w:r>
      </w:ins>
      <w:r w:rsidR="005716C1">
        <w:rPr>
          <w:rFonts w:ascii="Arial" w:eastAsia="SimSun" w:hAnsi="Arial" w:cs="Arial"/>
        </w:rPr>
        <w:t>por cada UDS de la EAS.</w:t>
      </w:r>
    </w:p>
    <w:p w:rsidR="00800C1C" w:rsidRDefault="005716C1">
      <w:pPr>
        <w:spacing w:line="240" w:lineRule="auto"/>
        <w:ind w:leftChars="100" w:left="220"/>
        <w:jc w:val="both"/>
        <w:rPr>
          <w:rFonts w:ascii="Arial" w:eastAsia="SimSun" w:hAnsi="Arial" w:cs="Arial"/>
        </w:rPr>
      </w:pPr>
      <w:r w:rsidRPr="006B1E8E">
        <w:rPr>
          <w:rFonts w:ascii="Arial" w:eastAsia="SimSun" w:hAnsi="Arial" w:cs="Arial"/>
          <w:b/>
          <w:rPrChange w:id="721" w:author="Rafael Fernando Garzon Combariza" w:date="2019-04-12T16:11:00Z">
            <w:rPr>
              <w:rFonts w:ascii="Arial" w:eastAsia="SimSun" w:hAnsi="Arial" w:cs="Arial"/>
            </w:rPr>
          </w:rPrChange>
        </w:rPr>
        <w:t>La Supervisión de Contrato</w:t>
      </w:r>
      <w:ins w:id="722" w:author="Rafael Fernando Garzon Combariza" w:date="2019-04-12T16:11:00Z">
        <w:r w:rsidR="006B1E8E" w:rsidRPr="006B1E8E">
          <w:rPr>
            <w:rFonts w:ascii="Arial" w:eastAsia="SimSun" w:hAnsi="Arial" w:cs="Arial"/>
            <w:b/>
            <w:rPrChange w:id="723" w:author="Rafael Fernando Garzon Combariza" w:date="2019-04-12T16:11:00Z">
              <w:rPr>
                <w:rFonts w:ascii="Arial" w:eastAsia="SimSun" w:hAnsi="Arial" w:cs="Arial"/>
              </w:rPr>
            </w:rPrChange>
          </w:rPr>
          <w:t xml:space="preserve"> de aportes</w:t>
        </w:r>
      </w:ins>
      <w:r>
        <w:rPr>
          <w:rFonts w:ascii="Arial" w:eastAsia="SimSun" w:hAnsi="Arial" w:cs="Arial"/>
        </w:rPr>
        <w:t xml:space="preserve"> revisará</w:t>
      </w:r>
      <w:ins w:id="724" w:author="Rafael Fernando Garzon Combariza" w:date="2019-04-12T16:24:00Z">
        <w:r w:rsidR="007E16C4">
          <w:rPr>
            <w:rFonts w:ascii="Arial" w:eastAsia="SimSun" w:hAnsi="Arial" w:cs="Arial"/>
          </w:rPr>
          <w:t xml:space="preserve"> y </w:t>
        </w:r>
      </w:ins>
      <w:ins w:id="725" w:author="Rafael Fernando Garzon Combariza" w:date="2019-04-12T16:27:00Z">
        <w:r w:rsidR="0072243C">
          <w:rPr>
            <w:rFonts w:ascii="Arial" w:eastAsia="SimSun" w:hAnsi="Arial" w:cs="Arial"/>
          </w:rPr>
          <w:t>verificará</w:t>
        </w:r>
      </w:ins>
      <w:r>
        <w:rPr>
          <w:rFonts w:ascii="Arial" w:eastAsia="SimSun" w:hAnsi="Arial" w:cs="Arial"/>
        </w:rPr>
        <w:t xml:space="preserve"> los soportes entregados por la EAS</w:t>
      </w:r>
      <w:ins w:id="726" w:author="Rafael Fernando Garzon Combariza" w:date="2019-04-12T16:25:00Z">
        <w:r w:rsidR="0072243C">
          <w:rPr>
            <w:rFonts w:ascii="Arial" w:eastAsia="SimSun" w:hAnsi="Arial" w:cs="Arial"/>
          </w:rPr>
          <w:t>,</w:t>
        </w:r>
      </w:ins>
      <w:ins w:id="727" w:author="Rafael Fernando Garzon Combariza" w:date="2019-04-12T16:24:00Z">
        <w:r w:rsidR="0072243C">
          <w:rPr>
            <w:rFonts w:ascii="Arial" w:eastAsia="SimSun" w:hAnsi="Arial" w:cs="Arial"/>
          </w:rPr>
          <w:t xml:space="preserve"> dando cumplimiento a la Ley de Transparencia (Ley </w:t>
        </w:r>
      </w:ins>
      <w:ins w:id="728" w:author="Rafael Fernando Garzon Combariza" w:date="2019-04-12T16:25:00Z">
        <w:r w:rsidR="0072243C">
          <w:rPr>
            <w:rFonts w:ascii="Arial" w:eastAsia="SimSun" w:hAnsi="Arial" w:cs="Arial"/>
          </w:rPr>
          <w:t>19/2013)</w:t>
        </w:r>
      </w:ins>
      <w:r>
        <w:rPr>
          <w:rFonts w:ascii="Arial" w:eastAsia="SimSun" w:hAnsi="Arial" w:cs="Arial"/>
        </w:rPr>
        <w:t xml:space="preserve">, </w:t>
      </w:r>
      <w:del w:id="729" w:author="Rafael Fernando Garzon Combariza" w:date="2019-04-12T16:27:00Z">
        <w:r w:rsidDel="0072243C">
          <w:rPr>
            <w:rFonts w:ascii="Arial" w:eastAsia="SimSun" w:hAnsi="Arial" w:cs="Arial"/>
          </w:rPr>
          <w:delText xml:space="preserve">verificando la legalidad de las </w:delText>
        </w:r>
      </w:del>
      <w:ins w:id="730" w:author="Rafael Fernando Garzon Combariza" w:date="2019-04-12T16:28:00Z">
        <w:r w:rsidR="0072243C">
          <w:rPr>
            <w:rFonts w:ascii="Arial" w:eastAsia="SimSun" w:hAnsi="Arial" w:cs="Arial"/>
          </w:rPr>
          <w:t>verificando</w:t>
        </w:r>
      </w:ins>
      <w:ins w:id="731" w:author="Rafael Fernando Garzon Combariza" w:date="2019-04-12T16:27:00Z">
        <w:r w:rsidR="0072243C">
          <w:rPr>
            <w:rFonts w:ascii="Arial" w:eastAsia="SimSun" w:hAnsi="Arial" w:cs="Arial"/>
          </w:rPr>
          <w:t xml:space="preserve"> </w:t>
        </w:r>
      </w:ins>
      <w:r>
        <w:rPr>
          <w:rFonts w:ascii="Arial" w:eastAsia="SimSun" w:hAnsi="Arial" w:cs="Arial"/>
        </w:rPr>
        <w:t xml:space="preserve">facturas, la coherencia entre </w:t>
      </w:r>
      <w:del w:id="732" w:author="Rafael Fernando Garzon Combariza" w:date="2019-04-12T16:30:00Z">
        <w:r w:rsidDel="0072243C">
          <w:rPr>
            <w:rFonts w:ascii="Arial" w:eastAsia="SimSun" w:hAnsi="Arial" w:cs="Arial"/>
          </w:rPr>
          <w:delText>estas y las cotizaciones</w:delText>
        </w:r>
      </w:del>
      <w:ins w:id="733" w:author="Rafael Fernando Garzon Combariza" w:date="2019-04-12T16:30:00Z">
        <w:r w:rsidR="0072243C">
          <w:rPr>
            <w:rFonts w:ascii="Arial" w:eastAsia="SimSun" w:hAnsi="Arial" w:cs="Arial"/>
          </w:rPr>
          <w:t xml:space="preserve">estos y la </w:t>
        </w:r>
      </w:ins>
      <w:ins w:id="734" w:author="Rafael Fernando Garzon Combariza" w:date="2019-04-12T16:31:00Z">
        <w:r w:rsidR="0072243C">
          <w:rPr>
            <w:rFonts w:ascii="Arial" w:eastAsia="SimSun" w:hAnsi="Arial" w:cs="Arial"/>
          </w:rPr>
          <w:t>documentación allegada desde el inicio del proceso</w:t>
        </w:r>
      </w:ins>
      <w:ins w:id="735" w:author="Rafael Fernando Garzon Combariza" w:date="2019-04-12T16:47:00Z">
        <w:r w:rsidR="004A5866">
          <w:rPr>
            <w:rFonts w:ascii="Arial" w:eastAsia="SimSun" w:hAnsi="Arial" w:cs="Arial"/>
          </w:rPr>
          <w:t xml:space="preserve"> por la EAS</w:t>
        </w:r>
      </w:ins>
      <w:del w:id="736" w:author="Rafael Fernando Garzon Combariza" w:date="2019-04-12T16:49:00Z">
        <w:r w:rsidDel="00A5666A">
          <w:rPr>
            <w:rFonts w:ascii="Arial" w:eastAsia="SimSun" w:hAnsi="Arial" w:cs="Arial"/>
          </w:rPr>
          <w:delText xml:space="preserve"> y</w:delText>
        </w:r>
      </w:del>
      <w:ins w:id="737" w:author="Rafael Fernando Garzon Combariza" w:date="2019-04-12T16:49:00Z">
        <w:r w:rsidR="00A5666A">
          <w:rPr>
            <w:rFonts w:ascii="Arial" w:eastAsia="SimSun" w:hAnsi="Arial" w:cs="Arial"/>
          </w:rPr>
          <w:t>,</w:t>
        </w:r>
      </w:ins>
      <w:r>
        <w:rPr>
          <w:rFonts w:ascii="Arial" w:eastAsia="SimSun" w:hAnsi="Arial" w:cs="Arial"/>
        </w:rPr>
        <w:t xml:space="preserve"> la </w:t>
      </w:r>
      <w:del w:id="738" w:author="Rafael Fernando Garzon Combariza" w:date="2019-04-12T16:48:00Z">
        <w:r w:rsidDel="004A5866">
          <w:rPr>
            <w:rFonts w:ascii="Arial" w:eastAsia="SimSun" w:hAnsi="Arial" w:cs="Arial"/>
          </w:rPr>
          <w:lastRenderedPageBreak/>
          <w:delText>correspondencia con los datos diligenciados</w:delText>
        </w:r>
      </w:del>
      <w:ins w:id="739" w:author="Rafael Fernando Garzon Combariza" w:date="2019-04-12T16:48:00Z">
        <w:r w:rsidR="004A5866">
          <w:rPr>
            <w:rFonts w:ascii="Arial" w:eastAsia="SimSun" w:hAnsi="Arial" w:cs="Arial"/>
          </w:rPr>
          <w:t>información diligenciada</w:t>
        </w:r>
      </w:ins>
      <w:r>
        <w:rPr>
          <w:rFonts w:ascii="Arial" w:eastAsia="SimSun" w:hAnsi="Arial" w:cs="Arial"/>
        </w:rPr>
        <w:t xml:space="preserve"> en el </w:t>
      </w:r>
      <w:ins w:id="740" w:author="Rafael Fernando Garzon Combariza" w:date="2019-04-12T16:48:00Z">
        <w:r w:rsidR="00A5666A">
          <w:rPr>
            <w:rFonts w:ascii="Arial" w:eastAsia="SimSun" w:hAnsi="Arial" w:cs="Arial"/>
          </w:rPr>
          <w:t xml:space="preserve">documento F1.P7.SA Formato Plan Distribución </w:t>
        </w:r>
      </w:ins>
      <w:del w:id="741" w:author="Rafael Fernando Garzon Combariza" w:date="2019-04-12T16:48:00Z">
        <w:r w:rsidDel="00A5666A">
          <w:rPr>
            <w:rFonts w:ascii="Arial" w:eastAsia="SimSun" w:hAnsi="Arial" w:cs="Arial"/>
          </w:rPr>
          <w:delText xml:space="preserve">Formato Plan de distribución </w:delText>
        </w:r>
      </w:del>
      <w:r>
        <w:rPr>
          <w:rFonts w:ascii="Arial" w:eastAsia="SimSun" w:hAnsi="Arial" w:cs="Arial"/>
        </w:rPr>
        <w:t>del P7.SA Procedimiento de Ingreso de Bienes muebles al Almacén</w:t>
      </w:r>
      <w:del w:id="742" w:author="Rafael Fernando Garzon Combariza" w:date="2019-04-12T16:49:00Z">
        <w:r w:rsidDel="00A5666A">
          <w:rPr>
            <w:rFonts w:ascii="Arial" w:eastAsia="SimSun" w:hAnsi="Arial" w:cs="Arial"/>
          </w:rPr>
          <w:delText>. Por supuesto, verificará que se hayan</w:delText>
        </w:r>
      </w:del>
      <w:ins w:id="743" w:author="Rafael Fernando Garzon Combariza" w:date="2019-04-12T16:50:00Z">
        <w:r w:rsidR="00A5666A">
          <w:rPr>
            <w:rFonts w:ascii="Arial" w:eastAsia="SimSun" w:hAnsi="Arial" w:cs="Arial"/>
          </w:rPr>
          <w:t xml:space="preserve"> </w:t>
        </w:r>
      </w:ins>
      <w:ins w:id="744" w:author="Rafael Fernando Garzon Combariza" w:date="2019-04-12T16:49:00Z">
        <w:r w:rsidR="00A5666A">
          <w:rPr>
            <w:rFonts w:ascii="Arial" w:eastAsia="SimSun" w:hAnsi="Arial" w:cs="Arial"/>
          </w:rPr>
          <w:t xml:space="preserve">y los </w:t>
        </w:r>
      </w:ins>
      <w:ins w:id="745" w:author="Rafael Fernando Garzon Combariza" w:date="2019-04-12T16:50:00Z">
        <w:r w:rsidR="00A5666A">
          <w:rPr>
            <w:rFonts w:ascii="Arial" w:eastAsia="SimSun" w:hAnsi="Arial" w:cs="Arial"/>
          </w:rPr>
          <w:t>bienes</w:t>
        </w:r>
      </w:ins>
      <w:r>
        <w:rPr>
          <w:rFonts w:ascii="Arial" w:eastAsia="SimSun" w:hAnsi="Arial" w:cs="Arial"/>
        </w:rPr>
        <w:t xml:space="preserve"> comprado</w:t>
      </w:r>
      <w:ins w:id="746" w:author="Rafael Fernando Garzon Combariza" w:date="2019-04-12T16:50:00Z">
        <w:r w:rsidR="00A5666A">
          <w:rPr>
            <w:rFonts w:ascii="Arial" w:eastAsia="SimSun" w:hAnsi="Arial" w:cs="Arial"/>
          </w:rPr>
          <w:t>s</w:t>
        </w:r>
      </w:ins>
      <w:r>
        <w:rPr>
          <w:rFonts w:ascii="Arial" w:eastAsia="SimSun" w:hAnsi="Arial" w:cs="Arial"/>
        </w:rPr>
        <w:t xml:space="preserve"> </w:t>
      </w:r>
      <w:del w:id="747" w:author="Rafael Fernando Garzon Combariza" w:date="2019-04-12T16:50:00Z">
        <w:r w:rsidDel="00A5666A">
          <w:rPr>
            <w:rFonts w:ascii="Arial" w:eastAsia="SimSun" w:hAnsi="Arial" w:cs="Arial"/>
          </w:rPr>
          <w:delText>los elementos avalados</w:delText>
        </w:r>
      </w:del>
      <w:ins w:id="748" w:author="Rafael Fernando Garzon Combariza" w:date="2019-04-12T16:50:00Z">
        <w:r w:rsidR="00A5666A">
          <w:rPr>
            <w:rFonts w:ascii="Arial" w:eastAsia="SimSun" w:hAnsi="Arial" w:cs="Arial"/>
          </w:rPr>
          <w:t>de acuerdo al aval dado</w:t>
        </w:r>
      </w:ins>
      <w:r>
        <w:rPr>
          <w:rFonts w:ascii="Arial" w:eastAsia="SimSun" w:hAnsi="Arial" w:cs="Arial"/>
        </w:rPr>
        <w:t xml:space="preserve"> en el</w:t>
      </w:r>
      <w:r>
        <w:rPr>
          <w:rFonts w:ascii="Arial" w:eastAsia="SimSun" w:hAnsi="Arial" w:cs="Arial"/>
          <w:b/>
          <w:bCs/>
          <w:u w:val="single"/>
        </w:rPr>
        <w:t xml:space="preserve"> Listado de Necesidades de Dotación</w:t>
      </w:r>
      <w:r w:rsidRPr="00072203">
        <w:rPr>
          <w:rFonts w:ascii="Arial" w:eastAsia="SimSun" w:hAnsi="Arial" w:cs="Arial"/>
          <w:b/>
          <w:bCs/>
          <w:rPrChange w:id="749" w:author="Rafael Fernando Garzon Combariza" w:date="2019-04-12T16:01:00Z">
            <w:rPr>
              <w:rFonts w:ascii="Arial" w:eastAsia="SimSun" w:hAnsi="Arial" w:cs="Arial"/>
              <w:b/>
              <w:bCs/>
              <w:u w:val="single"/>
            </w:rPr>
          </w:rPrChange>
        </w:rPr>
        <w:t xml:space="preserve"> </w:t>
      </w:r>
      <w:r w:rsidRPr="00072203">
        <w:rPr>
          <w:rFonts w:ascii="Arial" w:eastAsia="SimSun" w:hAnsi="Arial" w:cs="Arial"/>
          <w:bCs/>
          <w:rPrChange w:id="750" w:author="Rafael Fernando Garzon Combariza" w:date="2019-04-12T16:01:00Z">
            <w:rPr>
              <w:rFonts w:ascii="Arial" w:eastAsia="SimSun" w:hAnsi="Arial" w:cs="Arial"/>
              <w:b/>
              <w:bCs/>
              <w:u w:val="single"/>
            </w:rPr>
          </w:rPrChange>
        </w:rPr>
        <w:t>para cada UDS.</w:t>
      </w:r>
      <w:r>
        <w:rPr>
          <w:rFonts w:ascii="Arial" w:eastAsia="SimSun" w:hAnsi="Arial" w:cs="Arial"/>
          <w:b/>
          <w:bCs/>
          <w:u w:val="single"/>
        </w:rPr>
        <w:t xml:space="preserve"> </w:t>
      </w:r>
    </w:p>
    <w:p w:rsidR="00800C1C" w:rsidRDefault="005716C1">
      <w:pPr>
        <w:spacing w:line="240" w:lineRule="auto"/>
        <w:ind w:leftChars="100" w:left="220"/>
        <w:jc w:val="both"/>
        <w:rPr>
          <w:rFonts w:ascii="Arial" w:eastAsia="SimSun" w:hAnsi="Arial" w:cs="Arial"/>
        </w:rPr>
      </w:pPr>
      <w:r>
        <w:rPr>
          <w:rFonts w:ascii="Arial" w:eastAsia="SimSun" w:hAnsi="Arial" w:cs="Arial"/>
        </w:rPr>
        <w:t>Si se identifica alguna inconsistencia en los documentos o en la información reportada por la EAS, la supervisión del contrato</w:t>
      </w:r>
      <w:ins w:id="751" w:author="Rafael Fernando Garzon Combariza" w:date="2019-04-12T16:51:00Z">
        <w:r w:rsidR="00F01A3B">
          <w:rPr>
            <w:rFonts w:ascii="Arial" w:eastAsia="SimSun" w:hAnsi="Arial" w:cs="Arial"/>
          </w:rPr>
          <w:t xml:space="preserve"> de aportes</w:t>
        </w:r>
      </w:ins>
      <w:r>
        <w:rPr>
          <w:rFonts w:ascii="Arial" w:eastAsia="SimSun" w:hAnsi="Arial" w:cs="Arial"/>
        </w:rPr>
        <w:t xml:space="preserve"> </w:t>
      </w:r>
      <w:del w:id="752" w:author="Rafael Fernando Garzon Combariza" w:date="2019-04-12T16:51:00Z">
        <w:r w:rsidDel="00F01A3B">
          <w:rPr>
            <w:rFonts w:ascii="Arial" w:eastAsia="SimSun" w:hAnsi="Arial" w:cs="Arial"/>
          </w:rPr>
          <w:delText xml:space="preserve">debe </w:delText>
        </w:r>
      </w:del>
      <w:ins w:id="753" w:author="Rafael Fernando Garzon Combariza" w:date="2019-04-12T16:51:00Z">
        <w:r w:rsidR="00F01A3B">
          <w:rPr>
            <w:rFonts w:ascii="Arial" w:eastAsia="SimSun" w:hAnsi="Arial" w:cs="Arial"/>
          </w:rPr>
          <w:t xml:space="preserve">deberá </w:t>
        </w:r>
      </w:ins>
      <w:r>
        <w:rPr>
          <w:rFonts w:ascii="Arial" w:eastAsia="SimSun" w:hAnsi="Arial" w:cs="Arial"/>
        </w:rPr>
        <w:t>proceder de manera inmediata con el requerimiento correspondiente</w:t>
      </w:r>
      <w:ins w:id="754" w:author="Rafael Fernando Garzon Combariza" w:date="2019-04-12T16:51:00Z">
        <w:r w:rsidR="00F01A3B">
          <w:rPr>
            <w:rFonts w:ascii="Arial" w:eastAsia="SimSun" w:hAnsi="Arial" w:cs="Arial"/>
          </w:rPr>
          <w:t xml:space="preserve"> a la EAS</w:t>
        </w:r>
      </w:ins>
      <w:r>
        <w:rPr>
          <w:rFonts w:ascii="Arial" w:eastAsia="SimSun" w:hAnsi="Arial" w:cs="Arial"/>
        </w:rPr>
        <w:t>.</w:t>
      </w:r>
      <w:del w:id="755" w:author="Rafael Fernando Garzon Combariza" w:date="2019-04-12T16:51:00Z">
        <w:r w:rsidDel="00F01A3B">
          <w:rPr>
            <w:rFonts w:ascii="Arial" w:eastAsia="SimSun" w:hAnsi="Arial" w:cs="Arial"/>
          </w:rPr>
          <w:delText xml:space="preserve"> </w:delText>
        </w:r>
      </w:del>
    </w:p>
    <w:p w:rsidR="00800C1C" w:rsidRPr="00DC0D72" w:rsidRDefault="005716C1">
      <w:pPr>
        <w:spacing w:line="240" w:lineRule="auto"/>
        <w:ind w:leftChars="100" w:left="220"/>
        <w:jc w:val="both"/>
        <w:rPr>
          <w:rFonts w:ascii="Arial" w:eastAsia="SimSun" w:hAnsi="Arial" w:cs="Arial"/>
          <w:lang w:val="en-US"/>
          <w:rPrChange w:id="756" w:author="Nelson Felipe Rodriguez Velez" w:date="2019-04-15T08:59:00Z">
            <w:rPr>
              <w:rFonts w:ascii="Arial" w:eastAsia="SimSun" w:hAnsi="Arial" w:cs="Arial"/>
            </w:rPr>
          </w:rPrChange>
        </w:rPr>
      </w:pPr>
      <w:r>
        <w:rPr>
          <w:rFonts w:ascii="Arial" w:eastAsia="SimSun" w:hAnsi="Arial" w:cs="Arial"/>
        </w:rPr>
        <w:t xml:space="preserve">8.6 </w:t>
      </w:r>
      <w:del w:id="757" w:author="Rafael Fernando Garzon Combariza" w:date="2019-04-12T16:53:00Z">
        <w:r w:rsidDel="00F01A3B">
          <w:rPr>
            <w:rFonts w:ascii="Arial" w:eastAsia="SimSun" w:hAnsi="Arial" w:cs="Arial"/>
            <w:b/>
            <w:bCs/>
          </w:rPr>
          <w:delText xml:space="preserve">Recolectar soportes </w:delText>
        </w:r>
      </w:del>
      <w:ins w:id="758" w:author="Rafael Fernando Garzon Combariza" w:date="2019-04-12T16:53:00Z">
        <w:r w:rsidR="00F01A3B">
          <w:rPr>
            <w:rFonts w:ascii="Arial" w:eastAsia="SimSun" w:hAnsi="Arial" w:cs="Arial"/>
            <w:b/>
            <w:bCs/>
          </w:rPr>
          <w:t xml:space="preserve">Soportes </w:t>
        </w:r>
      </w:ins>
      <w:del w:id="759" w:author="Rafael Fernando Garzon Combariza" w:date="2019-04-12T16:53:00Z">
        <w:r w:rsidDel="00F01A3B">
          <w:rPr>
            <w:rFonts w:ascii="Arial" w:eastAsia="SimSun" w:hAnsi="Arial" w:cs="Arial"/>
            <w:b/>
            <w:bCs/>
          </w:rPr>
          <w:delText xml:space="preserve">de </w:delText>
        </w:r>
      </w:del>
      <w:ins w:id="760" w:author="Rafael Fernando Garzon Combariza" w:date="2019-04-12T16:53:00Z">
        <w:r w:rsidR="00F01A3B">
          <w:rPr>
            <w:rFonts w:ascii="Arial" w:eastAsia="SimSun" w:hAnsi="Arial" w:cs="Arial"/>
            <w:b/>
            <w:bCs/>
          </w:rPr>
          <w:t xml:space="preserve">para el </w:t>
        </w:r>
      </w:ins>
      <w:r>
        <w:rPr>
          <w:rFonts w:ascii="Arial" w:eastAsia="SimSun" w:hAnsi="Arial" w:cs="Arial"/>
          <w:b/>
          <w:bCs/>
        </w:rPr>
        <w:t>ingreso</w:t>
      </w:r>
      <w:ins w:id="761" w:author="Rafael Fernando Garzon Combariza" w:date="2019-04-12T16:53:00Z">
        <w:r w:rsidR="00F01A3B">
          <w:rPr>
            <w:rFonts w:ascii="Arial" w:eastAsia="SimSun" w:hAnsi="Arial" w:cs="Arial"/>
            <w:b/>
            <w:bCs/>
          </w:rPr>
          <w:t xml:space="preserve"> de bienes</w:t>
        </w:r>
      </w:ins>
      <w:r>
        <w:rPr>
          <w:rFonts w:ascii="Arial" w:eastAsia="SimSun" w:hAnsi="Arial" w:cs="Arial"/>
          <w:b/>
          <w:bCs/>
        </w:rPr>
        <w:t xml:space="preserve"> al inventario</w:t>
      </w:r>
      <w:ins w:id="762" w:author="Rafael Fernando Garzon Combariza" w:date="2019-04-12T16:53:00Z">
        <w:r w:rsidR="00F01A3B">
          <w:rPr>
            <w:rFonts w:ascii="Arial" w:eastAsia="SimSun" w:hAnsi="Arial" w:cs="Arial"/>
            <w:b/>
            <w:bCs/>
          </w:rPr>
          <w:t xml:space="preserve"> del</w:t>
        </w:r>
      </w:ins>
      <w:r>
        <w:rPr>
          <w:rFonts w:ascii="Arial" w:eastAsia="SimSun" w:hAnsi="Arial" w:cs="Arial"/>
          <w:b/>
          <w:bCs/>
        </w:rPr>
        <w:t xml:space="preserve"> ICBF:</w:t>
      </w:r>
      <w:r>
        <w:rPr>
          <w:rFonts w:ascii="Arial" w:eastAsia="SimSun" w:hAnsi="Arial" w:cs="Arial"/>
        </w:rPr>
        <w:t xml:space="preserve"> la Supervisión de Contrato </w:t>
      </w:r>
      <w:ins w:id="763" w:author="Rafael Fernando Garzon Combariza" w:date="2019-04-12T16:53:00Z">
        <w:r w:rsidR="00F01A3B">
          <w:rPr>
            <w:rFonts w:ascii="Arial" w:eastAsia="SimSun" w:hAnsi="Arial" w:cs="Arial"/>
          </w:rPr>
          <w:t xml:space="preserve">de aportes </w:t>
        </w:r>
      </w:ins>
      <w:del w:id="764" w:author="Rafael Fernando Garzon Combariza" w:date="2019-04-12T16:54:00Z">
        <w:r w:rsidDel="00F01A3B">
          <w:rPr>
            <w:rFonts w:ascii="Arial" w:eastAsia="SimSun" w:hAnsi="Arial" w:cs="Arial"/>
          </w:rPr>
          <w:delText xml:space="preserve">debe </w:delText>
        </w:r>
      </w:del>
      <w:proofErr w:type="spellStart"/>
      <w:ins w:id="765" w:author="Rafael Fernando Garzon Combariza" w:date="2019-04-12T16:54:00Z">
        <w:r w:rsidR="00F01A3B">
          <w:rPr>
            <w:rFonts w:ascii="Arial" w:eastAsia="SimSun" w:hAnsi="Arial" w:cs="Arial"/>
          </w:rPr>
          <w:t>debera</w:t>
        </w:r>
        <w:proofErr w:type="spellEnd"/>
        <w:r w:rsidR="00F01A3B">
          <w:rPr>
            <w:rFonts w:ascii="Arial" w:eastAsia="SimSun" w:hAnsi="Arial" w:cs="Arial"/>
          </w:rPr>
          <w:t xml:space="preserve"> </w:t>
        </w:r>
      </w:ins>
      <w:del w:id="766" w:author="Rafael Fernando Garzon Combariza" w:date="2019-04-12T16:54:00Z">
        <w:r w:rsidDel="00F01A3B">
          <w:rPr>
            <w:rFonts w:ascii="Arial" w:eastAsia="SimSun" w:hAnsi="Arial" w:cs="Arial"/>
          </w:rPr>
          <w:delText xml:space="preserve">reunir </w:delText>
        </w:r>
      </w:del>
      <w:ins w:id="767" w:author="Rafael Fernando Garzon Combariza" w:date="2019-04-12T16:54:00Z">
        <w:r w:rsidR="00F01A3B">
          <w:rPr>
            <w:rFonts w:ascii="Arial" w:eastAsia="SimSun" w:hAnsi="Arial" w:cs="Arial"/>
          </w:rPr>
          <w:t xml:space="preserve">consolidar </w:t>
        </w:r>
      </w:ins>
      <w:r>
        <w:rPr>
          <w:rFonts w:ascii="Arial" w:eastAsia="SimSun" w:hAnsi="Arial" w:cs="Arial"/>
        </w:rPr>
        <w:t xml:space="preserve">los siguientes documentos para remitirlos al Almacenista de la Regional, quien realizará el ingreso de </w:t>
      </w:r>
      <w:del w:id="768" w:author="Rafael Fernando Garzon Combariza" w:date="2019-04-12T16:56:00Z">
        <w:r w:rsidDel="00F01A3B">
          <w:rPr>
            <w:rFonts w:ascii="Arial" w:eastAsia="SimSun" w:hAnsi="Arial" w:cs="Arial"/>
          </w:rPr>
          <w:delText>la dotación</w:delText>
        </w:r>
      </w:del>
      <w:ins w:id="769" w:author="Rafael Fernando Garzon Combariza" w:date="2019-04-12T16:56:00Z">
        <w:r w:rsidR="00F01A3B">
          <w:rPr>
            <w:rFonts w:ascii="Arial" w:eastAsia="SimSun" w:hAnsi="Arial" w:cs="Arial"/>
          </w:rPr>
          <w:t>los bienes</w:t>
        </w:r>
      </w:ins>
      <w:r>
        <w:rPr>
          <w:rFonts w:ascii="Arial" w:eastAsia="SimSun" w:hAnsi="Arial" w:cs="Arial"/>
        </w:rPr>
        <w:t xml:space="preserve"> al inventario </w:t>
      </w:r>
      <w:ins w:id="770" w:author="Rafael Fernando Garzon Combariza" w:date="2019-04-12T16:56:00Z">
        <w:r w:rsidR="00F01A3B">
          <w:rPr>
            <w:rFonts w:ascii="Arial" w:eastAsia="SimSun" w:hAnsi="Arial" w:cs="Arial"/>
          </w:rPr>
          <w:t xml:space="preserve">del </w:t>
        </w:r>
      </w:ins>
      <w:r>
        <w:rPr>
          <w:rFonts w:ascii="Arial" w:eastAsia="SimSun" w:hAnsi="Arial" w:cs="Arial"/>
        </w:rPr>
        <w:t>ICBF, tal como lo indica el P7.SA Procedimiento de Ingreso de Bienes muebles al Almacén, en su última versión</w:t>
      </w:r>
      <w:ins w:id="771" w:author="Rafael Fernando Garzon Combariza" w:date="2019-04-12T16:58:00Z">
        <w:r w:rsidR="00F01A3B">
          <w:rPr>
            <w:rFonts w:ascii="Arial" w:eastAsia="SimSun" w:hAnsi="Arial" w:cs="Arial"/>
          </w:rPr>
          <w:t xml:space="preserve">. </w:t>
        </w:r>
        <w:r w:rsidR="00F01A3B" w:rsidRPr="00DC0D72">
          <w:rPr>
            <w:rFonts w:ascii="Arial" w:eastAsia="SimSun" w:hAnsi="Arial" w:cs="Arial"/>
            <w:lang w:val="en-US"/>
            <w:rPrChange w:id="772" w:author="Nelson Felipe Rodriguez Velez" w:date="2019-04-15T08:59:00Z">
              <w:rPr>
                <w:rFonts w:ascii="Arial" w:eastAsia="SimSun" w:hAnsi="Arial" w:cs="Arial"/>
              </w:rPr>
            </w:rPrChange>
          </w:rPr>
          <w:t xml:space="preserve">Link: </w:t>
        </w:r>
        <w:r w:rsidR="00F01A3B">
          <w:rPr>
            <w:rFonts w:ascii="Arial" w:eastAsia="SimSun" w:hAnsi="Arial" w:cs="Arial"/>
          </w:rPr>
          <w:fldChar w:fldCharType="begin"/>
        </w:r>
        <w:r w:rsidR="00F01A3B" w:rsidRPr="00DC0D72">
          <w:rPr>
            <w:rFonts w:ascii="Arial" w:eastAsia="SimSun" w:hAnsi="Arial" w:cs="Arial"/>
            <w:lang w:val="en-US"/>
            <w:rPrChange w:id="773" w:author="Nelson Felipe Rodriguez Velez" w:date="2019-04-15T08:59:00Z">
              <w:rPr>
                <w:rFonts w:ascii="Arial" w:eastAsia="SimSun" w:hAnsi="Arial" w:cs="Arial"/>
              </w:rPr>
            </w:rPrChange>
          </w:rPr>
          <w:instrText xml:space="preserve"> HYPERLINK "https://www.icbf.gov.co/el-instituto/sistema-integrado-de-gestion/procedimiento-ingreso-de-bienes-muebles-al-almacen-v3" </w:instrText>
        </w:r>
        <w:r w:rsidR="00F01A3B">
          <w:rPr>
            <w:rFonts w:ascii="Arial" w:eastAsia="SimSun" w:hAnsi="Arial" w:cs="Arial"/>
          </w:rPr>
          <w:fldChar w:fldCharType="separate"/>
        </w:r>
        <w:r w:rsidR="00F01A3B" w:rsidRPr="00DC0D72">
          <w:rPr>
            <w:rStyle w:val="Hipervnculo"/>
            <w:rFonts w:ascii="Arial" w:eastAsia="SimSun" w:hAnsi="Arial" w:cs="Arial"/>
            <w:lang w:val="en-US"/>
            <w:rPrChange w:id="774" w:author="Nelson Felipe Rodriguez Velez" w:date="2019-04-15T08:59:00Z">
              <w:rPr>
                <w:rStyle w:val="Hipervnculo"/>
                <w:rFonts w:ascii="Arial" w:eastAsia="SimSun" w:hAnsi="Arial" w:cs="Arial"/>
              </w:rPr>
            </w:rPrChange>
          </w:rPr>
          <w:t>https://www.icbf.gov.co/el-instituto/sistema-integrado-de-gestion/procedimiento-ingreso-de-bienes-muebles-al-almacen-v3</w:t>
        </w:r>
        <w:r w:rsidR="00F01A3B">
          <w:rPr>
            <w:rFonts w:ascii="Arial" w:eastAsia="SimSun" w:hAnsi="Arial" w:cs="Arial"/>
          </w:rPr>
          <w:fldChar w:fldCharType="end"/>
        </w:r>
        <w:r w:rsidR="00F01A3B" w:rsidRPr="00DC0D72">
          <w:rPr>
            <w:rFonts w:ascii="Arial" w:eastAsia="SimSun" w:hAnsi="Arial" w:cs="Arial"/>
            <w:lang w:val="en-US"/>
            <w:rPrChange w:id="775" w:author="Nelson Felipe Rodriguez Velez" w:date="2019-04-15T08:59:00Z">
              <w:rPr>
                <w:rFonts w:ascii="Arial" w:eastAsia="SimSun" w:hAnsi="Arial" w:cs="Arial"/>
              </w:rPr>
            </w:rPrChange>
          </w:rPr>
          <w:t xml:space="preserve"> </w:t>
        </w:r>
      </w:ins>
      <w:del w:id="776" w:author="Rafael Fernando Garzon Combariza" w:date="2019-04-12T16:58:00Z">
        <w:r w:rsidRPr="00DC0D72" w:rsidDel="00F01A3B">
          <w:rPr>
            <w:rFonts w:ascii="Arial" w:eastAsia="SimSun" w:hAnsi="Arial" w:cs="Arial"/>
            <w:lang w:val="en-US"/>
            <w:rPrChange w:id="777" w:author="Nelson Felipe Rodriguez Velez" w:date="2019-04-15T08:59:00Z">
              <w:rPr>
                <w:rFonts w:ascii="Arial" w:eastAsia="SimSun" w:hAnsi="Arial" w:cs="Arial"/>
              </w:rPr>
            </w:rPrChange>
          </w:rPr>
          <w:delText>:</w:delText>
        </w:r>
      </w:del>
    </w:p>
    <w:p w:rsidR="00800C1C" w:rsidRDefault="005716C1">
      <w:pPr>
        <w:spacing w:line="240" w:lineRule="auto"/>
        <w:ind w:leftChars="200" w:left="440"/>
        <w:jc w:val="both"/>
        <w:rPr>
          <w:rFonts w:ascii="Arial" w:eastAsia="SimSun" w:hAnsi="Arial" w:cs="Arial"/>
        </w:rPr>
      </w:pPr>
      <w:r w:rsidRPr="00DC0D72">
        <w:rPr>
          <w:rFonts w:ascii="Arial" w:eastAsia="SimSun" w:hAnsi="Arial" w:cs="Arial"/>
          <w:lang w:val="en-US"/>
          <w:rPrChange w:id="778" w:author="Nelson Felipe Rodriguez Velez" w:date="2019-04-15T08:59:00Z">
            <w:rPr>
              <w:rFonts w:ascii="Arial" w:eastAsia="SimSun" w:hAnsi="Arial" w:cs="Arial"/>
            </w:rPr>
          </w:rPrChange>
        </w:rPr>
        <w:t xml:space="preserve"> </w:t>
      </w:r>
      <w:r>
        <w:rPr>
          <w:rFonts w:ascii="Arial" w:eastAsia="SimSun" w:hAnsi="Arial" w:cs="Arial"/>
        </w:rPr>
        <w:t>−Copia del contrato de aporte y/o adición en la que se asignan los recursos para dotación.</w:t>
      </w:r>
    </w:p>
    <w:p w:rsidR="00800C1C" w:rsidRDefault="005716C1">
      <w:pPr>
        <w:spacing w:line="240" w:lineRule="auto"/>
        <w:ind w:leftChars="200" w:left="440"/>
        <w:jc w:val="both"/>
        <w:rPr>
          <w:rFonts w:ascii="Arial" w:eastAsia="SimSun" w:hAnsi="Arial" w:cs="Arial"/>
        </w:rPr>
      </w:pPr>
      <w:r>
        <w:rPr>
          <w:rFonts w:ascii="Arial" w:eastAsia="SimSun" w:hAnsi="Arial" w:cs="Arial"/>
        </w:rPr>
        <w:t xml:space="preserve"> −Documento que soporte la legalidad del contrato de aporte y/o adición (oficio de legalización). </w:t>
      </w:r>
    </w:p>
    <w:p w:rsidR="00800C1C" w:rsidRDefault="005716C1">
      <w:pPr>
        <w:spacing w:line="240" w:lineRule="auto"/>
        <w:ind w:leftChars="200" w:left="440"/>
        <w:jc w:val="both"/>
        <w:rPr>
          <w:rFonts w:ascii="Arial" w:eastAsia="SimSun" w:hAnsi="Arial" w:cs="Arial"/>
        </w:rPr>
      </w:pPr>
      <w:r>
        <w:rPr>
          <w:rFonts w:ascii="Arial" w:eastAsia="SimSun" w:hAnsi="Arial" w:cs="Arial"/>
        </w:rPr>
        <w:t xml:space="preserve">− Copia de las facturas de compra (cumpliendo condiciones de ley, claras y legibles). </w:t>
      </w:r>
    </w:p>
    <w:p w:rsidR="00800C1C" w:rsidRDefault="005716C1">
      <w:pPr>
        <w:spacing w:line="240" w:lineRule="auto"/>
        <w:ind w:leftChars="200" w:left="440"/>
        <w:jc w:val="both"/>
        <w:rPr>
          <w:rFonts w:ascii="Arial" w:eastAsia="SimSun" w:hAnsi="Arial" w:cs="Arial"/>
        </w:rPr>
      </w:pPr>
      <w:r>
        <w:rPr>
          <w:rFonts w:ascii="Arial" w:eastAsia="SimSun" w:hAnsi="Arial" w:cs="Arial"/>
        </w:rPr>
        <w:t xml:space="preserve">−Soporte de recepción de los bienes y verificación de su existencia en la UDS. Para los contratos de aporte el soporte de recepción de los bienes puede ser levantado a través de las siguientes opciones: </w:t>
      </w:r>
    </w:p>
    <w:p w:rsidR="00800C1C" w:rsidRDefault="005716C1">
      <w:pPr>
        <w:spacing w:line="240" w:lineRule="auto"/>
        <w:ind w:leftChars="400" w:left="880"/>
        <w:jc w:val="both"/>
        <w:rPr>
          <w:rFonts w:ascii="Arial" w:eastAsia="SimSun" w:hAnsi="Arial" w:cs="Arial"/>
        </w:rPr>
      </w:pPr>
      <w:r>
        <w:rPr>
          <w:rFonts w:ascii="Arial" w:eastAsia="SimSun" w:hAnsi="Arial" w:cs="Arial"/>
          <w:b/>
          <w:bCs/>
        </w:rPr>
        <w:t>➢ Opción 1:</w:t>
      </w:r>
      <w:r>
        <w:rPr>
          <w:rFonts w:ascii="Arial" w:eastAsia="SimSun" w:hAnsi="Arial" w:cs="Arial"/>
        </w:rPr>
        <w:t xml:space="preserve"> acta de verificación de los bienes puestos en la UDS, levantada a partir de la visita en sitio y firmada por parte de la Supervisión del contrato de aporte del ICBF, representante legal de la EAS y coordinador de la UDS. Esta acta debe contener la relación de inventarios (nombre del elemento, cantidad, unidad de medida, marca, referencia, serial, valor unitario, y valor total) de los bienes; para lo cual se recomienda emplear la información del FORMATO INVENTARIO DE DOTACIONES.</w:t>
      </w:r>
    </w:p>
    <w:p w:rsidR="00800C1C" w:rsidRDefault="005716C1">
      <w:pPr>
        <w:spacing w:line="240" w:lineRule="auto"/>
        <w:ind w:leftChars="400" w:left="880"/>
        <w:jc w:val="both"/>
        <w:rPr>
          <w:rFonts w:ascii="Arial" w:eastAsia="SimSun" w:hAnsi="Arial" w:cs="Arial"/>
        </w:rPr>
      </w:pPr>
      <w:r>
        <w:rPr>
          <w:rFonts w:ascii="Arial" w:eastAsia="SimSun" w:hAnsi="Arial" w:cs="Arial"/>
          <w:b/>
          <w:bCs/>
        </w:rPr>
        <w:t xml:space="preserve">➢Opción 2: </w:t>
      </w:r>
      <w:r>
        <w:rPr>
          <w:rFonts w:ascii="Arial" w:eastAsia="SimSun" w:hAnsi="Arial" w:cs="Arial"/>
        </w:rPr>
        <w:t xml:space="preserve">fotos y video de las dotaciones puestas en las UDS, en los casos que la verificación de la existencia de los bienes se realice con Medios Magnéticos (CD/DVD) entregados por la EAS. </w:t>
      </w:r>
    </w:p>
    <w:p w:rsidR="00800C1C" w:rsidRDefault="005716C1">
      <w:pPr>
        <w:spacing w:line="240" w:lineRule="auto"/>
        <w:ind w:leftChars="400" w:left="880"/>
        <w:jc w:val="both"/>
        <w:rPr>
          <w:rFonts w:ascii="Arial" w:eastAsia="SimSun" w:hAnsi="Arial" w:cs="Arial"/>
        </w:rPr>
      </w:pPr>
      <w:r>
        <w:rPr>
          <w:rFonts w:ascii="Arial" w:eastAsia="SimSun" w:hAnsi="Arial" w:cs="Arial"/>
          <w:b/>
          <w:bCs/>
        </w:rPr>
        <w:t>IMPORTANTE:</w:t>
      </w:r>
      <w:r>
        <w:rPr>
          <w:rFonts w:ascii="Arial" w:eastAsia="SimSun" w:hAnsi="Arial" w:cs="Arial"/>
        </w:rPr>
        <w:t xml:space="preserve"> En el registro fotográfico y fílmico de elementos eléctricos y electrónicos debe ser visible la placa de identificación del elemento en la que se pueda leer claramente la Referencia, el Serial y Modelo.</w:t>
      </w:r>
    </w:p>
    <w:p w:rsidR="00800C1C" w:rsidRDefault="005716C1">
      <w:pPr>
        <w:spacing w:line="240" w:lineRule="auto"/>
        <w:ind w:leftChars="200" w:left="440"/>
        <w:jc w:val="both"/>
        <w:rPr>
          <w:rFonts w:ascii="Arial" w:eastAsia="SimSun" w:hAnsi="Arial" w:cs="Arial"/>
        </w:rPr>
      </w:pPr>
      <w:r>
        <w:rPr>
          <w:rFonts w:ascii="Arial" w:eastAsia="SimSun" w:hAnsi="Arial" w:cs="Arial"/>
        </w:rPr>
        <w:t>-</w:t>
      </w:r>
      <w:r>
        <w:rPr>
          <w:rFonts w:ascii="Arial" w:eastAsia="SimSun" w:hAnsi="Arial" w:cs="Arial"/>
          <w:b/>
          <w:bCs/>
        </w:rPr>
        <w:t xml:space="preserve"> Certificación del Supervisor por Verificación.</w:t>
      </w:r>
      <w:r>
        <w:rPr>
          <w:rFonts w:ascii="Arial" w:eastAsia="SimSun" w:hAnsi="Arial" w:cs="Arial"/>
        </w:rPr>
        <w:t xml:space="preserve"> Formato que se diligencia cuando la recepción de los bienes y su verificación de existencia se realice a partir de la revisión de medios magnéticos (fotos y videos entregados por la EAS a la Supervisión del contrato). </w:t>
      </w:r>
    </w:p>
    <w:p w:rsidR="00800C1C" w:rsidRDefault="005716C1">
      <w:pPr>
        <w:spacing w:line="240" w:lineRule="auto"/>
        <w:ind w:leftChars="200" w:left="440"/>
        <w:jc w:val="both"/>
        <w:rPr>
          <w:rFonts w:ascii="Arial" w:eastAsia="SimSun" w:hAnsi="Arial" w:cs="Arial"/>
        </w:rPr>
      </w:pPr>
      <w:r>
        <w:rPr>
          <w:rFonts w:ascii="Arial" w:eastAsia="SimSun" w:hAnsi="Arial" w:cs="Arial"/>
        </w:rPr>
        <w:lastRenderedPageBreak/>
        <w:t xml:space="preserve">− </w:t>
      </w:r>
      <w:r>
        <w:rPr>
          <w:rFonts w:ascii="Arial" w:eastAsia="SimSun" w:hAnsi="Arial" w:cs="Arial"/>
          <w:b/>
          <w:bCs/>
        </w:rPr>
        <w:t>Plan de distribución del P7.SA Procedimiento Ingreso Bienes al Almacén.</w:t>
      </w:r>
      <w:r>
        <w:rPr>
          <w:rFonts w:ascii="Arial" w:eastAsia="SimSun" w:hAnsi="Arial" w:cs="Arial"/>
        </w:rPr>
        <w:t xml:space="preserve"> En este formato se deben relacionar los elementos adquiridos, sus cantidades (unidades), el valor unitario incluido IVA; y valor total, conforme a las facturas de compra entregadas por la EAS.</w:t>
      </w:r>
    </w:p>
    <w:p w:rsidR="00800C1C" w:rsidRDefault="005716C1">
      <w:pPr>
        <w:spacing w:line="240" w:lineRule="auto"/>
        <w:ind w:leftChars="200" w:left="440"/>
        <w:jc w:val="both"/>
        <w:rPr>
          <w:rFonts w:ascii="Arial" w:eastAsia="SimSun" w:hAnsi="Arial" w:cs="Arial"/>
        </w:rPr>
      </w:pPr>
      <w:r>
        <w:rPr>
          <w:rFonts w:ascii="Arial" w:eastAsia="SimSun" w:hAnsi="Arial" w:cs="Arial"/>
        </w:rPr>
        <w:t xml:space="preserve">Se recuerda diligenciar un Plan de Distribución por cada UDS, ya que con la información de este formato el Almacenista de la Regional asigna dentro del sistema de inventarios (SEVEN ERP), los bienes a la UDS en dónde quedan ubicados. </w:t>
      </w:r>
    </w:p>
    <w:p w:rsidR="00800C1C" w:rsidRDefault="005716C1">
      <w:pPr>
        <w:spacing w:line="240" w:lineRule="auto"/>
        <w:ind w:leftChars="200" w:left="440"/>
        <w:jc w:val="both"/>
        <w:rPr>
          <w:rFonts w:ascii="Arial" w:eastAsia="SimSun" w:hAnsi="Arial" w:cs="Arial"/>
        </w:rPr>
      </w:pPr>
      <w:r>
        <w:rPr>
          <w:rFonts w:ascii="Arial" w:eastAsia="SimSun" w:hAnsi="Arial" w:cs="Arial"/>
        </w:rPr>
        <w:t>El formato no debe ser modificado en su estructura y debe ser firmado por el Supervisor del contrato de aporte con nombre claro y cargo</w:t>
      </w:r>
    </w:p>
    <w:p w:rsidR="00800C1C" w:rsidRDefault="005716C1">
      <w:pPr>
        <w:spacing w:line="240" w:lineRule="auto"/>
        <w:jc w:val="both"/>
        <w:rPr>
          <w:rFonts w:ascii="Arial" w:eastAsia="SimSun" w:hAnsi="Arial" w:cs="Arial"/>
        </w:rPr>
      </w:pPr>
      <w:r>
        <w:rPr>
          <w:rFonts w:ascii="Arial" w:eastAsia="SimSun" w:hAnsi="Arial" w:cs="Arial"/>
        </w:rPr>
        <w:t>Para verificar el cumplimiento de cada una de estas actividades la Supervisión del Contrato de aporte puede emplear el FORMATO LISTA DE VERIFICACIÓN DE SOPORTES PARA EL INGRESO DE DOTACIONES DE PRIMERA INFANCIA AL INVENTARIO DEL ICBF.</w:t>
      </w:r>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 xml:space="preserve">Trasladar soportes al Almacenista de la Regional: </w:t>
      </w:r>
      <w:r>
        <w:rPr>
          <w:rFonts w:ascii="Arial" w:eastAsia="SimSun" w:hAnsi="Arial" w:cs="Arial"/>
        </w:rPr>
        <w:t xml:space="preserve">una vez verificada la calidad, coherencia y consistencia de los soportes, el Supervisor del contrato debe trasladarlos mediante memorando y/o correo electrónico con soportes digitales, al almacenista de la Regional para iniciar el ingreso de estos bienes al inventario ICBF. </w:t>
      </w:r>
    </w:p>
    <w:p w:rsidR="00800C1C" w:rsidRDefault="005716C1">
      <w:pPr>
        <w:numPr>
          <w:ilvl w:val="0"/>
          <w:numId w:val="2"/>
        </w:numPr>
        <w:spacing w:line="240" w:lineRule="auto"/>
        <w:jc w:val="both"/>
        <w:rPr>
          <w:rFonts w:ascii="Arial" w:eastAsia="SimSun" w:hAnsi="Arial" w:cs="Arial"/>
        </w:rPr>
      </w:pPr>
      <w:r>
        <w:rPr>
          <w:rFonts w:ascii="Arial" w:eastAsia="SimSun" w:hAnsi="Arial" w:cs="Arial"/>
          <w:b/>
          <w:bCs/>
        </w:rPr>
        <w:t>Ingresar las dotaciones al inventario ICBF:</w:t>
      </w:r>
      <w:r>
        <w:rPr>
          <w:rFonts w:ascii="Arial" w:eastAsia="SimSun" w:hAnsi="Arial" w:cs="Arial"/>
        </w:rPr>
        <w:t xml:space="preserve"> el almacenista de la Regional recibe los soportes entregados por la supervisión del contrato de aporte y realiza una revisión general, para identificar y reportar cualquier inconsistencia que requiera subsanación.</w:t>
      </w:r>
    </w:p>
    <w:p w:rsidR="00800C1C" w:rsidDel="00A131D6" w:rsidRDefault="005716C1">
      <w:pPr>
        <w:spacing w:line="240" w:lineRule="auto"/>
        <w:jc w:val="both"/>
        <w:rPr>
          <w:del w:id="779" w:author="Nelson Felipe Rodriguez Velez" w:date="2019-04-15T10:07:00Z"/>
          <w:rFonts w:ascii="Arial" w:eastAsia="SimSun" w:hAnsi="Arial" w:cs="Arial"/>
        </w:rPr>
      </w:pPr>
      <w:r>
        <w:rPr>
          <w:rFonts w:ascii="Arial" w:eastAsia="SimSun" w:hAnsi="Arial" w:cs="Arial"/>
        </w:rPr>
        <w:t>Se recuerda que es responsabilidad de los Supervisores de los Contratos de Aporte de Primera Infancia, garantizar la coherencia y veracidad de la información consignada en los soportes de ingreso al inventario de los bienes adquiridos con los recursos aportados por el ICBF en el marco de los contratos de aporte suscritos con las Entidades Administradoras del Servicio.</w:t>
      </w:r>
    </w:p>
    <w:p w:rsidR="00800C1C" w:rsidDel="00A131D6" w:rsidRDefault="00800C1C">
      <w:pPr>
        <w:tabs>
          <w:tab w:val="left" w:pos="3152"/>
        </w:tabs>
        <w:rPr>
          <w:del w:id="780" w:author="Nelson Felipe Rodriguez Velez" w:date="2019-04-15T10:07:00Z"/>
          <w:rFonts w:ascii="Arial" w:eastAsia="Arial" w:hAnsi="Arial" w:cs="Arial"/>
          <w:b/>
          <w:color w:val="548DD4"/>
        </w:rPr>
      </w:pPr>
    </w:p>
    <w:p w:rsidR="00800C1C" w:rsidRDefault="00800C1C" w:rsidP="00A131D6">
      <w:pPr>
        <w:spacing w:line="240" w:lineRule="auto"/>
        <w:jc w:val="both"/>
        <w:rPr>
          <w:rFonts w:ascii="Arial" w:eastAsia="Arial" w:hAnsi="Arial" w:cs="Arial"/>
          <w:b/>
          <w:color w:val="548DD4"/>
        </w:rPr>
        <w:pPrChange w:id="781" w:author="Nelson Felipe Rodriguez Velez" w:date="2019-04-15T10:07:00Z">
          <w:pPr>
            <w:tabs>
              <w:tab w:val="left" w:pos="3152"/>
            </w:tabs>
          </w:pPr>
        </w:pPrChange>
      </w:pPr>
    </w:p>
    <w:p w:rsidR="00800C1C" w:rsidRDefault="005716C1">
      <w:pPr>
        <w:tabs>
          <w:tab w:val="left" w:pos="3152"/>
        </w:tabs>
        <w:rPr>
          <w:rFonts w:ascii="Arial" w:eastAsia="Arial" w:hAnsi="Arial" w:cs="Arial"/>
          <w:b/>
          <w:color w:val="548DD4"/>
        </w:rPr>
      </w:pPr>
      <w:r>
        <w:rPr>
          <w:rFonts w:ascii="Arial" w:eastAsia="Arial" w:hAnsi="Arial" w:cs="Arial"/>
          <w:b/>
          <w:color w:val="548DD4"/>
        </w:rPr>
        <w:t>Actividad 2: Revisión del panorama general de la regional.</w:t>
      </w:r>
    </w:p>
    <w:p w:rsidR="00800C1C" w:rsidRDefault="005716C1">
      <w:pPr>
        <w:spacing w:line="240" w:lineRule="auto"/>
        <w:jc w:val="both"/>
        <w:rPr>
          <w:rFonts w:ascii="Arial" w:eastAsia="SimSun" w:hAnsi="Arial" w:cs="Arial"/>
        </w:rPr>
      </w:pPr>
      <w:r>
        <w:rPr>
          <w:rFonts w:ascii="Arial" w:eastAsia="SimSun" w:hAnsi="Arial" w:cs="Arial"/>
        </w:rPr>
        <w:t xml:space="preserve">Para realizar la revisión del estado general de la regional es importante que el Equipo </w:t>
      </w:r>
      <w:proofErr w:type="gramStart"/>
      <w:r>
        <w:rPr>
          <w:rFonts w:ascii="Arial" w:eastAsia="SimSun" w:hAnsi="Arial" w:cs="Arial"/>
        </w:rPr>
        <w:t>se  apoye</w:t>
      </w:r>
      <w:proofErr w:type="gramEnd"/>
      <w:r>
        <w:rPr>
          <w:rFonts w:ascii="Arial" w:eastAsia="SimSun" w:hAnsi="Arial" w:cs="Arial"/>
        </w:rPr>
        <w:t xml:space="preserve"> en la información de las matrices de seguimiento de contratación y ejecución de dotaciones</w:t>
      </w:r>
      <w:r>
        <w:rPr>
          <w:rFonts w:ascii="Arial" w:eastAsia="SimSun" w:hAnsi="Arial" w:cs="Arial"/>
          <w:b/>
          <w:bCs/>
          <w:color w:val="5F497A" w:themeColor="accent4" w:themeShade="BF"/>
        </w:rPr>
        <w:t xml:space="preserve"> (</w:t>
      </w:r>
      <w:r>
        <w:rPr>
          <w:rFonts w:ascii="Arial" w:eastAsia="Arial" w:hAnsi="Arial" w:cs="Arial"/>
          <w:b/>
          <w:bCs/>
          <w:color w:val="5F497A" w:themeColor="accent4" w:themeShade="BF"/>
        </w:rPr>
        <w:t xml:space="preserve">f7.g10.pp_formato_seguimiento_contratacion_ejecucion_de_dotaciones_v1). </w:t>
      </w:r>
      <w:r>
        <w:rPr>
          <w:rFonts w:ascii="Arial" w:eastAsia="SimSun" w:hAnsi="Arial" w:cs="Arial"/>
        </w:rPr>
        <w:t>Es muy importante que el profesional que apoye a la regional le solicite esta información con antelación a la fecha de la comisión en los casos que la regional no haya reportado al Equipo de Infraestructura y Dotación.</w:t>
      </w:r>
    </w:p>
    <w:p w:rsidR="00800C1C" w:rsidRDefault="005716C1">
      <w:pPr>
        <w:spacing w:line="240" w:lineRule="auto"/>
        <w:jc w:val="both"/>
        <w:rPr>
          <w:rFonts w:ascii="Arial" w:eastAsia="SimSun" w:hAnsi="Arial" w:cs="Arial"/>
        </w:rPr>
      </w:pPr>
      <w:r>
        <w:rPr>
          <w:rFonts w:ascii="Arial" w:eastAsia="SimSun" w:hAnsi="Arial" w:cs="Arial"/>
        </w:rPr>
        <w:t>Durante este ejercicio se realizarán dos actividades:</w:t>
      </w:r>
    </w:p>
    <w:p w:rsidR="00800C1C" w:rsidRDefault="005716C1">
      <w:pPr>
        <w:numPr>
          <w:ilvl w:val="0"/>
          <w:numId w:val="3"/>
        </w:numPr>
        <w:spacing w:line="240" w:lineRule="auto"/>
        <w:jc w:val="both"/>
        <w:rPr>
          <w:rFonts w:ascii="Arial" w:eastAsia="SimSun" w:hAnsi="Arial" w:cs="Arial"/>
        </w:rPr>
      </w:pPr>
      <w:r>
        <w:rPr>
          <w:rFonts w:ascii="Arial" w:eastAsia="SimSun" w:hAnsi="Arial" w:cs="Arial"/>
        </w:rPr>
        <w:t>Revisar con la regional el estado de avance en el ingreso de la dotación al Inventario teniendo como base el último reporte de SEVEN - ERP.</w:t>
      </w:r>
    </w:p>
    <w:p w:rsidR="00800C1C" w:rsidRDefault="005716C1">
      <w:pPr>
        <w:numPr>
          <w:ilvl w:val="0"/>
          <w:numId w:val="3"/>
        </w:numPr>
        <w:spacing w:line="240" w:lineRule="auto"/>
        <w:jc w:val="both"/>
        <w:rPr>
          <w:rFonts w:ascii="Arial" w:eastAsia="SimSun" w:hAnsi="Arial" w:cs="Arial"/>
        </w:rPr>
      </w:pPr>
      <w:r>
        <w:rPr>
          <w:rFonts w:ascii="Arial" w:eastAsia="SimSun" w:hAnsi="Arial" w:cs="Arial"/>
        </w:rPr>
        <w:t>Revisar con la regional la información consolidada de los contratos a los que les fueron asignados recursos de dotación durante las vigencias 2016-2017-2018-</w:t>
      </w:r>
      <w:proofErr w:type="gramStart"/>
      <w:r>
        <w:rPr>
          <w:rFonts w:ascii="Arial" w:eastAsia="SimSun" w:hAnsi="Arial" w:cs="Arial"/>
        </w:rPr>
        <w:t>2019..</w:t>
      </w:r>
      <w:proofErr w:type="gramEnd"/>
      <w:r>
        <w:rPr>
          <w:rFonts w:ascii="Arial" w:eastAsia="SimSun" w:hAnsi="Arial" w:cs="Arial"/>
        </w:rPr>
        <w:t xml:space="preserve"> Para esta actividad se debe tener en cuenta el formato de </w:t>
      </w:r>
      <w:r>
        <w:rPr>
          <w:rFonts w:ascii="Arial" w:eastAsia="SimSun" w:hAnsi="Arial" w:cs="Arial"/>
          <w:b/>
          <w:bCs/>
          <w:i/>
          <w:iCs/>
          <w:color w:val="5F497A" w:themeColor="accent4" w:themeShade="BF"/>
        </w:rPr>
        <w:t>M</w:t>
      </w:r>
      <w:r>
        <w:rPr>
          <w:rFonts w:ascii="Arial" w:eastAsia="Arial" w:hAnsi="Arial" w:cs="Arial"/>
          <w:b/>
          <w:bCs/>
          <w:i/>
          <w:iCs/>
          <w:color w:val="5F497A" w:themeColor="accent4" w:themeShade="BF"/>
        </w:rPr>
        <w:t>a</w:t>
      </w:r>
      <w:r>
        <w:rPr>
          <w:rFonts w:ascii="Arial" w:eastAsia="SimSun" w:hAnsi="Arial" w:cs="Arial"/>
          <w:b/>
          <w:bCs/>
          <w:i/>
          <w:iCs/>
          <w:color w:val="5F497A" w:themeColor="accent4" w:themeShade="BF"/>
        </w:rPr>
        <w:t>triz de seguimiento de Ingreso de Dotación al Inventario</w:t>
      </w:r>
      <w:r>
        <w:rPr>
          <w:rFonts w:ascii="Arial" w:eastAsia="SimSun" w:hAnsi="Arial" w:cs="Arial"/>
        </w:rPr>
        <w:t>. Donde se deben relacionar toda la información que allí se solicita.</w:t>
      </w:r>
    </w:p>
    <w:p w:rsidR="00800C1C" w:rsidRDefault="005716C1">
      <w:pPr>
        <w:tabs>
          <w:tab w:val="left" w:pos="3152"/>
        </w:tabs>
        <w:rPr>
          <w:rFonts w:ascii="Arial" w:eastAsia="Arial" w:hAnsi="Arial" w:cs="Arial"/>
          <w:b/>
          <w:color w:val="548DD4"/>
        </w:rPr>
      </w:pPr>
      <w:r>
        <w:rPr>
          <w:rFonts w:ascii="Arial" w:eastAsia="Arial" w:hAnsi="Arial" w:cs="Arial"/>
          <w:b/>
          <w:color w:val="548DD4"/>
        </w:rPr>
        <w:lastRenderedPageBreak/>
        <w:t>Actividad 3:</w:t>
      </w:r>
    </w:p>
    <w:p w:rsidR="00800C1C" w:rsidRDefault="005716C1">
      <w:pPr>
        <w:spacing w:line="240" w:lineRule="auto"/>
        <w:jc w:val="both"/>
        <w:rPr>
          <w:rFonts w:ascii="Arial" w:eastAsia="SimSun" w:hAnsi="Arial" w:cs="Arial"/>
        </w:rPr>
      </w:pPr>
      <w:r>
        <w:rPr>
          <w:rFonts w:ascii="Arial" w:eastAsia="SimSun" w:hAnsi="Arial" w:cs="Arial"/>
        </w:rPr>
        <w:t>Para esta actividad se explicará a los asistentes en qué consisten la lista de verificación de soportes y cómo los puede ayudar en la revisión de los soportes para ingresar la dotación al Inventario ICBF</w:t>
      </w:r>
    </w:p>
    <w:p w:rsidR="00800C1C" w:rsidRDefault="005716C1">
      <w:pPr>
        <w:tabs>
          <w:tab w:val="left" w:pos="3152"/>
        </w:tabs>
        <w:rPr>
          <w:rFonts w:ascii="Arial" w:eastAsia="Arial" w:hAnsi="Arial" w:cs="Arial"/>
          <w:b/>
          <w:color w:val="548DD4"/>
        </w:rPr>
      </w:pPr>
      <w:r>
        <w:rPr>
          <w:rFonts w:ascii="Arial" w:eastAsia="Arial" w:hAnsi="Arial" w:cs="Arial"/>
          <w:b/>
          <w:color w:val="548DD4"/>
        </w:rPr>
        <w:t>Actividad 4:</w:t>
      </w:r>
    </w:p>
    <w:p w:rsidR="00800C1C" w:rsidRDefault="005716C1">
      <w:pPr>
        <w:spacing w:line="240" w:lineRule="auto"/>
        <w:jc w:val="both"/>
        <w:rPr>
          <w:rFonts w:ascii="Arial" w:eastAsia="SimSun" w:hAnsi="Arial" w:cs="Arial"/>
        </w:rPr>
      </w:pPr>
      <w:r>
        <w:rPr>
          <w:rFonts w:ascii="Arial" w:eastAsia="SimSun" w:hAnsi="Arial" w:cs="Arial"/>
        </w:rPr>
        <w:t>Una vez socializada la lista de verificación de los soportes para el ingreso de las dotaciones de Primera Infancia al Inventario ICBF se iniciará con la revisión de los soportes que se encuentran en la regional.</w:t>
      </w:r>
    </w:p>
    <w:p w:rsidR="00800C1C" w:rsidRDefault="005716C1">
      <w:pPr>
        <w:tabs>
          <w:tab w:val="left" w:pos="3152"/>
        </w:tabs>
        <w:rPr>
          <w:rFonts w:ascii="Arial" w:eastAsia="Arial" w:hAnsi="Arial" w:cs="Arial"/>
          <w:b/>
          <w:color w:val="548DD4"/>
        </w:rPr>
      </w:pPr>
      <w:r>
        <w:rPr>
          <w:rFonts w:ascii="Arial" w:eastAsia="Arial" w:hAnsi="Arial" w:cs="Arial"/>
          <w:b/>
          <w:color w:val="548DD4"/>
        </w:rPr>
        <w:t xml:space="preserve">DIA 2: </w:t>
      </w:r>
    </w:p>
    <w:p w:rsidR="00800C1C" w:rsidRDefault="005716C1">
      <w:pPr>
        <w:tabs>
          <w:tab w:val="left" w:pos="3152"/>
        </w:tabs>
        <w:rPr>
          <w:rFonts w:ascii="Arial" w:eastAsia="Arial" w:hAnsi="Arial" w:cs="Arial"/>
          <w:b/>
          <w:color w:val="548DD4"/>
        </w:rPr>
      </w:pPr>
      <w:r>
        <w:rPr>
          <w:rFonts w:ascii="Arial" w:eastAsia="Arial" w:hAnsi="Arial" w:cs="Arial"/>
          <w:b/>
          <w:color w:val="548DD4"/>
        </w:rPr>
        <w:t>Actividad 1:</w:t>
      </w:r>
    </w:p>
    <w:p w:rsidR="00800C1C" w:rsidRDefault="005716C1">
      <w:pPr>
        <w:spacing w:line="240" w:lineRule="auto"/>
        <w:jc w:val="both"/>
        <w:rPr>
          <w:rFonts w:ascii="Arial" w:eastAsia="SimSun" w:hAnsi="Arial" w:cs="Arial"/>
        </w:rPr>
      </w:pPr>
      <w:r>
        <w:rPr>
          <w:rFonts w:ascii="Arial" w:eastAsia="SimSun" w:hAnsi="Arial" w:cs="Arial"/>
        </w:rPr>
        <w:t xml:space="preserve">Durante la sesión del día 2 se continuará con la revisión de los soportes para el ingreso de las dotaciones de Primera Infancia al </w:t>
      </w:r>
      <w:proofErr w:type="spellStart"/>
      <w:r>
        <w:rPr>
          <w:rFonts w:ascii="Arial" w:eastAsia="SimSun" w:hAnsi="Arial" w:cs="Arial"/>
        </w:rPr>
        <w:t>Inventairo</w:t>
      </w:r>
      <w:proofErr w:type="spellEnd"/>
      <w:r>
        <w:rPr>
          <w:rFonts w:ascii="Arial" w:eastAsia="SimSun" w:hAnsi="Arial" w:cs="Arial"/>
        </w:rPr>
        <w:t xml:space="preserve"> ICBF</w:t>
      </w:r>
    </w:p>
    <w:p w:rsidR="00800C1C" w:rsidRDefault="005716C1">
      <w:pPr>
        <w:spacing w:after="0"/>
        <w:rPr>
          <w:rFonts w:ascii="Arial" w:eastAsia="Arial" w:hAnsi="Arial" w:cs="Arial"/>
          <w:i/>
          <w:color w:val="548DD4"/>
        </w:rPr>
      </w:pPr>
      <w:r>
        <w:rPr>
          <w:rFonts w:ascii="Arial" w:eastAsia="Arial" w:hAnsi="Arial" w:cs="Arial"/>
          <w:b/>
          <w:color w:val="548DD4"/>
        </w:rPr>
        <w:t>Cierre de la sesión</w:t>
      </w:r>
    </w:p>
    <w:p w:rsidR="00800C1C" w:rsidRDefault="005716C1">
      <w:pPr>
        <w:spacing w:line="240" w:lineRule="auto"/>
        <w:rPr>
          <w:rFonts w:ascii="Arial" w:eastAsia="SimSun" w:hAnsi="Arial" w:cs="Arial"/>
        </w:rPr>
      </w:pPr>
      <w:r>
        <w:rPr>
          <w:rFonts w:ascii="Arial" w:eastAsia="SimSun" w:hAnsi="Arial" w:cs="Arial"/>
        </w:rPr>
        <w:t xml:space="preserve">Realice retroalimentación del trabajo realizado durante las dos </w:t>
      </w:r>
      <w:proofErr w:type="gramStart"/>
      <w:r>
        <w:rPr>
          <w:rFonts w:ascii="Arial" w:eastAsia="SimSun" w:hAnsi="Arial" w:cs="Arial"/>
        </w:rPr>
        <w:t>sesiones</w:t>
      </w:r>
      <w:proofErr w:type="gramEnd"/>
      <w:r>
        <w:rPr>
          <w:rFonts w:ascii="Arial" w:eastAsia="SimSun" w:hAnsi="Arial" w:cs="Arial"/>
        </w:rPr>
        <w:t xml:space="preserve"> así como la reunión de cierre donde se establezcan los compromisos correspondientes. No olvide tomar asistencia.</w:t>
      </w:r>
    </w:p>
    <w:p w:rsidR="00800C1C" w:rsidRDefault="00800C1C">
      <w:pPr>
        <w:spacing w:line="240" w:lineRule="auto"/>
        <w:rPr>
          <w:rFonts w:ascii="Arial" w:eastAsia="SimSun" w:hAnsi="Arial" w:cs="Arial"/>
        </w:rPr>
      </w:pPr>
    </w:p>
    <w:p w:rsidR="00800C1C" w:rsidRDefault="005716C1">
      <w:pPr>
        <w:tabs>
          <w:tab w:val="left" w:pos="-3420"/>
        </w:tabs>
        <w:spacing w:line="240" w:lineRule="auto"/>
        <w:ind w:right="180"/>
        <w:jc w:val="both"/>
        <w:rPr>
          <w:rFonts w:ascii="Arial" w:eastAsia="Arial" w:hAnsi="Arial" w:cs="Arial"/>
        </w:rPr>
      </w:pPr>
      <w:bookmarkStart w:id="782" w:name="_GoBack"/>
      <w:bookmarkEnd w:id="782"/>
      <w:del w:id="783" w:author="Nelson Felipe Rodriguez Velez" w:date="2019-04-15T10:07:00Z">
        <w:r w:rsidDel="00A131D6">
          <w:rPr>
            <w:rFonts w:ascii="Arial" w:eastAsia="Arial" w:hAnsi="Arial" w:cs="Arial"/>
          </w:rPr>
          <w:delText>Éxitos.</w:delText>
        </w:r>
      </w:del>
    </w:p>
    <w:sectPr w:rsidR="00800C1C">
      <w:headerReference w:type="even" r:id="rId10"/>
      <w:headerReference w:type="default" r:id="rId11"/>
      <w:footerReference w:type="even" r:id="rId12"/>
      <w:footerReference w:type="default" r:id="rId13"/>
      <w:headerReference w:type="first" r:id="rId14"/>
      <w:footerReference w:type="first" r:id="rId15"/>
      <w:pgSz w:w="12240" w:h="15840"/>
      <w:pgMar w:top="567" w:right="1134" w:bottom="567" w:left="1701" w:header="1531"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B3" w:rsidRDefault="003115B3">
      <w:pPr>
        <w:spacing w:after="0" w:line="240" w:lineRule="auto"/>
      </w:pPr>
      <w:r>
        <w:separator/>
      </w:r>
    </w:p>
  </w:endnote>
  <w:endnote w:type="continuationSeparator" w:id="0">
    <w:p w:rsidR="003115B3" w:rsidRDefault="0031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spacing w:after="0" w:line="240" w:lineRule="auto"/>
    </w:pPr>
    <w:r>
      <w:t xml:space="preserve">                                                                                                                                 </w:t>
    </w:r>
    <w:r>
      <w:rPr>
        <w:noProof/>
      </w:rPr>
      <mc:AlternateContent>
        <mc:Choice Requires="wps">
          <w:drawing>
            <wp:anchor distT="0" distB="0" distL="114300" distR="114300" simplePos="0" relativeHeight="251662336" behindDoc="0" locked="0" layoutInCell="1" allowOverlap="1">
              <wp:simplePos x="0" y="0"/>
              <wp:positionH relativeFrom="margin">
                <wp:posOffset>-100965</wp:posOffset>
              </wp:positionH>
              <wp:positionV relativeFrom="paragraph">
                <wp:posOffset>38100</wp:posOffset>
              </wp:positionV>
              <wp:extent cx="3404870" cy="862330"/>
              <wp:effectExtent l="0" t="0" r="0" b="0"/>
              <wp:wrapNone/>
              <wp:docPr id="7" name="Rectángulo 7"/>
              <wp:cNvGraphicFramePr/>
              <a:graphic xmlns:a="http://schemas.openxmlformats.org/drawingml/2006/main">
                <a:graphicData uri="http://schemas.microsoft.com/office/word/2010/wordprocessingShape">
                  <wps:wsp>
                    <wps:cNvSpPr/>
                    <wps:spPr>
                      <a:xfrm>
                        <a:off x="3653090" y="3358360"/>
                        <a:ext cx="3385820" cy="843280"/>
                      </a:xfrm>
                      <a:prstGeom prst="rect">
                        <a:avLst/>
                      </a:prstGeom>
                      <a:solidFill>
                        <a:srgbClr val="FFFFFF"/>
                      </a:solidFill>
                      <a:ln>
                        <a:noFill/>
                      </a:ln>
                    </wps:spPr>
                    <wps:txbx>
                      <w:txbxContent>
                        <w:p w:rsidR="005716C1" w:rsidRDefault="005716C1">
                          <w:pPr>
                            <w:spacing w:after="0" w:line="240" w:lineRule="auto"/>
                          </w:pPr>
                          <w:r>
                            <w:rPr>
                              <w:rFonts w:ascii="Arial" w:eastAsia="Arial" w:hAnsi="Arial" w:cs="Arial"/>
                              <w:color w:val="000000"/>
                            </w:rPr>
                            <w:t>Sede de la Dirección General</w:t>
                          </w:r>
                        </w:p>
                        <w:p w:rsidR="005716C1" w:rsidRDefault="005716C1">
                          <w:pPr>
                            <w:spacing w:after="0" w:line="240" w:lineRule="auto"/>
                          </w:pPr>
                          <w:r>
                            <w:rPr>
                              <w:rFonts w:ascii="Arial" w:eastAsia="Arial" w:hAnsi="Arial" w:cs="Arial"/>
                              <w:color w:val="000000"/>
                            </w:rPr>
                            <w:t>Avenida carrera 68 No. 64c – 75. PBX: 437 76 30</w:t>
                          </w:r>
                        </w:p>
                        <w:p w:rsidR="005716C1" w:rsidRDefault="005716C1">
                          <w:pPr>
                            <w:spacing w:after="0" w:line="240" w:lineRule="auto"/>
                          </w:pPr>
                          <w:r>
                            <w:rPr>
                              <w:rFonts w:ascii="Arial" w:eastAsia="Arial" w:hAnsi="Arial" w:cs="Arial"/>
                              <w:color w:val="000000"/>
                            </w:rPr>
                            <w:t>Línea gratuita nacional ICBF  01 8000 91 8080</w:t>
                          </w:r>
                        </w:p>
                        <w:p w:rsidR="005716C1" w:rsidRDefault="005716C1">
                          <w:pPr>
                            <w:spacing w:after="0" w:line="240" w:lineRule="auto"/>
                          </w:pPr>
                          <w:r>
                            <w:rPr>
                              <w:rFonts w:ascii="Arial" w:eastAsia="Arial" w:hAnsi="Arial" w:cs="Arial"/>
                              <w:color w:val="000000"/>
                            </w:rPr>
                            <w:t>www.icbf.gov.co</w:t>
                          </w:r>
                        </w:p>
                        <w:p w:rsidR="005716C1" w:rsidRDefault="005716C1">
                          <w:pPr>
                            <w:spacing w:after="0" w:line="240" w:lineRule="auto"/>
                          </w:pPr>
                        </w:p>
                        <w:p w:rsidR="005716C1" w:rsidRDefault="005716C1">
                          <w:pPr>
                            <w:spacing w:line="275" w:lineRule="auto"/>
                          </w:pPr>
                        </w:p>
                        <w:p w:rsidR="005716C1" w:rsidRDefault="005716C1">
                          <w:pPr>
                            <w:spacing w:line="275" w:lineRule="auto"/>
                          </w:pPr>
                        </w:p>
                      </w:txbxContent>
                    </wps:txbx>
                    <wps:bodyPr spcFirstLastPara="1" wrap="square" lIns="91425" tIns="45700" rIns="91425" bIns="45700" anchor="t" anchorCtr="0"/>
                  </wps:wsp>
                </a:graphicData>
              </a:graphic>
            </wp:anchor>
          </w:drawing>
        </mc:Choice>
        <mc:Fallback>
          <w:pict>
            <v:rect id="Rectángulo 7" o:spid="_x0000_s1027" style="position:absolute;margin-left:-7.95pt;margin-top:3pt;width:268.1pt;height:67.9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" stroked="f">
              <v:textbox inset="2.53958mm,1.2694mm,2.53958mm,1.2694mm">
                <w:txbxContent>
                  <w:p w:rsidR="005716C1" w:rsidRDefault="005716C1">
                    <w:pPr>
                      <w:spacing w:after="0" w:line="240" w:lineRule="auto"/>
                    </w:pPr>
                    <w:r>
                      <w:rPr>
                        <w:rFonts w:ascii="Arial" w:eastAsia="Arial" w:hAnsi="Arial" w:cs="Arial"/>
                        <w:color w:val="000000"/>
                      </w:rPr>
                      <w:t>Sede de la Dirección General</w:t>
                    </w:r>
                  </w:p>
                  <w:p w:rsidR="005716C1" w:rsidRDefault="005716C1">
                    <w:pPr>
                      <w:spacing w:after="0" w:line="240" w:lineRule="auto"/>
                    </w:pPr>
                    <w:r>
                      <w:rPr>
                        <w:rFonts w:ascii="Arial" w:eastAsia="Arial" w:hAnsi="Arial" w:cs="Arial"/>
                        <w:color w:val="000000"/>
                      </w:rPr>
                      <w:t>Avenida carrera 68 No. 64c – 75. PBX: 437 76 30</w:t>
                    </w:r>
                  </w:p>
                  <w:p w:rsidR="005716C1" w:rsidRDefault="005716C1">
                    <w:pPr>
                      <w:spacing w:after="0" w:line="240" w:lineRule="auto"/>
                    </w:pPr>
                    <w:r>
                      <w:rPr>
                        <w:rFonts w:ascii="Arial" w:eastAsia="Arial" w:hAnsi="Arial" w:cs="Arial"/>
                        <w:color w:val="000000"/>
                      </w:rPr>
                      <w:t>Línea gratuita nacional ICBF  01 8000 91 8080</w:t>
                    </w:r>
                  </w:p>
                  <w:p w:rsidR="005716C1" w:rsidRDefault="005716C1">
                    <w:pPr>
                      <w:spacing w:after="0" w:line="240" w:lineRule="auto"/>
                    </w:pPr>
                    <w:r>
                      <w:rPr>
                        <w:rFonts w:ascii="Arial" w:eastAsia="Arial" w:hAnsi="Arial" w:cs="Arial"/>
                        <w:color w:val="000000"/>
                      </w:rPr>
                      <w:t>www.icbf.gov.co</w:t>
                    </w:r>
                  </w:p>
                  <w:p w:rsidR="005716C1" w:rsidRDefault="005716C1">
                    <w:pPr>
                      <w:spacing w:after="0" w:line="240" w:lineRule="auto"/>
                    </w:pPr>
                  </w:p>
                  <w:p w:rsidR="005716C1" w:rsidRDefault="005716C1">
                    <w:pPr>
                      <w:spacing w:line="275" w:lineRule="auto"/>
                    </w:pPr>
                  </w:p>
                  <w:p w:rsidR="005716C1" w:rsidRDefault="005716C1">
                    <w:pPr>
                      <w:spacing w:line="275" w:lineRule="auto"/>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-50165</wp:posOffset>
              </wp:positionV>
              <wp:extent cx="5852160" cy="22225"/>
              <wp:effectExtent l="0" t="0" r="0" b="0"/>
              <wp:wrapNone/>
              <wp:docPr id="8" name="Conector recto de flecha 8"/>
              <wp:cNvGraphicFramePr/>
              <a:graphic xmlns:a="http://schemas.openxmlformats.org/drawingml/2006/main">
                <a:graphicData uri="http://schemas.microsoft.com/office/word/2010/wordprocessingShape">
                  <wps:wsp>
                    <wps:cNvCnPr/>
                    <wps:spPr>
                      <a:xfrm>
                        <a:off x="2424683" y="3780000"/>
                        <a:ext cx="584263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EA0EAE2" id="_x0000_t32" coordsize="21600,21600" o:spt="32" o:oned="t" path="m,l21600,21600e" filled="f">
              <v:path arrowok="t" fillok="f" o:connecttype="none"/>
              <o:lock v:ext="edit" shapetype="t"/>
            </v:shapetype>
            <v:shape id="Conector recto de flecha 8" o:spid="_x0000_s1026" type="#_x0000_t32" style="position:absolute;margin-left:0;margin-top:-3.95pt;width:460.8pt;height:1.7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" filled="t">
              <v:stroke startarrowwidth="narrow" startarrowlength="short" endarrowwidth="narrow" endarrowlength="short" joinstyle="miter"/>
              <w10:wrap anchorx="margin"/>
            </v:shape>
          </w:pict>
        </mc:Fallback>
      </mc:AlternateContent>
    </w:r>
  </w:p>
  <w:p w:rsidR="005716C1" w:rsidRDefault="005716C1">
    <w:pPr>
      <w:spacing w:after="0" w:line="240" w:lineRule="auto"/>
    </w:pPr>
    <w:r>
      <w:t xml:space="preserve">                                             </w:t>
    </w:r>
    <w:r>
      <w:rPr>
        <w:noProof/>
      </w:rPr>
      <w:drawing>
        <wp:anchor distT="0" distB="0" distL="114300" distR="114300" simplePos="0" relativeHeight="251664384" behindDoc="0" locked="0" layoutInCell="1" allowOverlap="1">
          <wp:simplePos x="0" y="0"/>
          <wp:positionH relativeFrom="margin">
            <wp:posOffset>3286125</wp:posOffset>
          </wp:positionH>
          <wp:positionV relativeFrom="paragraph">
            <wp:posOffset>71120</wp:posOffset>
          </wp:positionV>
          <wp:extent cx="2645410" cy="466725"/>
          <wp:effectExtent l="0" t="0" r="0"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
                  <a:srcRect/>
                  <a:stretch>
                    <a:fillRect/>
                  </a:stretch>
                </pic:blipFill>
                <pic:spPr>
                  <a:xfrm>
                    <a:off x="0" y="0"/>
                    <a:ext cx="2645410" cy="466725"/>
                  </a:xfrm>
                  <a:prstGeom prst="rect">
                    <a:avLst/>
                  </a:prstGeom>
                </pic:spPr>
              </pic:pic>
            </a:graphicData>
          </a:graphic>
        </wp:anchor>
      </w:drawing>
    </w:r>
  </w:p>
  <w:p w:rsidR="005716C1" w:rsidRDefault="005716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B3" w:rsidRDefault="003115B3">
      <w:pPr>
        <w:spacing w:after="0" w:line="240" w:lineRule="auto"/>
      </w:pPr>
      <w:r>
        <w:separator/>
      </w:r>
    </w:p>
  </w:footnote>
  <w:footnote w:type="continuationSeparator" w:id="0">
    <w:p w:rsidR="003115B3" w:rsidRDefault="00311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tabs>
        <w:tab w:val="right" w:pos="9214"/>
      </w:tabs>
      <w:ind w:right="-568"/>
      <w:rPr>
        <w:color w:val="000000"/>
      </w:rPr>
    </w:pPr>
    <w:r>
      <w:rPr>
        <w:color w:val="000000"/>
      </w:rPr>
      <w:t xml:space="preserve">                                                                                                                                                                                                                                                                                                                                                                                                                    </w:t>
    </w:r>
    <w:r>
      <w:rPr>
        <w:noProof/>
      </w:rPr>
      <w:drawing>
        <wp:anchor distT="0" distB="0" distL="0" distR="0" simplePos="0" relativeHeight="251658240" behindDoc="0" locked="0" layoutInCell="1" allowOverlap="1">
          <wp:simplePos x="0" y="0"/>
          <wp:positionH relativeFrom="margin">
            <wp:posOffset>4782820</wp:posOffset>
          </wp:positionH>
          <wp:positionV relativeFrom="paragraph">
            <wp:posOffset>-456565</wp:posOffset>
          </wp:positionV>
          <wp:extent cx="1200150" cy="600075"/>
          <wp:effectExtent l="0" t="0" r="0"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
                  <a:srcRect/>
                  <a:stretch>
                    <a:fillRect/>
                  </a:stretch>
                </pic:blipFill>
                <pic:spPr>
                  <a:xfrm>
                    <a:off x="0" y="0"/>
                    <a:ext cx="1200150" cy="600075"/>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margin">
            <wp:posOffset>-18415</wp:posOffset>
          </wp:positionH>
          <wp:positionV relativeFrom="paragraph">
            <wp:posOffset>-474345</wp:posOffset>
          </wp:positionV>
          <wp:extent cx="633095" cy="791845"/>
          <wp:effectExtent l="0" t="0" r="0" b="0"/>
          <wp:wrapSquare wrapText="bothSides"/>
          <wp:docPr id="5" name="image10.jpg"/>
          <wp:cNvGraphicFramePr/>
          <a:graphic xmlns:a="http://schemas.openxmlformats.org/drawingml/2006/main">
            <a:graphicData uri="http://schemas.openxmlformats.org/drawingml/2006/picture">
              <pic:pic xmlns:pic="http://schemas.openxmlformats.org/drawingml/2006/picture">
                <pic:nvPicPr>
                  <pic:cNvPr id="5" name="image10.jpg"/>
                  <pic:cNvPicPr preferRelativeResize="0"/>
                </pic:nvPicPr>
                <pic:blipFill>
                  <a:blip r:embed="rId2"/>
                  <a:srcRect/>
                  <a:stretch>
                    <a:fillRect/>
                  </a:stretch>
                </pic:blipFill>
                <pic:spPr>
                  <a:xfrm>
                    <a:off x="0" y="0"/>
                    <a:ext cx="633095" cy="79184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margin">
                <wp:posOffset>482600</wp:posOffset>
              </wp:positionH>
              <wp:positionV relativeFrom="paragraph">
                <wp:posOffset>-507365</wp:posOffset>
              </wp:positionV>
              <wp:extent cx="4722495" cy="1064260"/>
              <wp:effectExtent l="0" t="0" r="0" b="0"/>
              <wp:wrapNone/>
              <wp:docPr id="6" name="Rectángulo 6"/>
              <wp:cNvGraphicFramePr/>
              <a:graphic xmlns:a="http://schemas.openxmlformats.org/drawingml/2006/main">
                <a:graphicData uri="http://schemas.microsoft.com/office/word/2010/wordprocessingShape">
                  <wps:wsp>
                    <wps:cNvSpPr/>
                    <wps:spPr>
                      <a:xfrm>
                        <a:off x="2994278" y="3257395"/>
                        <a:ext cx="4703445" cy="1045210"/>
                      </a:xfrm>
                      <a:prstGeom prst="rect">
                        <a:avLst/>
                      </a:prstGeom>
                      <a:noFill/>
                      <a:ln>
                        <a:noFill/>
                      </a:ln>
                    </wps:spPr>
                    <wps:txbx>
                      <w:txbxContent>
                        <w:p w:rsidR="005716C1" w:rsidRDefault="005716C1">
                          <w:pPr>
                            <w:spacing w:after="0" w:line="240" w:lineRule="auto"/>
                            <w:jc w:val="center"/>
                          </w:pPr>
                          <w:r>
                            <w:rPr>
                              <w:rFonts w:ascii="Arial" w:eastAsia="Arial" w:hAnsi="Arial" w:cs="Arial"/>
                              <w:b/>
                              <w:color w:val="000000"/>
                            </w:rPr>
                            <w:t>República de Colombia</w:t>
                          </w:r>
                        </w:p>
                        <w:p w:rsidR="005716C1" w:rsidRDefault="005716C1">
                          <w:pPr>
                            <w:spacing w:after="0" w:line="240" w:lineRule="auto"/>
                            <w:jc w:val="center"/>
                          </w:pPr>
                          <w:r>
                            <w:rPr>
                              <w:rFonts w:ascii="Arial" w:eastAsia="Arial" w:hAnsi="Arial" w:cs="Arial"/>
                              <w:b/>
                              <w:color w:val="000000"/>
                            </w:rPr>
                            <w:t>Instituto Colombiano de Bienestar Familiar</w:t>
                          </w:r>
                        </w:p>
                        <w:p w:rsidR="005716C1" w:rsidRDefault="005716C1">
                          <w:pPr>
                            <w:spacing w:after="0" w:line="240" w:lineRule="auto"/>
                            <w:jc w:val="center"/>
                          </w:pPr>
                          <w:r>
                            <w:rPr>
                              <w:rFonts w:ascii="Arial" w:eastAsia="Arial" w:hAnsi="Arial" w:cs="Arial"/>
                              <w:color w:val="808080"/>
                            </w:rPr>
                            <w:t xml:space="preserve">Cecilia De la Fuente de Lleras </w:t>
                          </w:r>
                        </w:p>
                        <w:p w:rsidR="005716C1" w:rsidRDefault="005716C1">
                          <w:pPr>
                            <w:spacing w:after="0" w:line="240" w:lineRule="auto"/>
                            <w:jc w:val="center"/>
                          </w:pPr>
                          <w:r>
                            <w:rPr>
                              <w:rFonts w:ascii="Arial" w:eastAsia="Arial" w:hAnsi="Arial" w:cs="Arial"/>
                              <w:b/>
                              <w:color w:val="000000"/>
                            </w:rPr>
                            <w:t>Dirección de Primera Infancia</w:t>
                          </w:r>
                        </w:p>
                        <w:p w:rsidR="005716C1" w:rsidRDefault="005716C1">
                          <w:pPr>
                            <w:spacing w:after="0" w:line="240" w:lineRule="auto"/>
                            <w:jc w:val="center"/>
                          </w:pPr>
                          <w:r>
                            <w:rPr>
                              <w:rFonts w:ascii="Arial" w:eastAsia="Arial" w:hAnsi="Arial" w:cs="Arial"/>
                              <w:b/>
                              <w:color w:val="000000"/>
                            </w:rPr>
                            <w:t>Subdirección de Operación de la Atención a la Primera Infancia</w:t>
                          </w:r>
                        </w:p>
                        <w:p w:rsidR="005716C1" w:rsidRDefault="005716C1">
                          <w:pPr>
                            <w:spacing w:line="275" w:lineRule="auto"/>
                          </w:pPr>
                        </w:p>
                      </w:txbxContent>
                    </wps:txbx>
                    <wps:bodyPr spcFirstLastPara="1" wrap="square" lIns="91425" tIns="45700" rIns="91425" bIns="45700" anchor="t" anchorCtr="0"/>
                  </wps:wsp>
                </a:graphicData>
              </a:graphic>
            </wp:anchor>
          </w:drawing>
        </mc:Choice>
        <mc:Fallback>
          <w:pict>
            <v:rect id="Rectángulo 6" o:spid="_x0000_s1026" style="position:absolute;margin-left:38pt;margin-top:-39.95pt;width:371.85pt;height:83.8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" filled="f" stroked="f">
              <v:textbox inset="2.53958mm,1.2694mm,2.53958mm,1.2694mm">
                <w:txbxContent>
                  <w:p w:rsidR="005716C1" w:rsidRDefault="005716C1">
                    <w:pPr>
                      <w:spacing w:after="0" w:line="240" w:lineRule="auto"/>
                      <w:jc w:val="center"/>
                    </w:pPr>
                    <w:r>
                      <w:rPr>
                        <w:rFonts w:ascii="Arial" w:eastAsia="Arial" w:hAnsi="Arial" w:cs="Arial"/>
                        <w:b/>
                        <w:color w:val="000000"/>
                      </w:rPr>
                      <w:t>República de Colombia</w:t>
                    </w:r>
                  </w:p>
                  <w:p w:rsidR="005716C1" w:rsidRDefault="005716C1">
                    <w:pPr>
                      <w:spacing w:after="0" w:line="240" w:lineRule="auto"/>
                      <w:jc w:val="center"/>
                    </w:pPr>
                    <w:r>
                      <w:rPr>
                        <w:rFonts w:ascii="Arial" w:eastAsia="Arial" w:hAnsi="Arial" w:cs="Arial"/>
                        <w:b/>
                        <w:color w:val="000000"/>
                      </w:rPr>
                      <w:t>Instituto Colombiano de Bienestar Familiar</w:t>
                    </w:r>
                  </w:p>
                  <w:p w:rsidR="005716C1" w:rsidRDefault="005716C1">
                    <w:pPr>
                      <w:spacing w:after="0" w:line="240" w:lineRule="auto"/>
                      <w:jc w:val="center"/>
                    </w:pPr>
                    <w:r>
                      <w:rPr>
                        <w:rFonts w:ascii="Arial" w:eastAsia="Arial" w:hAnsi="Arial" w:cs="Arial"/>
                        <w:color w:val="808080"/>
                      </w:rPr>
                      <w:t xml:space="preserve">Cecilia De la Fuente de Lleras </w:t>
                    </w:r>
                  </w:p>
                  <w:p w:rsidR="005716C1" w:rsidRDefault="005716C1">
                    <w:pPr>
                      <w:spacing w:after="0" w:line="240" w:lineRule="auto"/>
                      <w:jc w:val="center"/>
                    </w:pPr>
                    <w:r>
                      <w:rPr>
                        <w:rFonts w:ascii="Arial" w:eastAsia="Arial" w:hAnsi="Arial" w:cs="Arial"/>
                        <w:b/>
                        <w:color w:val="000000"/>
                      </w:rPr>
                      <w:t>Dirección de Primera Infancia</w:t>
                    </w:r>
                  </w:p>
                  <w:p w:rsidR="005716C1" w:rsidRDefault="005716C1">
                    <w:pPr>
                      <w:spacing w:after="0" w:line="240" w:lineRule="auto"/>
                      <w:jc w:val="center"/>
                    </w:pPr>
                    <w:r>
                      <w:rPr>
                        <w:rFonts w:ascii="Arial" w:eastAsia="Arial" w:hAnsi="Arial" w:cs="Arial"/>
                        <w:b/>
                        <w:color w:val="000000"/>
                      </w:rPr>
                      <w:t>Subdirección de Operación de la Atención a la Primera Infancia</w:t>
                    </w:r>
                  </w:p>
                  <w:p w:rsidR="005716C1" w:rsidRDefault="005716C1">
                    <w:pPr>
                      <w:spacing w:line="275" w:lineRule="auto"/>
                    </w:pPr>
                  </w:p>
                </w:txbxContent>
              </v:textbox>
              <w10:wrap anchorx="margin"/>
            </v:rect>
          </w:pict>
        </mc:Fallback>
      </mc:AlternateContent>
    </w:r>
  </w:p>
  <w:p w:rsidR="005716C1" w:rsidRDefault="005716C1">
    <w:pPr>
      <w:tabs>
        <w:tab w:val="center" w:pos="4252"/>
        <w:tab w:val="right" w:pos="8504"/>
      </w:tabs>
      <w:rPr>
        <w:color w:val="000000"/>
      </w:rPr>
    </w:pPr>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88900</wp:posOffset>
              </wp:positionV>
              <wp:extent cx="5852160" cy="22225"/>
              <wp:effectExtent l="0" t="0" r="0" b="0"/>
              <wp:wrapNone/>
              <wp:docPr id="9" name="Conector recto de flecha 9"/>
              <wp:cNvGraphicFramePr/>
              <a:graphic xmlns:a="http://schemas.openxmlformats.org/drawingml/2006/main">
                <a:graphicData uri="http://schemas.microsoft.com/office/word/2010/wordprocessingShape">
                  <wps:wsp>
                    <wps:cNvCnPr/>
                    <wps:spPr>
                      <a:xfrm>
                        <a:off x="2424683" y="3780000"/>
                        <a:ext cx="584263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D7B44EB" id="_x0000_t32" coordsize="21600,21600" o:spt="32" o:oned="t" path="m,l21600,21600e" filled="f">
              <v:path arrowok="t" fillok="f" o:connecttype="none"/>
              <o:lock v:ext="edit" shapetype="t"/>
            </v:shapetype>
            <v:shape id="Conector recto de flecha 9" o:spid="_x0000_s1026" type="#_x0000_t32" style="position:absolute;margin-left:0;margin-top:7pt;width:460.8pt;height:1.7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" filled="t">
              <v:stroke startarrowwidth="narrow" startarrowlength="short" endarrowwidth="narrow" endarrowlength="short" joinstyle="miter"/>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6C1" w:rsidRDefault="005716C1">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BB438"/>
    <w:multiLevelType w:val="multilevel"/>
    <w:tmpl w:val="A1E2D85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ind w:left="780" w:hanging="360"/>
      </w:pPr>
      <w:rPr>
        <w:rFonts w:ascii="Symbol" w:hAnsi="Symbol"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8A66AD4"/>
    <w:multiLevelType w:val="singleLevel"/>
    <w:tmpl w:val="F8A66AD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5C693FA"/>
    <w:multiLevelType w:val="singleLevel"/>
    <w:tmpl w:val="15C693FA"/>
    <w:lvl w:ilvl="0">
      <w:start w:val="1"/>
      <w:numFmt w:val="decimal"/>
      <w:suff w:val="space"/>
      <w:lvlText w:val="%1."/>
      <w:lvlJc w:val="left"/>
    </w:lvl>
  </w:abstractNum>
  <w:abstractNum w:abstractNumId="3" w15:restartNumberingAfterBreak="0">
    <w:nsid w:val="3A940971"/>
    <w:multiLevelType w:val="hybridMultilevel"/>
    <w:tmpl w:val="DFE4AE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2B90073"/>
    <w:multiLevelType w:val="hybridMultilevel"/>
    <w:tmpl w:val="44B2B3AA"/>
    <w:lvl w:ilvl="0" w:tplc="3D3A36EC">
      <w:numFmt w:val="bullet"/>
      <w:lvlText w:val="-"/>
      <w:lvlJc w:val="left"/>
      <w:pPr>
        <w:ind w:left="720" w:hanging="360"/>
      </w:pPr>
      <w:rPr>
        <w:rFonts w:ascii="Arial" w:eastAsia="Arial" w:hAnsi="Arial" w:cs="Arial"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Fernando Garzon Combariza">
    <w15:presenceInfo w15:providerId="AD" w15:userId="S::rafael.garzon@icbf.gov.co::7e27c282-5fa4-47fd-89dc-790e5063809c"/>
  </w15:person>
  <w15:person w15:author="Nelson Felipe Rodriguez Velez">
    <w15:presenceInfo w15:providerId="AD" w15:userId="S::nelson.rodriguez@icbf.gov.co::ba6290ae-747b-488f-9268-efbd04b06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B3"/>
    <w:rsid w:val="00003B1B"/>
    <w:rsid w:val="00027627"/>
    <w:rsid w:val="00042C72"/>
    <w:rsid w:val="00043C5E"/>
    <w:rsid w:val="000522DF"/>
    <w:rsid w:val="00055CFA"/>
    <w:rsid w:val="00061B45"/>
    <w:rsid w:val="00072203"/>
    <w:rsid w:val="000B10C1"/>
    <w:rsid w:val="000B1BFC"/>
    <w:rsid w:val="000B432A"/>
    <w:rsid w:val="000D13B5"/>
    <w:rsid w:val="000D76C8"/>
    <w:rsid w:val="000E1D22"/>
    <w:rsid w:val="000F2FB1"/>
    <w:rsid w:val="000F59D0"/>
    <w:rsid w:val="001047AF"/>
    <w:rsid w:val="00110DFC"/>
    <w:rsid w:val="00114112"/>
    <w:rsid w:val="00115864"/>
    <w:rsid w:val="00115891"/>
    <w:rsid w:val="00116FBA"/>
    <w:rsid w:val="00120858"/>
    <w:rsid w:val="00125788"/>
    <w:rsid w:val="00133E59"/>
    <w:rsid w:val="001417EC"/>
    <w:rsid w:val="001510BA"/>
    <w:rsid w:val="00152FD2"/>
    <w:rsid w:val="001614B0"/>
    <w:rsid w:val="001712BC"/>
    <w:rsid w:val="001747AA"/>
    <w:rsid w:val="00195B6C"/>
    <w:rsid w:val="001B72B1"/>
    <w:rsid w:val="001C26AB"/>
    <w:rsid w:val="001E2A21"/>
    <w:rsid w:val="001E4CD6"/>
    <w:rsid w:val="001F3407"/>
    <w:rsid w:val="001F35B5"/>
    <w:rsid w:val="002112B8"/>
    <w:rsid w:val="0021139F"/>
    <w:rsid w:val="0021455B"/>
    <w:rsid w:val="00227C97"/>
    <w:rsid w:val="00227F72"/>
    <w:rsid w:val="00255BEA"/>
    <w:rsid w:val="002633CF"/>
    <w:rsid w:val="00291891"/>
    <w:rsid w:val="0029190E"/>
    <w:rsid w:val="002A0023"/>
    <w:rsid w:val="002B59C0"/>
    <w:rsid w:val="002C1966"/>
    <w:rsid w:val="002C6F7E"/>
    <w:rsid w:val="002C7B92"/>
    <w:rsid w:val="002D2F94"/>
    <w:rsid w:val="002D75B9"/>
    <w:rsid w:val="002E6036"/>
    <w:rsid w:val="0030645A"/>
    <w:rsid w:val="003115B3"/>
    <w:rsid w:val="00317CF5"/>
    <w:rsid w:val="003274A5"/>
    <w:rsid w:val="00334921"/>
    <w:rsid w:val="00346C2D"/>
    <w:rsid w:val="00347FF9"/>
    <w:rsid w:val="003527DE"/>
    <w:rsid w:val="00371172"/>
    <w:rsid w:val="00383BB7"/>
    <w:rsid w:val="00385BEB"/>
    <w:rsid w:val="003972C0"/>
    <w:rsid w:val="003A1773"/>
    <w:rsid w:val="003D1767"/>
    <w:rsid w:val="003F1EBE"/>
    <w:rsid w:val="00406CEC"/>
    <w:rsid w:val="00437C9E"/>
    <w:rsid w:val="00441ECC"/>
    <w:rsid w:val="0044773B"/>
    <w:rsid w:val="00462B36"/>
    <w:rsid w:val="00466E86"/>
    <w:rsid w:val="00472D09"/>
    <w:rsid w:val="0048433F"/>
    <w:rsid w:val="00484E62"/>
    <w:rsid w:val="004A43DF"/>
    <w:rsid w:val="004A49CD"/>
    <w:rsid w:val="004A5866"/>
    <w:rsid w:val="004C10CA"/>
    <w:rsid w:val="004E3D61"/>
    <w:rsid w:val="004F6754"/>
    <w:rsid w:val="004F79DF"/>
    <w:rsid w:val="00515311"/>
    <w:rsid w:val="005201E2"/>
    <w:rsid w:val="00540AE6"/>
    <w:rsid w:val="00543C0E"/>
    <w:rsid w:val="00554818"/>
    <w:rsid w:val="005631FD"/>
    <w:rsid w:val="005716C1"/>
    <w:rsid w:val="00580CD4"/>
    <w:rsid w:val="0059248D"/>
    <w:rsid w:val="005A1EB4"/>
    <w:rsid w:val="005B0168"/>
    <w:rsid w:val="005D48B8"/>
    <w:rsid w:val="005E1F12"/>
    <w:rsid w:val="005E2E91"/>
    <w:rsid w:val="005E4010"/>
    <w:rsid w:val="005F3FB6"/>
    <w:rsid w:val="00601843"/>
    <w:rsid w:val="006278E3"/>
    <w:rsid w:val="00690DAB"/>
    <w:rsid w:val="006A3BB3"/>
    <w:rsid w:val="006B1977"/>
    <w:rsid w:val="006B1E8E"/>
    <w:rsid w:val="006B4697"/>
    <w:rsid w:val="006B62FE"/>
    <w:rsid w:val="006C0149"/>
    <w:rsid w:val="006D691E"/>
    <w:rsid w:val="006E049F"/>
    <w:rsid w:val="006E6EBA"/>
    <w:rsid w:val="006F222F"/>
    <w:rsid w:val="006F7580"/>
    <w:rsid w:val="00700E77"/>
    <w:rsid w:val="00703FE1"/>
    <w:rsid w:val="0072243C"/>
    <w:rsid w:val="007248A3"/>
    <w:rsid w:val="0073183F"/>
    <w:rsid w:val="00735657"/>
    <w:rsid w:val="00737533"/>
    <w:rsid w:val="00745137"/>
    <w:rsid w:val="00746759"/>
    <w:rsid w:val="00746CDC"/>
    <w:rsid w:val="00782A68"/>
    <w:rsid w:val="00796D5B"/>
    <w:rsid w:val="007A46DC"/>
    <w:rsid w:val="007B0152"/>
    <w:rsid w:val="007C33D1"/>
    <w:rsid w:val="007D2F84"/>
    <w:rsid w:val="007E16C4"/>
    <w:rsid w:val="007E7499"/>
    <w:rsid w:val="007F7482"/>
    <w:rsid w:val="007F74B7"/>
    <w:rsid w:val="00800C1C"/>
    <w:rsid w:val="00801641"/>
    <w:rsid w:val="00825F19"/>
    <w:rsid w:val="0083786C"/>
    <w:rsid w:val="00840FB0"/>
    <w:rsid w:val="008441A6"/>
    <w:rsid w:val="00846975"/>
    <w:rsid w:val="00847133"/>
    <w:rsid w:val="00863660"/>
    <w:rsid w:val="00876A77"/>
    <w:rsid w:val="008A5236"/>
    <w:rsid w:val="008B4FAC"/>
    <w:rsid w:val="008B7B9C"/>
    <w:rsid w:val="008E64D3"/>
    <w:rsid w:val="009006DC"/>
    <w:rsid w:val="00912BBA"/>
    <w:rsid w:val="00962187"/>
    <w:rsid w:val="00970D3F"/>
    <w:rsid w:val="00976E98"/>
    <w:rsid w:val="00992D1B"/>
    <w:rsid w:val="009956FD"/>
    <w:rsid w:val="00995DAD"/>
    <w:rsid w:val="009A6F8C"/>
    <w:rsid w:val="009B31A8"/>
    <w:rsid w:val="009C105B"/>
    <w:rsid w:val="009D2CB7"/>
    <w:rsid w:val="009E0A66"/>
    <w:rsid w:val="009E2327"/>
    <w:rsid w:val="009F3CD1"/>
    <w:rsid w:val="009F41FC"/>
    <w:rsid w:val="00A131D6"/>
    <w:rsid w:val="00A13450"/>
    <w:rsid w:val="00A16D48"/>
    <w:rsid w:val="00A21B8B"/>
    <w:rsid w:val="00A278F1"/>
    <w:rsid w:val="00A36D8A"/>
    <w:rsid w:val="00A5169C"/>
    <w:rsid w:val="00A54D2C"/>
    <w:rsid w:val="00A5666A"/>
    <w:rsid w:val="00A57153"/>
    <w:rsid w:val="00A8715A"/>
    <w:rsid w:val="00A874F3"/>
    <w:rsid w:val="00A94437"/>
    <w:rsid w:val="00A95A46"/>
    <w:rsid w:val="00AA4C5B"/>
    <w:rsid w:val="00AA7566"/>
    <w:rsid w:val="00AB5A39"/>
    <w:rsid w:val="00AD14FF"/>
    <w:rsid w:val="00AD6F8B"/>
    <w:rsid w:val="00AD7B56"/>
    <w:rsid w:val="00AF1C34"/>
    <w:rsid w:val="00B031AD"/>
    <w:rsid w:val="00B2299D"/>
    <w:rsid w:val="00B50128"/>
    <w:rsid w:val="00B5515C"/>
    <w:rsid w:val="00B574BE"/>
    <w:rsid w:val="00B63957"/>
    <w:rsid w:val="00B64FD9"/>
    <w:rsid w:val="00B716A7"/>
    <w:rsid w:val="00B95B07"/>
    <w:rsid w:val="00BA5A26"/>
    <w:rsid w:val="00BB466D"/>
    <w:rsid w:val="00BC151B"/>
    <w:rsid w:val="00BC781F"/>
    <w:rsid w:val="00BD57C5"/>
    <w:rsid w:val="00BD76D1"/>
    <w:rsid w:val="00BE2B74"/>
    <w:rsid w:val="00BF1738"/>
    <w:rsid w:val="00BF7883"/>
    <w:rsid w:val="00C220BE"/>
    <w:rsid w:val="00C22A81"/>
    <w:rsid w:val="00C23A1A"/>
    <w:rsid w:val="00C41040"/>
    <w:rsid w:val="00C44CF6"/>
    <w:rsid w:val="00C62C4F"/>
    <w:rsid w:val="00C754D4"/>
    <w:rsid w:val="00C77977"/>
    <w:rsid w:val="00C80530"/>
    <w:rsid w:val="00C84EB6"/>
    <w:rsid w:val="00C879A9"/>
    <w:rsid w:val="00C915B2"/>
    <w:rsid w:val="00CA72F8"/>
    <w:rsid w:val="00CB1105"/>
    <w:rsid w:val="00CB4010"/>
    <w:rsid w:val="00CD4C58"/>
    <w:rsid w:val="00CE5F0E"/>
    <w:rsid w:val="00D03FCF"/>
    <w:rsid w:val="00D31743"/>
    <w:rsid w:val="00D34753"/>
    <w:rsid w:val="00D673EC"/>
    <w:rsid w:val="00D67EE4"/>
    <w:rsid w:val="00D82C7C"/>
    <w:rsid w:val="00D84BD7"/>
    <w:rsid w:val="00D870BC"/>
    <w:rsid w:val="00D87C89"/>
    <w:rsid w:val="00DA3CD4"/>
    <w:rsid w:val="00DC0D72"/>
    <w:rsid w:val="00DC1EBE"/>
    <w:rsid w:val="00DC395C"/>
    <w:rsid w:val="00DD5166"/>
    <w:rsid w:val="00DF166F"/>
    <w:rsid w:val="00E0734E"/>
    <w:rsid w:val="00E20370"/>
    <w:rsid w:val="00E20955"/>
    <w:rsid w:val="00E219B6"/>
    <w:rsid w:val="00E27C03"/>
    <w:rsid w:val="00E5207B"/>
    <w:rsid w:val="00E544BF"/>
    <w:rsid w:val="00E619C8"/>
    <w:rsid w:val="00E917EB"/>
    <w:rsid w:val="00E9568D"/>
    <w:rsid w:val="00EA101F"/>
    <w:rsid w:val="00EA6693"/>
    <w:rsid w:val="00EB5A7B"/>
    <w:rsid w:val="00EB5D59"/>
    <w:rsid w:val="00ED1554"/>
    <w:rsid w:val="00EE5841"/>
    <w:rsid w:val="00EF0E96"/>
    <w:rsid w:val="00F01A3B"/>
    <w:rsid w:val="00F07DE7"/>
    <w:rsid w:val="00F376AE"/>
    <w:rsid w:val="00F452CC"/>
    <w:rsid w:val="00F65C9C"/>
    <w:rsid w:val="00F87236"/>
    <w:rsid w:val="00F93E8E"/>
    <w:rsid w:val="00F95EA9"/>
    <w:rsid w:val="00F97E90"/>
    <w:rsid w:val="00FB069F"/>
    <w:rsid w:val="00FB2617"/>
    <w:rsid w:val="00FB2D38"/>
    <w:rsid w:val="00FF7B58"/>
    <w:rsid w:val="0184309D"/>
    <w:rsid w:val="02564C76"/>
    <w:rsid w:val="1D817476"/>
    <w:rsid w:val="1E6945AE"/>
    <w:rsid w:val="23C45C86"/>
    <w:rsid w:val="25DE7371"/>
    <w:rsid w:val="30801562"/>
    <w:rsid w:val="388E149A"/>
    <w:rsid w:val="3D47037D"/>
    <w:rsid w:val="42A64374"/>
    <w:rsid w:val="4D83513C"/>
    <w:rsid w:val="4DD055A3"/>
    <w:rsid w:val="4F7B69FB"/>
    <w:rsid w:val="50FE623D"/>
    <w:rsid w:val="560B7D2A"/>
    <w:rsid w:val="5EAE4E6B"/>
    <w:rsid w:val="601C0347"/>
    <w:rsid w:val="622D452D"/>
    <w:rsid w:val="646A3562"/>
    <w:rsid w:val="65D85375"/>
    <w:rsid w:val="66B967EF"/>
    <w:rsid w:val="68E63BD7"/>
    <w:rsid w:val="69447641"/>
    <w:rsid w:val="724528BF"/>
    <w:rsid w:val="728E6C11"/>
    <w:rsid w:val="75BD37AF"/>
    <w:rsid w:val="78BC6433"/>
    <w:rsid w:val="7ABF2116"/>
    <w:rsid w:val="7B3B27CA"/>
    <w:rsid w:val="7DDE459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485"/>
  <w15:docId w15:val="{A99C4FCA-87C0-C146-8AE7-32977FFF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_tradnl"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sz w:val="22"/>
      <w:szCs w:val="22"/>
      <w:lang w:val="es-ES"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680"/>
        <w:tab w:val="right" w:pos="9360"/>
      </w:tabs>
      <w:spacing w:after="0" w:line="240" w:lineRule="auto"/>
    </w:pPr>
    <w:rPr>
      <w:rFonts w:asciiTheme="minorHAnsi" w:eastAsiaTheme="minorEastAsia" w:hAnsiTheme="minorHAnsi" w:cs="Times New Roman"/>
      <w:lang w:val="es-CO"/>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character" w:styleId="Hipervnculo">
    <w:name w:val="Hyperlink"/>
    <w:uiPriority w:val="99"/>
    <w:unhideWhenUsed/>
    <w:qFormat/>
    <w:rPr>
      <w:color w:val="0000FF"/>
      <w:u w:val="single"/>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808080"/>
      <w:shd w:val="clear" w:color="auto" w:fill="E6E6E6"/>
    </w:rPr>
  </w:style>
  <w:style w:type="character" w:customStyle="1" w:styleId="PiedepginaCar">
    <w:name w:val="Pie de página Car"/>
    <w:basedOn w:val="Fuentedeprrafopredeter"/>
    <w:link w:val="Piedepgina"/>
    <w:uiPriority w:val="99"/>
    <w:rPr>
      <w:rFonts w:asciiTheme="minorHAnsi" w:eastAsiaTheme="minorEastAsia" w:hAnsiTheme="minorHAnsi" w:cs="Times New Roman"/>
      <w:lang w:val="es-CO"/>
    </w:rPr>
  </w:style>
  <w:style w:type="paragraph" w:customStyle="1" w:styleId="Normal1">
    <w:name w:val="Normal1"/>
    <w:qFormat/>
    <w:pPr>
      <w:spacing w:after="200" w:line="276" w:lineRule="auto"/>
    </w:pPr>
    <w:rPr>
      <w:color w:val="000000"/>
      <w:sz w:val="22"/>
      <w:szCs w:val="22"/>
      <w:lang w:eastAsia="es-CO"/>
    </w:rPr>
  </w:style>
  <w:style w:type="paragraph" w:styleId="Textodeglobo">
    <w:name w:val="Balloon Text"/>
    <w:basedOn w:val="Normal"/>
    <w:link w:val="TextodegloboCar"/>
    <w:uiPriority w:val="99"/>
    <w:semiHidden/>
    <w:unhideWhenUsed/>
    <w:rsid w:val="006B469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B4697"/>
    <w:rPr>
      <w:rFonts w:ascii="Times New Roman" w:hAnsi="Times New Roman" w:cs="Times New Roman"/>
      <w:sz w:val="18"/>
      <w:szCs w:val="18"/>
      <w:lang w:val="es-ES" w:eastAsia="es-CO"/>
    </w:rPr>
  </w:style>
  <w:style w:type="paragraph" w:styleId="Revisin">
    <w:name w:val="Revision"/>
    <w:hidden/>
    <w:uiPriority w:val="99"/>
    <w:semiHidden/>
    <w:rsid w:val="00992D1B"/>
    <w:rPr>
      <w:sz w:val="22"/>
      <w:szCs w:val="22"/>
      <w:lang w:val="es-ES" w:eastAsia="es-CO"/>
    </w:rPr>
  </w:style>
  <w:style w:type="character" w:styleId="Mencinsinresolver">
    <w:name w:val="Unresolved Mention"/>
    <w:basedOn w:val="Fuentedeprrafopredeter"/>
    <w:uiPriority w:val="99"/>
    <w:semiHidden/>
    <w:unhideWhenUsed/>
    <w:rsid w:val="001712BC"/>
    <w:rPr>
      <w:color w:val="605E5C"/>
      <w:shd w:val="clear" w:color="auto" w:fill="E1DFDD"/>
    </w:rPr>
  </w:style>
  <w:style w:type="character" w:styleId="Hipervnculovisitado">
    <w:name w:val="FollowedHyperlink"/>
    <w:basedOn w:val="Fuentedeprrafopredeter"/>
    <w:uiPriority w:val="99"/>
    <w:semiHidden/>
    <w:unhideWhenUsed/>
    <w:rsid w:val="00A278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3421">
      <w:bodyDiv w:val="1"/>
      <w:marLeft w:val="0"/>
      <w:marRight w:val="0"/>
      <w:marTop w:val="0"/>
      <w:marBottom w:val="0"/>
      <w:divBdr>
        <w:top w:val="none" w:sz="0" w:space="0" w:color="auto"/>
        <w:left w:val="none" w:sz="0" w:space="0" w:color="auto"/>
        <w:bottom w:val="none" w:sz="0" w:space="0" w:color="auto"/>
        <w:right w:val="none" w:sz="0" w:space="0" w:color="auto"/>
      </w:divBdr>
    </w:div>
    <w:div w:id="509221399">
      <w:bodyDiv w:val="1"/>
      <w:marLeft w:val="0"/>
      <w:marRight w:val="0"/>
      <w:marTop w:val="0"/>
      <w:marBottom w:val="0"/>
      <w:divBdr>
        <w:top w:val="none" w:sz="0" w:space="0" w:color="auto"/>
        <w:left w:val="none" w:sz="0" w:space="0" w:color="auto"/>
        <w:bottom w:val="none" w:sz="0" w:space="0" w:color="auto"/>
        <w:right w:val="none" w:sz="0" w:space="0" w:color="auto"/>
      </w:divBdr>
    </w:div>
    <w:div w:id="827791926">
      <w:bodyDiv w:val="1"/>
      <w:marLeft w:val="0"/>
      <w:marRight w:val="0"/>
      <w:marTop w:val="0"/>
      <w:marBottom w:val="0"/>
      <w:divBdr>
        <w:top w:val="none" w:sz="0" w:space="0" w:color="auto"/>
        <w:left w:val="none" w:sz="0" w:space="0" w:color="auto"/>
        <w:bottom w:val="none" w:sz="0" w:space="0" w:color="auto"/>
        <w:right w:val="none" w:sz="0" w:space="0" w:color="auto"/>
      </w:divBdr>
    </w:div>
    <w:div w:id="1504078998">
      <w:bodyDiv w:val="1"/>
      <w:marLeft w:val="0"/>
      <w:marRight w:val="0"/>
      <w:marTop w:val="0"/>
      <w:marBottom w:val="0"/>
      <w:divBdr>
        <w:top w:val="none" w:sz="0" w:space="0" w:color="auto"/>
        <w:left w:val="none" w:sz="0" w:space="0" w:color="auto"/>
        <w:bottom w:val="none" w:sz="0" w:space="0" w:color="auto"/>
        <w:right w:val="none" w:sz="0" w:space="0" w:color="auto"/>
      </w:divBdr>
    </w:div>
    <w:div w:id="1775054917">
      <w:bodyDiv w:val="1"/>
      <w:marLeft w:val="0"/>
      <w:marRight w:val="0"/>
      <w:marTop w:val="0"/>
      <w:marBottom w:val="0"/>
      <w:divBdr>
        <w:top w:val="none" w:sz="0" w:space="0" w:color="auto"/>
        <w:left w:val="none" w:sz="0" w:space="0" w:color="auto"/>
        <w:bottom w:val="none" w:sz="0" w:space="0" w:color="auto"/>
        <w:right w:val="none" w:sz="0" w:space="0" w:color="auto"/>
      </w:divBdr>
    </w:div>
    <w:div w:id="1787119417">
      <w:bodyDiv w:val="1"/>
      <w:marLeft w:val="0"/>
      <w:marRight w:val="0"/>
      <w:marTop w:val="0"/>
      <w:marBottom w:val="0"/>
      <w:divBdr>
        <w:top w:val="none" w:sz="0" w:space="0" w:color="auto"/>
        <w:left w:val="none" w:sz="0" w:space="0" w:color="auto"/>
        <w:bottom w:val="none" w:sz="0" w:space="0" w:color="auto"/>
        <w:right w:val="none" w:sz="0" w:space="0" w:color="auto"/>
      </w:divBdr>
    </w:div>
    <w:div w:id="1822038041">
      <w:bodyDiv w:val="1"/>
      <w:marLeft w:val="0"/>
      <w:marRight w:val="0"/>
      <w:marTop w:val="0"/>
      <w:marBottom w:val="0"/>
      <w:divBdr>
        <w:top w:val="none" w:sz="0" w:space="0" w:color="auto"/>
        <w:left w:val="none" w:sz="0" w:space="0" w:color="auto"/>
        <w:bottom w:val="none" w:sz="0" w:space="0" w:color="auto"/>
        <w:right w:val="none" w:sz="0" w:space="0" w:color="auto"/>
      </w:divBdr>
    </w:div>
    <w:div w:id="1984238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3383</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Ospina Patiño</dc:creator>
  <cp:lastModifiedBy>Nelson Felipe Rodriguez Velez</cp:lastModifiedBy>
  <cp:revision>3</cp:revision>
  <cp:lastPrinted>2018-05-07T15:32:00Z</cp:lastPrinted>
  <dcterms:created xsi:type="dcterms:W3CDTF">2019-04-15T13:59:00Z</dcterms:created>
  <dcterms:modified xsi:type="dcterms:W3CDTF">2019-04-15T17:13:00Z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