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  <w:t>01-2019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ins w:id="0" w:author="Carlos Eduardo Madrid Gomez" w:date="2019-03-14T09:50:00Z">
              <w:r w:rsidR="00592287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09</w:t>
              </w:r>
            </w:ins>
            <w:del w:id="1" w:author="Carlos Eduardo Madrid Gomez" w:date="2019-03-14T09:50:00Z">
              <w:r w:rsidR="00B94F31" w:rsidRPr="00B94F31" w:rsidDel="00592287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11</w:delText>
              </w:r>
            </w:del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:00am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ins w:id="2" w:author="Carlos Eduardo Madrid Gomez" w:date="2019-03-14T09:51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01</w:t>
              </w:r>
            </w:ins>
            <w:del w:id="3" w:author="Carlos Eduardo Madrid Gomez" w:date="2019-03-14T09:51:00Z">
              <w:r w:rsidR="00B94F31" w:rsidRPr="00B94F31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27</w:delText>
              </w:r>
            </w:del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</w:t>
            </w:r>
            <w:ins w:id="4" w:author="Carlos Eduardo Madrid Gomez" w:date="2019-03-14T09:51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MAR</w:t>
              </w:r>
            </w:ins>
            <w:del w:id="5" w:author="Carlos Eduardo Madrid Gomez" w:date="2019-03-14T09:51:00Z">
              <w:r w:rsidR="00B94F31" w:rsidRPr="00B94F31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FEB</w:delText>
              </w:r>
            </w:del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B94F31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Sede Nacional ICBF</w:t>
            </w:r>
          </w:p>
        </w:tc>
      </w:tr>
      <w:tr w:rsidR="000D12B2" w:rsidRPr="00A6103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B94F31" w:rsidRDefault="00A61039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6" w:author="Carlos Eduardo Madrid Gomez" w:date="2019-03-14T09:53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Dirección de Primera Infancia </w:t>
              </w:r>
            </w:ins>
            <w:ins w:id="7" w:author="Carlos Eduardo Madrid Gomez" w:date="2019-03-14T09:54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–</w:t>
              </w:r>
            </w:ins>
            <w:ins w:id="8" w:author="Carlos Eduardo Madrid Gomez" w:date="2019-03-14T09:53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  <w:ins w:id="9" w:author="Carlos Eduardo Madrid Gomez" w:date="2019-03-14T09:54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Subdirección de Operaciones</w:t>
              </w:r>
            </w:ins>
            <w:ins w:id="10" w:author="Paula  Andrea Ospina Patino" w:date="2019-02-27T10:38:00Z">
              <w:del w:id="11" w:author="Carlos Eduardo Madrid Gomez" w:date="2019-03-14T09:53:00Z">
                <w:r w:rsidR="00F520C4" w:rsidDel="00A61039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Infraestructura y Dotaciones-</w:delText>
                </w:r>
              </w:del>
            </w:ins>
            <w:del w:id="12" w:author="Carlos Eduardo Madrid Gomez" w:date="2019-03-14T09:53:00Z">
              <w:r w:rsidR="00B94F31" w:rsidRPr="00B94F31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I&amp;D SOAPI</w:delText>
              </w:r>
            </w:del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F520C4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ins w:id="13" w:author="Paula  Andrea Ospina Patino" w:date="2019-02-27T10:34:00Z">
              <w:r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Promoción y Prevención</w:t>
              </w:r>
            </w:ins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B94F31" w:rsidRDefault="00B94F31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4" w:author="Paula  Andrea Ospina Patino" w:date="2019-02-27T10:38:00Z">
              <w:r w:rsidRPr="00B94F31" w:rsidDel="00F520C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Definir </w:delText>
              </w:r>
            </w:del>
            <w:ins w:id="15" w:author="Paula  Andrea Ospina Patino" w:date="2019-02-27T10:38:00Z">
              <w:del w:id="16" w:author="Carlos Eduardo Madrid Gomez" w:date="2019-03-14T09:54:00Z">
                <w:r w:rsidR="00F520C4" w:rsidDel="00A61039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Analizar las</w:delText>
                </w:r>
                <w:r w:rsidR="00F520C4" w:rsidRPr="00B94F31" w:rsidDel="00A61039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 </w:delText>
                </w:r>
              </w:del>
            </w:ins>
            <w:del w:id="17" w:author="Carlos Eduardo Madrid Gomez" w:date="2019-03-14T09:54:00Z">
              <w:r w:rsidRPr="00B94F31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responsabilidades y funciones de los miembros del equipo</w:delText>
              </w:r>
            </w:del>
            <w:ins w:id="18" w:author="Carlos Eduardo Madrid Gomez" w:date="2019-03-14T09:54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Socializar el anteproyecto del nuevo HI Rayito de Sol</w:t>
              </w:r>
            </w:ins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Default="00B94F3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Socialización </w:t>
            </w:r>
            <w:ins w:id="19" w:author="Carlos Eduardo Madrid Gomez" w:date="2019-03-14T09:54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del proceso de traslado del </w:t>
              </w:r>
            </w:ins>
            <w:ins w:id="20" w:author="Carlos Eduardo Madrid Gomez" w:date="2019-03-14T09:55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HI Rayito de Sol</w:t>
              </w:r>
            </w:ins>
            <w:del w:id="21" w:author="Carlos Eduardo Madrid Gomez" w:date="2019-03-14T09:54:00Z"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y revisión de la matriz ¨distribución de actividades y respo</w:delText>
              </w:r>
              <w:r w:rsidR="00446A21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nsabilidades¨</w:delText>
              </w:r>
            </w:del>
          </w:p>
          <w:p w:rsidR="00446A21" w:rsidDel="00A61039" w:rsidRDefault="00446A2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del w:id="22" w:author="Carlos Eduardo Madrid Gomez" w:date="2019-03-14T09:55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3" w:author="Carlos Eduardo Madrid Gomez" w:date="2019-03-14T09:55:00Z"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Asignación de temas transversales a miembros del </w:delText>
              </w:r>
              <w:r w:rsidR="0004587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equipo</w:delText>
              </w:r>
            </w:del>
            <w:ins w:id="24" w:author="Carlos Eduardo Madrid Gomez" w:date="2019-03-14T09:55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Explicación del anteproyecto de la nueva infraestructura para el HI Rayito de Sol</w:t>
              </w:r>
            </w:ins>
          </w:p>
          <w:p w:rsidR="00446A21" w:rsidRPr="00A61039" w:rsidDel="00A61039" w:rsidRDefault="00446A21" w:rsidP="00A61039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del w:id="25" w:author="Carlos Eduardo Madrid Gomez" w:date="2019-03-14T09:55:00Z"/>
                <w:rFonts w:ascii="Arial Narrow" w:hAnsi="Arial Narrow" w:cs="Arial"/>
                <w:sz w:val="22"/>
                <w:szCs w:val="22"/>
                <w:lang w:val="es-ES" w:eastAsia="en-US"/>
                <w:rPrChange w:id="26" w:author="Carlos Eduardo Madrid Gomez" w:date="2019-03-14T09:55:00Z">
                  <w:rPr>
                    <w:del w:id="27" w:author="Carlos Eduardo Madrid Gomez" w:date="2019-03-14T09:55:00Z"/>
                    <w:lang w:val="es-ES" w:eastAsia="en-US"/>
                  </w:rPr>
                </w:rPrChange>
              </w:rPr>
              <w:pPrChange w:id="28" w:author="Carlos Eduardo Madrid Gomez" w:date="2019-03-14T09:55:00Z">
                <w:pPr>
                  <w:pStyle w:val="Prrafodelista"/>
                  <w:numPr>
                    <w:numId w:val="14"/>
                  </w:numPr>
                  <w:spacing w:after="200"/>
                  <w:ind w:left="720" w:hanging="360"/>
                  <w:jc w:val="both"/>
                </w:pPr>
              </w:pPrChange>
            </w:pPr>
            <w:del w:id="29" w:author="Carlos Eduardo Madrid Gomez" w:date="2019-03-14T09:55:00Z">
              <w:r w:rsidRPr="00A61039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  <w:rPrChange w:id="30" w:author="Carlos Eduardo Madrid Gomez" w:date="2019-03-14T09:55:00Z">
                    <w:rPr>
                      <w:lang w:val="es-ES" w:eastAsia="en-US"/>
                    </w:rPr>
                  </w:rPrChange>
                </w:rPr>
                <w:delText>Sesión de información de avances en temas de dotaciones e infraestructura</w:delText>
              </w:r>
            </w:del>
          </w:p>
          <w:p w:rsidR="00B225ED" w:rsidRDefault="00B225ED" w:rsidP="00A61039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lang w:val="es-ES" w:eastAsia="en-US"/>
              </w:rPr>
              <w:pPrChange w:id="31" w:author="Carlos Eduardo Madrid Gomez" w:date="2019-03-14T09:55:00Z">
                <w:pPr>
                  <w:jc w:val="both"/>
                </w:pPr>
              </w:pPrChange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2D758B" w:rsidRDefault="00446A21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32" w:author="Carlos Eduardo Madrid Gomez" w:date="2019-03-14T09:56:00Z"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El líder del equipo de Infraestructura y Dotaciones de la SOAPI (Manuel Colorado) 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diseño una matriz,</w:delText>
              </w:r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asigna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ndo</w:delText>
              </w:r>
            </w:del>
            <w:ins w:id="33" w:author="Paula  Andrea Ospina Patino" w:date="2019-02-27T10:40:00Z">
              <w:del w:id="34" w:author="Carlos Eduardo Madrid Gomez" w:date="2019-03-14T09:56:00Z">
                <w:r w:rsidR="002245CF" w:rsidDel="00A61039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presenta la matriz de asignación de</w:delText>
                </w:r>
              </w:del>
            </w:ins>
            <w:del w:id="35" w:author="Carlos Eduardo Madrid Gomez" w:date="2019-03-14T09:56:00Z"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responsabilidades y funciones especificas </w:delText>
              </w:r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 cada miembr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o</w:delText>
              </w:r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del equipo de acuerdo con</w:delText>
              </w:r>
              <w:r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los role</w:delText>
              </w:r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s, funciones y obligaciones asignadas en los contratos. Se consulto </w:delText>
              </w:r>
            </w:del>
            <w:ins w:id="36" w:author="Paula  Andrea Ospina Patino" w:date="2019-02-27T10:34:00Z">
              <w:del w:id="37" w:author="Carlos Eduardo Madrid Gomez" w:date="2019-03-14T09:56:00Z">
                <w:r w:rsidR="00F520C4" w:rsidDel="00A61039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consultó </w:delText>
                </w:r>
              </w:del>
            </w:ins>
            <w:del w:id="38" w:author="Carlos Eduardo Madrid Gomez" w:date="2019-03-14T09:56:00Z">
              <w:r w:rsidR="00577222" w:rsidDel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al equipo sobre modificar o mantener la asignación de responsabilidades; se mantiene sin cambios pero se asignaron nuevas responsabilidades. </w:delText>
              </w:r>
            </w:del>
            <w:ins w:id="39" w:author="Carlos Eduardo Madrid Gomez" w:date="2019-03-14T09:56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Se realiza presentación de </w:t>
              </w:r>
            </w:ins>
            <w:ins w:id="40" w:author="Carlos Eduardo Madrid Gomez" w:date="2019-03-14T09:57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todos los presentes. La Ingen</w:t>
              </w:r>
            </w:ins>
            <w:ins w:id="41" w:author="Carlos Eduardo Madrid Gomez" w:date="2019-03-14T09:58:00Z">
              <w:r w:rsidR="00A61039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iera Civil encargada del plan de mejora del ICBF realiza recue</w:t>
              </w:r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nto</w:t>
              </w:r>
            </w:ins>
            <w:ins w:id="42" w:author="Carlos Eduardo Madrid Gomez" w:date="2019-03-14T09:59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 lo sucedido </w:t>
              </w:r>
            </w:ins>
            <w:ins w:id="43" w:author="Carlos Eduardo Madrid Gomez" w:date="2019-03-14T10:02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en los últimos años con la propiedad del</w:t>
              </w:r>
            </w:ins>
            <w:ins w:id="44" w:author="Carlos Eduardo Madrid Gomez" w:date="2019-03-14T09:58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lote</w:t>
              </w:r>
            </w:ins>
            <w:ins w:id="45" w:author="Carlos Eduardo Madrid Gomez" w:date="2019-03-14T10:02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donde se encuentra construida</w:t>
              </w:r>
            </w:ins>
            <w:ins w:id="46" w:author="Carlos Eduardo Madrid Gomez" w:date="2019-03-14T09:58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la sede nacional</w:t>
              </w:r>
            </w:ins>
            <w:ins w:id="47" w:author="Carlos Eduardo Madrid Gomez" w:date="2019-03-14T10:02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del ICBF</w:t>
              </w:r>
            </w:ins>
            <w:ins w:id="48" w:author="Carlos Eduardo Madrid Gomez" w:date="2019-03-14T09:59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, </w:t>
              </w:r>
            </w:ins>
            <w:ins w:id="49" w:author="Carlos Eduardo Madrid Gomez" w:date="2019-03-14T10:02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explicando que el lote </w:t>
              </w:r>
            </w:ins>
            <w:ins w:id="50" w:author="Carlos Eduardo Madrid Gomez" w:date="2019-03-14T10:08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estaba en </w:t>
              </w:r>
            </w:ins>
            <w:ins w:id="51" w:author="Carlos Eduardo Madrid Gomez" w:date="2019-03-14T10:12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comodato,</w:t>
              </w:r>
            </w:ins>
            <w:ins w:id="52" w:author="Carlos Eduardo Madrid Gomez" w:date="2019-03-14T10:08:00Z">
              <w:r w:rsidR="003735B1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pero luego de una </w:t>
              </w:r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negociación </w:t>
              </w:r>
            </w:ins>
            <w:ins w:id="53" w:author="Carlos Eduardo Madrid Gomez" w:date="2019-03-14T10:13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con la gobernación como dueña del lote y el ICBF como </w:t>
              </w:r>
              <w:proofErr w:type="spellStart"/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beneficirario</w:t>
              </w:r>
              <w:proofErr w:type="spellEnd"/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del comodato, </w:t>
              </w:r>
            </w:ins>
            <w:ins w:id="54" w:author="Carlos Eduardo Madrid Gomez" w:date="2019-03-14T10:08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el lote fue vendido </w:t>
              </w:r>
            </w:ins>
            <w:ins w:id="55" w:author="Carlos Eduardo Madrid Gomez" w:date="2019-03-14T10:09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y particionado, una parte fue comprada por el ICBF y otra por un particular. </w:t>
              </w:r>
            </w:ins>
            <w:ins w:id="56" w:author="Carlos Eduardo Madrid Gomez" w:date="2019-03-14T10:10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El HI Rayito de Sol quedo ubicado en el lado </w:t>
              </w:r>
            </w:ins>
            <w:ins w:id="57" w:author="Carlos Eduardo Madrid Gomez" w:date="2019-03-14T10:13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prop</w:t>
              </w:r>
            </w:ins>
            <w:ins w:id="58" w:author="Carlos Eduardo Madrid Gomez" w:date="2019-03-14T10:14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iedad </w:t>
              </w:r>
            </w:ins>
            <w:ins w:id="59" w:author="Carlos Eduardo Madrid Gomez" w:date="2019-03-14T10:10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del particular</w:t>
              </w:r>
            </w:ins>
            <w:ins w:id="60" w:author="Carlos Eduardo Madrid Gomez" w:date="2019-03-14T10:14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,</w:t>
              </w:r>
            </w:ins>
            <w:ins w:id="61" w:author="Carlos Eduardo Madrid Gomez" w:date="2019-03-14T10:10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razón por la cual se hizo un acuerdo con el </w:t>
              </w:r>
            </w:ins>
            <w:ins w:id="62" w:author="Carlos Eduardo Madrid Gomez" w:date="2019-03-14T10:14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nuevo </w:t>
              </w:r>
            </w:ins>
            <w:ins w:id="63" w:author="Carlos Eduardo Madrid Gomez" w:date="2019-03-14T10:10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dueño del lote para construir en el área de la sede nacional del ICBF el nuevo HI R</w:t>
              </w:r>
            </w:ins>
            <w:ins w:id="64" w:author="Carlos Eduardo Madrid Gomez" w:date="2019-03-14T10:11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ayito de Sol bajo </w:t>
              </w:r>
            </w:ins>
            <w:ins w:id="65" w:author="Carlos Eduardo Madrid Gomez" w:date="2019-03-14T10:14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los lineamientos de</w:t>
              </w:r>
            </w:ins>
            <w:ins w:id="66" w:author="Carlos Eduardo Madrid Gomez" w:date="2019-03-14T10:11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infraestructura para </w:t>
              </w:r>
            </w:ins>
            <w:ins w:id="67" w:author="Carlos Eduardo Madrid Gomez" w:date="2019-03-14T10:12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construcciones</w:t>
              </w:r>
            </w:ins>
            <w:ins w:id="68" w:author="Carlos Eduardo Madrid Gomez" w:date="2019-03-14T10:11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  <w:ins w:id="69" w:author="Carlos Eduardo Madrid Gomez" w:date="2019-03-14T10:12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destinadas a la atención de la primera infancia. </w:t>
              </w:r>
            </w:ins>
          </w:p>
          <w:p w:rsidR="00577222" w:rsidRDefault="00577222" w:rsidP="00F657E1">
            <w:pPr>
              <w:spacing w:after="200"/>
              <w:jc w:val="both"/>
              <w:rPr>
                <w:ins w:id="70" w:author="Carlos Eduardo Madrid Gomez" w:date="2019-03-14T10:16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71" w:author="Carlos Eduardo Madrid Gomez" w:date="2019-03-14T10:15:00Z">
              <w:r w:rsidDel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Rafael Garzón estará a cargo del desarrollo de fichas</w:delText>
              </w:r>
            </w:del>
            <w:ins w:id="72" w:author="Rafael Fernando Garzon Combariza" w:date="2019-02-27T10:20:00Z">
              <w:del w:id="73" w:author="Carlos Eduardo Madrid Gomez" w:date="2019-03-14T10:15:00Z">
                <w:r w:rsidR="00573919" w:rsidDel="00413198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, de acuerdo a</w:delText>
                </w:r>
              </w:del>
            </w:ins>
            <w:ins w:id="74" w:author="Paula  Andrea Ospina Patino" w:date="2019-02-27T10:34:00Z">
              <w:del w:id="75" w:author="Carlos Eduardo Madrid Gomez" w:date="2019-03-14T10:15:00Z">
                <w:r w:rsidR="00F520C4" w:rsidDel="00413198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con</w:delText>
                </w:r>
              </w:del>
            </w:ins>
            <w:ins w:id="76" w:author="Rafael Fernando Garzon Combariza" w:date="2019-02-27T10:20:00Z">
              <w:del w:id="77" w:author="Carlos Eduardo Madrid Gomez" w:date="2019-03-14T10:15:00Z">
                <w:r w:rsidR="00573919" w:rsidDel="00413198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 </w:delText>
                </w:r>
              </w:del>
            </w:ins>
            <w:ins w:id="78" w:author="Rafael Fernando Garzon Combariza" w:date="2019-02-27T10:21:00Z">
              <w:del w:id="79" w:author="Carlos Eduardo Madrid Gomez" w:date="2019-03-14T10:15:00Z">
                <w:r w:rsidR="00573919" w:rsidDel="00413198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información suministrada vía correo electrónico por parte del equipo de la SOAPI</w:delText>
                </w:r>
              </w:del>
            </w:ins>
            <w:del w:id="80" w:author="Carlos Eduardo Madrid Gomez" w:date="2019-03-14T10:15:00Z">
              <w:r w:rsidDel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.</w:delText>
              </w:r>
            </w:del>
            <w:ins w:id="81" w:author="Carlos Eduardo Madrid Gomez" w:date="2019-03-14T10:15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Se explico que los niños y niñas atendidos en el HI Rayito de Sol </w:t>
              </w:r>
            </w:ins>
            <w:ins w:id="82" w:author="Carlos Eduardo Madrid Gomez" w:date="2019-03-14T10:16:00Z">
              <w:r w:rsidR="00413198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van a permanecer en la sede actual hasta que se construya la nueva infraestructura.</w:t>
              </w:r>
            </w:ins>
          </w:p>
          <w:p w:rsidR="00F92362" w:rsidRDefault="00413198" w:rsidP="00F657E1">
            <w:pPr>
              <w:spacing w:after="200"/>
              <w:jc w:val="both"/>
              <w:rPr>
                <w:ins w:id="83" w:author="Carlos Eduardo Madrid Gomez" w:date="2019-03-14T10:16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84" w:author="Carlos Eduardo Madrid Gomez" w:date="2019-03-14T10:1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La nueva infraestructura HI Rayito de Sol no contara con nueva dotación</w:t>
              </w:r>
            </w:ins>
            <w:ins w:id="85" w:author="Carlos Eduardo Madrid Gomez" w:date="2019-03-14T10:18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debido a que es un </w:t>
              </w:r>
            </w:ins>
            <w:ins w:id="86" w:author="Carlos Eduardo Madrid Gomez" w:date="2019-03-14T10:23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mejoramiento de infraestructura</w:t>
              </w:r>
            </w:ins>
            <w:ins w:id="87" w:author="Carlos Eduardo Madrid Gomez" w:date="2019-03-14T10:18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y no un cambio </w:t>
              </w:r>
            </w:ins>
            <w:ins w:id="88" w:author="Carlos Eduardo Madrid Gomez" w:date="2019-03-14T10:22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de</w:t>
              </w:r>
            </w:ins>
            <w:ins w:id="89" w:author="Carlos Eduardo Madrid Gomez" w:date="2019-03-14T10:18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modalidad </w:t>
              </w:r>
            </w:ins>
            <w:ins w:id="90" w:author="Carlos Eduardo Madrid Gomez" w:date="2019-03-14T10:22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a </w:t>
              </w:r>
            </w:ins>
            <w:ins w:id="91" w:author="Carlos Eduardo Madrid Gomez" w:date="2019-03-14T10:18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CDI.</w:t>
              </w:r>
            </w:ins>
            <w:ins w:id="92" w:author="Carlos Eduardo Madrid Gomez" w:date="2019-03-14T10:22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</w:p>
          <w:p w:rsidR="00413198" w:rsidDel="00F92362" w:rsidRDefault="00413198" w:rsidP="00F657E1">
            <w:pPr>
              <w:spacing w:after="200"/>
              <w:jc w:val="both"/>
              <w:rPr>
                <w:del w:id="93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577222" w:rsidDel="00F92362" w:rsidRDefault="00577222" w:rsidP="00F657E1">
            <w:pPr>
              <w:spacing w:after="200"/>
              <w:jc w:val="both"/>
              <w:rPr>
                <w:del w:id="94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95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Manuel Colorado canalizara </w:delText>
              </w:r>
            </w:del>
            <w:ins w:id="96" w:author="Paula  Andrea Ospina Patino" w:date="2019-02-27T10:34:00Z">
              <w:del w:id="97" w:author="Carlos Eduardo Madrid Gomez" w:date="2019-03-14T10:24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canalizará </w:delText>
                </w:r>
              </w:del>
            </w:ins>
            <w:del w:id="98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todas las respuestas y las solicitudes, las cuales asignar</w:delText>
              </w:r>
            </w:del>
            <w:ins w:id="99" w:author="Paula  Andrea Ospina Patino" w:date="2019-02-27T10:35:00Z">
              <w:del w:id="100" w:author="Carlos Eduardo Madrid Gomez" w:date="2019-03-14T10:24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á</w:delText>
                </w:r>
              </w:del>
            </w:ins>
            <w:del w:id="101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 a los responsables.</w:delText>
              </w:r>
              <w:r w:rsidR="00E36BE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Articular</w:delText>
              </w:r>
            </w:del>
            <w:ins w:id="102" w:author="Paula  Andrea Ospina Patino" w:date="2019-02-27T10:35:00Z">
              <w:del w:id="103" w:author="Carlos Eduardo Madrid Gomez" w:date="2019-03-14T10:24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á</w:delText>
                </w:r>
              </w:del>
            </w:ins>
            <w:del w:id="104" w:author="Carlos Eduardo Madrid Gomez" w:date="2019-03-14T10:24:00Z">
              <w:r w:rsidR="00E36BE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 con otras entidades los temas generales y acompañar</w:delText>
              </w:r>
            </w:del>
            <w:ins w:id="105" w:author="Paula  Andrea Ospina Patino" w:date="2019-02-27T10:35:00Z">
              <w:del w:id="106" w:author="Carlos Eduardo Madrid Gomez" w:date="2019-03-14T10:24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á</w:delText>
                </w:r>
              </w:del>
            </w:ins>
            <w:del w:id="107" w:author="Carlos Eduardo Madrid Gomez" w:date="2019-03-14T10:24:00Z">
              <w:r w:rsidR="00E36BE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 en reuniones cuando lo considere necesario.</w:delText>
              </w:r>
            </w:del>
          </w:p>
          <w:p w:rsidR="00577222" w:rsidDel="00F92362" w:rsidRDefault="00577222" w:rsidP="00F657E1">
            <w:pPr>
              <w:spacing w:after="200"/>
              <w:jc w:val="both"/>
              <w:rPr>
                <w:del w:id="108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09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Derly Fajardo </w:delText>
              </w:r>
              <w:r w:rsidR="00E36BE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estará </w:delText>
              </w:r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encargada de los</w:delText>
              </w:r>
              <w:r w:rsidR="00E36BE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temas: Convenio P&amp;G y Taller Construyendo País.</w:delText>
              </w:r>
            </w:del>
          </w:p>
          <w:p w:rsidR="00E36BE3" w:rsidDel="00F92362" w:rsidRDefault="00E36BE3" w:rsidP="00F657E1">
            <w:pPr>
              <w:spacing w:after="200"/>
              <w:jc w:val="both"/>
              <w:rPr>
                <w:del w:id="110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11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Felipe Rodríguez estará encargado del tema Obras por Impuestos.</w:delText>
              </w:r>
            </w:del>
          </w:p>
          <w:p w:rsidR="00E36BE3" w:rsidDel="00F92362" w:rsidRDefault="00E36BE3" w:rsidP="00F657E1">
            <w:pPr>
              <w:spacing w:after="200"/>
              <w:jc w:val="both"/>
              <w:rPr>
                <w:del w:id="112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13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Paula Ospina solicitar</w:delText>
              </w:r>
            </w:del>
            <w:ins w:id="114" w:author="Rafael Fernando Garzon Combariza" w:date="2019-02-27T10:22:00Z">
              <w:del w:id="115" w:author="Carlos Eduardo Madrid Gomez" w:date="2019-03-14T10:24:00Z">
                <w:r w:rsidR="00573919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á</w:delText>
                </w:r>
              </w:del>
            </w:ins>
            <w:del w:id="116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 la creación de usuario en SEVEN.</w:delText>
              </w:r>
            </w:del>
          </w:p>
          <w:p w:rsidR="002D758B" w:rsidDel="00F92362" w:rsidRDefault="00E36BE3" w:rsidP="00F657E1">
            <w:pPr>
              <w:spacing w:after="200"/>
              <w:jc w:val="both"/>
              <w:rPr>
                <w:del w:id="117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18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Todos los miembros del equipo cargar</w:delText>
              </w:r>
            </w:del>
            <w:ins w:id="119" w:author="Paula  Andrea Ospina Patino" w:date="2019-02-27T10:37:00Z">
              <w:del w:id="120" w:author="Carlos Eduardo Madrid Gomez" w:date="2019-03-14T10:24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Todos los miembros del equipo cargará</w:delText>
                </w:r>
              </w:del>
            </w:ins>
            <w:del w:id="121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an los temas de infraestructura y dotaciones al repositorio de acuerdo a las macro regiones o convenios/contratos asignados.</w:delText>
              </w:r>
            </w:del>
          </w:p>
          <w:p w:rsidR="002D758B" w:rsidDel="00F92362" w:rsidRDefault="00045872" w:rsidP="00F657E1">
            <w:pPr>
              <w:spacing w:after="200"/>
              <w:jc w:val="both"/>
              <w:rPr>
                <w:del w:id="122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23" w:author="Carlos Eduardo Madrid Gomez" w:date="2019-03-14T10:24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Se expusieron temas en desarrollo como: Construcción de CDI en modalidad empresarial por Lafayette, convenio con Siemens para uso de filtros de agua y paneles solares y construcción de HI Rayito de Sol</w:delText>
              </w:r>
            </w:del>
            <w:ins w:id="124" w:author="Rafael Fernando Garzon Combariza" w:date="2019-02-27T10:23:00Z">
              <w:del w:id="125" w:author="Carlos Eduardo Madrid Gomez" w:date="2019-03-14T10:24:00Z">
                <w:r w:rsidR="00573919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, regional Bogotá</w:delText>
                </w:r>
              </w:del>
            </w:ins>
            <w:del w:id="126" w:author="Carlos Eduardo Madrid Gomez" w:date="2019-03-14T10:24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.</w:delText>
              </w:r>
            </w:del>
          </w:p>
          <w:p w:rsidR="00045872" w:rsidDel="00F92362" w:rsidRDefault="00045872" w:rsidP="00F657E1">
            <w:pPr>
              <w:spacing w:after="200"/>
              <w:jc w:val="both"/>
              <w:rPr>
                <w:del w:id="127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28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Se deben crear capacitaciones</w:delText>
              </w:r>
            </w:del>
            <w:ins w:id="129" w:author="Rafael Fernando Garzon Combariza" w:date="2019-02-27T10:23:00Z">
              <w:del w:id="130" w:author="Carlos Eduardo Madrid Gomez" w:date="2019-03-14T10:24:00Z">
                <w:r w:rsidR="00573919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realizar socializaciones</w:delText>
                </w:r>
              </w:del>
            </w:ins>
            <w:del w:id="131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internas para temas de infraestructura y dotaciones.</w:delText>
              </w:r>
            </w:del>
          </w:p>
          <w:p w:rsidR="00045872" w:rsidRPr="00045872" w:rsidDel="00F92362" w:rsidRDefault="00045872" w:rsidP="00F657E1">
            <w:pPr>
              <w:spacing w:after="200"/>
              <w:jc w:val="both"/>
              <w:rPr>
                <w:del w:id="132" w:author="Carlos Eduardo Madrid Gomez" w:date="2019-03-14T10:2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33" w:author="Carlos Eduardo Madrid Gomez" w:date="2019-03-14T10:24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Se debe solicitar a cada regional la matriz de control de contratación para reposición de dotaciones.</w:delText>
              </w:r>
            </w:del>
          </w:p>
          <w:p w:rsidR="00045872" w:rsidRPr="005B0A19" w:rsidDel="00C110EE" w:rsidRDefault="00045872" w:rsidP="00045872">
            <w:pPr>
              <w:spacing w:after="200"/>
              <w:jc w:val="both"/>
              <w:rPr>
                <w:del w:id="134" w:author="Carlos Eduardo Madrid Gomez" w:date="2019-03-14T10:29:00Z"/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Decisiones: </w:t>
            </w:r>
          </w:p>
          <w:p w:rsidR="00045872" w:rsidRDefault="00045872" w:rsidP="00C110E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pPrChange w:id="135" w:author="Carlos Eduardo Madrid Gomez" w:date="2019-03-14T10:29:00Z">
                <w:pPr>
                  <w:tabs>
                    <w:tab w:val="left" w:pos="3924"/>
                  </w:tabs>
                  <w:spacing w:after="200"/>
                  <w:jc w:val="both"/>
                </w:pPr>
              </w:pPrChange>
            </w:pPr>
          </w:p>
          <w:p w:rsidR="00045872" w:rsidDel="00C110EE" w:rsidRDefault="00045872" w:rsidP="00C110EE">
            <w:pPr>
              <w:tabs>
                <w:tab w:val="left" w:pos="3924"/>
              </w:tabs>
              <w:spacing w:after="200"/>
              <w:jc w:val="both"/>
              <w:rPr>
                <w:del w:id="136" w:author="Carlos Eduardo Madrid Gomez" w:date="2019-03-14T10:29:00Z"/>
                <w:rFonts w:ascii="Arial Narrow" w:hAnsi="Arial Narrow" w:cs="Arial"/>
                <w:sz w:val="22"/>
                <w:szCs w:val="22"/>
                <w:lang w:val="es-ES" w:eastAsia="en-US"/>
              </w:rPr>
              <w:pPrChange w:id="137" w:author="Carlos Eduardo Madrid Gomez" w:date="2019-03-14T10:29:00Z">
                <w:pPr>
                  <w:tabs>
                    <w:tab w:val="left" w:pos="3924"/>
                  </w:tabs>
                  <w:spacing w:after="200"/>
                  <w:jc w:val="both"/>
                </w:pPr>
              </w:pPrChange>
            </w:pPr>
            <w:del w:id="138" w:author="Carlos Eduardo Madrid Gomez" w:date="2019-03-14T10:27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El día Viernes </w:delText>
              </w:r>
            </w:del>
            <w:ins w:id="139" w:author="Paula  Andrea Ospina Patino" w:date="2019-02-27T10:35:00Z">
              <w:del w:id="140" w:author="Carlos Eduardo Madrid Gomez" w:date="2019-03-14T10:27:00Z">
                <w:r w:rsidR="00F520C4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v</w:delText>
                </w:r>
                <w:r w:rsidR="00F520C4"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iernes </w:delText>
                </w:r>
              </w:del>
            </w:ins>
            <w:del w:id="141" w:author="Carlos Eduardo Madrid Gomez" w:date="2019-03-14T10:27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01 de Marzo</w:delText>
              </w:r>
            </w:del>
            <w:ins w:id="142" w:author="Rafael Fernando Garzon Combariza" w:date="2019-02-27T10:24:00Z">
              <w:del w:id="143" w:author="Carlos Eduardo Madrid Gomez" w:date="2019-03-14T10:27:00Z">
                <w:r w:rsidR="00573919"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marzo</w:delText>
                </w:r>
              </w:del>
            </w:ins>
            <w:del w:id="144" w:author="Carlos Eduardo Madrid Gomez" w:date="2019-03-14T10:27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se trabajara</w:delText>
              </w:r>
            </w:del>
            <w:ins w:id="145" w:author="Rafael Fernando Garzon Combariza" w:date="2019-02-27T10:25:00Z">
              <w:del w:id="146" w:author="Carlos Eduardo Madrid Gomez" w:date="2019-03-14T10:27:00Z">
                <w:r w:rsidR="00573919"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trabajará</w:delText>
                </w:r>
              </w:del>
            </w:ins>
            <w:del w:id="147" w:author="Carlos Eduardo Madrid Gomez" w:date="2019-03-14T10:27:00Z">
              <w:r w:rsidRP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de forma conjunta en el Plan Operativo.</w:delText>
              </w:r>
            </w:del>
            <w:ins w:id="148" w:author="Carlos Eduardo Madrid Gomez" w:date="2019-03-14T10:27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Se </w:t>
              </w:r>
              <w:proofErr w:type="gramStart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efectuara</w:t>
              </w:r>
              <w:proofErr w:type="gramEnd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otra</w:t>
              </w:r>
            </w:ins>
            <w:ins w:id="149" w:author="Carlos Eduardo Madrid Gomez" w:date="2019-03-14T10:28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reunión con los presentes cuando se tengan </w:t>
              </w:r>
              <w:proofErr w:type="spellStart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desiciones</w:t>
              </w:r>
              <w:proofErr w:type="spellEnd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respecto al proceso de construcción de la</w:t>
              </w:r>
              <w:r w:rsidR="00C110EE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nueva infraestructu</w:t>
              </w:r>
            </w:ins>
            <w:ins w:id="150" w:author="Carlos Eduardo Madrid Gomez" w:date="2019-03-14T10:29:00Z">
              <w:r w:rsidR="00C110EE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ra.</w:t>
              </w:r>
            </w:ins>
          </w:p>
          <w:p w:rsidR="002D758B" w:rsidRDefault="00045872" w:rsidP="00C110EE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pPrChange w:id="151" w:author="Carlos Eduardo Madrid Gomez" w:date="2019-03-14T10:29:00Z">
                <w:pPr>
                  <w:tabs>
                    <w:tab w:val="left" w:pos="3924"/>
                  </w:tabs>
                  <w:spacing w:after="200"/>
                  <w:jc w:val="both"/>
                </w:pPr>
              </w:pPrChange>
            </w:pPr>
            <w:del w:id="152" w:author="Carlos Eduardo Madrid Gomez" w:date="2019-03-14T10:29:00Z">
              <w:r w:rsidRPr="00045872" w:rsidDel="00C110EE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Se decidieron días para capacitación </w:delText>
              </w:r>
            </w:del>
            <w:ins w:id="153" w:author="Rafael Fernando Garzon Combariza" w:date="2019-02-27T10:25:00Z">
              <w:del w:id="154" w:author="Carlos Eduardo Madrid Gomez" w:date="2019-03-14T10:29:00Z">
                <w:r w:rsidR="00573919"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socialización</w:delText>
                </w:r>
                <w:r w:rsidR="00573919" w:rsidRPr="00045872"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 </w:delText>
                </w:r>
              </w:del>
            </w:ins>
            <w:del w:id="155" w:author="Carlos Eduardo Madrid Gomez" w:date="2019-03-14T10:29:00Z">
              <w:r w:rsidRPr="00045872" w:rsidDel="00C110EE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interna de infraestructura y dotaciones: 6 y 7 de Marzo</w:delText>
              </w:r>
            </w:del>
            <w:ins w:id="156" w:author="Rafael Fernando Garzon Combariza" w:date="2019-02-27T10:24:00Z">
              <w:del w:id="157" w:author="Carlos Eduardo Madrid Gomez" w:date="2019-03-14T10:29:00Z">
                <w:r w:rsidR="00573919" w:rsidRPr="00045872"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marzo</w:delText>
                </w:r>
              </w:del>
            </w:ins>
            <w:del w:id="158" w:author="Carlos Eduardo Madrid Gomez" w:date="2019-03-14T10:29:00Z">
              <w:r w:rsidRPr="00045872" w:rsidDel="00C110EE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 xml:space="preserve"> de 8:00-12:00m.</w:delText>
              </w:r>
            </w:del>
          </w:p>
          <w:p w:rsidR="00045872" w:rsidDel="00C110EE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del w:id="159" w:author="Carlos Eduardo Madrid Gomez" w:date="2019-03-14T10:29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Del="00C110EE" w:rsidRDefault="00C868A6" w:rsidP="00045872">
            <w:pPr>
              <w:tabs>
                <w:tab w:val="left" w:pos="3924"/>
              </w:tabs>
              <w:spacing w:after="200"/>
              <w:jc w:val="both"/>
              <w:rPr>
                <w:del w:id="160" w:author="Carlos Eduardo Madrid Gomez" w:date="2019-03-14T10:29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61" w:author="Paula  Andrea Ospina Patino" w:date="2019-02-27T10:44:00Z">
              <w:del w:id="162" w:author="Carlos Eduardo Madrid Gomez" w:date="2019-03-14T10:29:00Z">
                <w:r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Se adjunta Matriz de asignación de responsabilidades y funciones específicas de cada miembro del equipo de Infraestructura y Dotaciones.</w:delText>
                </w:r>
              </w:del>
            </w:ins>
          </w:p>
          <w:p w:rsidR="00045872" w:rsidRPr="00045872" w:rsidDel="009138FB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del w:id="163" w:author="Paula  Andrea Ospina Patino" w:date="2019-02-27T10:44:00Z"/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F745C2" w:rsidDel="009138FB" w:rsidRDefault="00F745C2" w:rsidP="00B45FE9">
            <w:pPr>
              <w:spacing w:after="200"/>
              <w:jc w:val="both"/>
              <w:rPr>
                <w:del w:id="164" w:author="Paula  Andrea Ospina Patino" w:date="2019-02-27T10:44:00Z"/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Del="009138FB" w:rsidRDefault="00810BF9" w:rsidP="00B45FE9">
            <w:pPr>
              <w:spacing w:after="200"/>
              <w:jc w:val="both"/>
              <w:rPr>
                <w:del w:id="165" w:author="Paula  Andrea Ospina Patino" w:date="2019-02-27T10:44:00Z"/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RPr="00A8245A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de acta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66" w:author="Carlos Eduardo Madrid Gomez" w:date="2019-03-14T10:24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08</w:t>
              </w:r>
            </w:ins>
            <w:del w:id="167" w:author="Carlos Eduardo Madrid Gomez" w:date="2019-03-14T10:24:00Z">
              <w:r w:rsid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27</w:delText>
              </w:r>
            </w:del>
            <w:ins w:id="168" w:author="Carlos Eduardo Madrid Gomez" w:date="2019-03-14T10:24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-MAR</w:t>
              </w:r>
            </w:ins>
            <w:del w:id="169" w:author="Carlos Eduardo Madrid Gomez" w:date="2019-03-14T10:24:00Z">
              <w:r w:rsid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-FEB</w:delText>
              </w:r>
            </w:del>
            <w:r w:rsid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70" w:author="Paula  Andrea Ospina Patino" w:date="2019-02-27T10:36:00Z">
              <w:del w:id="171" w:author="Carlos Eduardo Madrid Gomez" w:date="2019-03-14T10:24:00Z">
                <w:r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Elaborar </w:delText>
                </w:r>
                <w:r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Plan Operativo</w:delText>
                </w:r>
                <w:r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 del equipo</w:delText>
                </w:r>
              </w:del>
            </w:ins>
            <w:ins w:id="172" w:author="Carlos Eduardo Madrid Gomez" w:date="2019-03-14T10:24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Socializaci</w:t>
              </w:r>
            </w:ins>
            <w:ins w:id="173" w:author="Carlos Eduardo Madrid Gomez" w:date="2019-03-14T10:25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ó</w:t>
              </w:r>
            </w:ins>
            <w:ins w:id="174" w:author="Carlos Eduardo Madrid Gomez" w:date="2019-03-14T10:24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n con HI Rayito de Sol</w:t>
              </w:r>
            </w:ins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75" w:author="Paula  Andrea Ospina Patino" w:date="2019-02-27T10:37:00Z">
              <w:del w:id="176" w:author="Carlos Eduardo Madrid Gomez" w:date="2019-03-14T10:25:00Z">
                <w:r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Equipo Infraestructura y Dotaciones</w:delText>
                </w:r>
              </w:del>
            </w:ins>
            <w:ins w:id="177" w:author="Carlos Eduardo Madrid Gomez" w:date="2019-03-14T10:25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Ligia </w:t>
              </w:r>
              <w:proofErr w:type="spellStart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Ines</w:t>
              </w:r>
              <w:proofErr w:type="spellEnd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  <w:proofErr w:type="spellStart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Gonzalez</w:t>
              </w:r>
            </w:ins>
            <w:proofErr w:type="spellEnd"/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C110E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78" w:author="Carlos Eduardo Madrid Gomez" w:date="2019-03-14T10:29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</w:t>
              </w:r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1</w:t>
              </w:r>
              <w:bookmarkStart w:id="179" w:name="_GoBack"/>
              <w:bookmarkEnd w:id="179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-MAR-2019</w:t>
              </w:r>
            </w:ins>
            <w:ins w:id="180" w:author="Paula  Andrea Ospina Patino" w:date="2019-02-27T10:36:00Z">
              <w:del w:id="181" w:author="Carlos Eduardo Madrid Gomez" w:date="2019-03-14T10:29:00Z">
                <w:r w:rsidR="00F520C4"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v</w:delText>
                </w:r>
                <w:r w:rsidR="00F520C4" w:rsidRPr="00045872" w:rsidDel="00C110E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iernes 01 de marzo</w:delText>
                </w:r>
              </w:del>
            </w:ins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82" w:author="Paula  Andrea Ospina Patino" w:date="2019-02-27T10:37:00Z">
              <w:del w:id="183" w:author="Carlos Eduardo Madrid Gomez" w:date="2019-03-14T10:25:00Z">
                <w:r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Socialización</w:delText>
                </w:r>
                <w:r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 xml:space="preserve"> interna de infraestructura y dotaciones</w:delText>
                </w:r>
              </w:del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  <w:r w:rsidRPr="0004587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</w:ins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84" w:author="Paula  Andrea Ospina Patino" w:date="2019-02-27T10:37:00Z">
              <w:del w:id="185" w:author="Carlos Eduardo Madrid Gomez" w:date="2019-03-14T10:25:00Z">
                <w:r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Paula Ospina y Derly Fajardo</w:delText>
                </w:r>
              </w:del>
            </w:ins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86" w:author="Paula  Andrea Ospina Patino" w:date="2019-02-27T10:37:00Z">
              <w:del w:id="187" w:author="Carlos Eduardo Madrid Gomez" w:date="2019-03-14T10:25:00Z">
                <w:r w:rsidRPr="00045872" w:rsidDel="00F92362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6 y 7 de marzo de 8:00-12:00m</w:delText>
                </w:r>
              </w:del>
            </w:ins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Colorado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188" w:author="Carlos Eduardo Madrid Gomez" w:date="2019-03-14T10:26:00Z">
              <w:r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Paula Ospina</w:delText>
              </w:r>
            </w:del>
            <w:proofErr w:type="spellStart"/>
            <w:ins w:id="189" w:author="Carlos Eduardo Madrid Gomez" w:date="2019-03-14T10:26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Maria</w:t>
              </w:r>
              <w:proofErr w:type="spellEnd"/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Isabel </w:t>
              </w:r>
            </w:ins>
            <w:ins w:id="190" w:author="Carlos Eduardo Madrid Gomez" w:date="2019-03-14T10:27:00Z">
              <w:r w:rsidR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Ortega</w:t>
              </w:r>
            </w:ins>
          </w:p>
        </w:tc>
        <w:tc>
          <w:tcPr>
            <w:tcW w:w="2693" w:type="dxa"/>
            <w:gridSpan w:val="3"/>
            <w:vAlign w:val="center"/>
          </w:tcPr>
          <w:p w:rsidR="00EE0910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91" w:author="Carlos Eduardo Madrid Gomez" w:date="2019-03-14T10:2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Infraestructura Inmobiliaria</w:t>
              </w:r>
            </w:ins>
            <w:del w:id="192" w:author="Carlos Eduardo Madrid Gomez" w:date="2019-03-14T10:26:00Z">
              <w:r w:rsidR="003424C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93" w:author="Carlos Eduardo Madrid Gomez" w:date="2019-03-14T10:2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Ligia </w:t>
              </w:r>
              <w:proofErr w:type="spellStart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Ines</w:t>
              </w:r>
              <w:proofErr w:type="spellEnd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 </w:t>
              </w:r>
              <w:proofErr w:type="spellStart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Gonzalez</w:t>
              </w:r>
            </w:ins>
            <w:proofErr w:type="spellEnd"/>
            <w:del w:id="194" w:author="Carlos Eduardo Madrid Gomez" w:date="2019-03-14T10:26:00Z">
              <w:r w:rsid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Derly Fajardo</w:delText>
              </w:r>
            </w:del>
          </w:p>
        </w:tc>
        <w:tc>
          <w:tcPr>
            <w:tcW w:w="2693" w:type="dxa"/>
            <w:gridSpan w:val="3"/>
            <w:vAlign w:val="center"/>
          </w:tcPr>
          <w:p w:rsidR="00EE0910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95" w:author="Carlos Eduardo Madrid Gomez" w:date="2019-03-14T10:2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Centro Zonal </w:t>
              </w:r>
              <w:proofErr w:type="spellStart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Engativa</w:t>
              </w:r>
            </w:ins>
            <w:proofErr w:type="spellEnd"/>
            <w:del w:id="196" w:author="Carlos Eduardo Madrid Gomez" w:date="2019-03-14T10:26:00Z">
              <w:r w:rsidR="003424C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97" w:author="Carlos Eduardo Madrid Gomez" w:date="2019-03-14T10:26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Flor Marina Vela</w:t>
              </w:r>
            </w:ins>
            <w:del w:id="198" w:author="Carlos Eduardo Madrid Gomez" w:date="2019-03-14T10:26:00Z">
              <w:r w:rsidR="00045872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Jaime Silva</w:delText>
              </w:r>
            </w:del>
          </w:p>
        </w:tc>
        <w:tc>
          <w:tcPr>
            <w:tcW w:w="2693" w:type="dxa"/>
            <w:gridSpan w:val="3"/>
            <w:vAlign w:val="center"/>
          </w:tcPr>
          <w:p w:rsidR="00AC1ECD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199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 xml:space="preserve">Centro Zonal </w:t>
              </w:r>
              <w:proofErr w:type="spellStart"/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Engativa</w:t>
              </w:r>
            </w:ins>
            <w:proofErr w:type="spellEnd"/>
            <w:del w:id="200" w:author="Carlos Eduardo Madrid Gomez" w:date="2019-03-14T10:26:00Z">
              <w:r w:rsidR="003424C3" w:rsidDel="00F92362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01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Carlos Madrid</w:t>
              </w:r>
            </w:ins>
            <w:del w:id="202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Rafael Garzon</w:delText>
              </w:r>
            </w:del>
            <w:ins w:id="203" w:author="Paula  Andrea Ospina Patino" w:date="2019-02-27T10:36:00Z">
              <w:del w:id="204" w:author="Carlos Eduardo Madrid Gomez" w:date="2019-03-14T10:27:00Z">
                <w:r w:rsidDel="007B0126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Garzón</w:delText>
                </w:r>
              </w:del>
            </w:ins>
          </w:p>
        </w:tc>
        <w:tc>
          <w:tcPr>
            <w:tcW w:w="2693" w:type="dxa"/>
            <w:gridSpan w:val="3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05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SOAPI</w:t>
              </w:r>
            </w:ins>
            <w:del w:id="206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F92362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07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ICBF</w:t>
              </w:r>
            </w:ins>
            <w:del w:id="208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ICBF</w:delText>
              </w:r>
            </w:del>
          </w:p>
        </w:tc>
        <w:tc>
          <w:tcPr>
            <w:tcW w:w="2155" w:type="dxa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09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Felipe Rofriguez</w:delText>
              </w:r>
            </w:del>
            <w:ins w:id="210" w:author="Paula  Andrea Ospina Patino" w:date="2019-02-27T10:36:00Z">
              <w:del w:id="211" w:author="Carlos Eduardo Madrid Gomez" w:date="2019-03-14T10:27:00Z">
                <w:r w:rsidDel="007B0126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Rodríguez</w:delText>
                </w:r>
              </w:del>
            </w:ins>
          </w:p>
        </w:tc>
        <w:tc>
          <w:tcPr>
            <w:tcW w:w="2693" w:type="dxa"/>
            <w:gridSpan w:val="3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12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F92362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del w:id="213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ICBF</w:delText>
              </w:r>
            </w:del>
          </w:p>
        </w:tc>
        <w:tc>
          <w:tcPr>
            <w:tcW w:w="2155" w:type="dxa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14" w:author="Carlos Eduardo Madrid Gomez" w:date="2019-03-14T10:27:00Z">
              <w:r w:rsidRPr="001F36C2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Próxima reunión</w:t>
              </w:r>
            </w:ins>
            <w:del w:id="215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Carlos Madrid</w:delText>
              </w:r>
            </w:del>
          </w:p>
        </w:tc>
        <w:tc>
          <w:tcPr>
            <w:tcW w:w="2693" w:type="dxa"/>
            <w:gridSpan w:val="3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16" w:author="Carlos Eduardo Madrid Gomez" w:date="2019-03-14T10:27:00Z">
              <w:r w:rsidRPr="001F36C2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Fecha</w:t>
              </w:r>
            </w:ins>
            <w:del w:id="217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SOAPI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F92362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18" w:author="Carlos Eduardo Madrid Gomez" w:date="2019-03-14T10:27:00Z">
              <w:r w:rsidRPr="001F36C2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Hora</w:t>
              </w:r>
            </w:ins>
            <w:del w:id="219" w:author="Carlos Eduardo Madrid Gomez" w:date="2019-03-14T10:27:00Z">
              <w:r w:rsidDel="007B0126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delText>ICBF</w:delText>
              </w:r>
            </w:del>
          </w:p>
        </w:tc>
        <w:tc>
          <w:tcPr>
            <w:tcW w:w="2155" w:type="dxa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20" w:author="Carlos Eduardo Madrid Gomez" w:date="2019-03-14T10:27:00Z">
              <w:r w:rsidRPr="001F36C2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t>Lugar</w:t>
              </w:r>
            </w:ins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21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A definir</w:t>
              </w:r>
            </w:ins>
          </w:p>
        </w:tc>
        <w:tc>
          <w:tcPr>
            <w:tcW w:w="2127" w:type="dxa"/>
            <w:gridSpan w:val="2"/>
            <w:vAlign w:val="center"/>
          </w:tcPr>
          <w:p w:rsidR="00F92362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22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Por definir</w:t>
              </w:r>
            </w:ins>
          </w:p>
        </w:tc>
        <w:tc>
          <w:tcPr>
            <w:tcW w:w="2155" w:type="dxa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23" w:author="Carlos Eduardo Madrid Gomez" w:date="2019-03-14T10:27:00Z">
              <w:r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Por definir</w:t>
              </w:r>
            </w:ins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F92362" w:rsidRPr="001F36C2" w:rsidRDefault="00F9236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del w:id="224" w:author="Carlos Eduardo Madrid Gomez" w:date="2019-03-14T10:27:00Z">
              <w:r w:rsidRPr="001F36C2" w:rsidDel="0073126E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delText>Próxima reunión</w:delText>
              </w:r>
            </w:del>
          </w:p>
        </w:tc>
        <w:tc>
          <w:tcPr>
            <w:tcW w:w="2693" w:type="dxa"/>
            <w:gridSpan w:val="3"/>
            <w:vAlign w:val="center"/>
          </w:tcPr>
          <w:p w:rsidR="00F92362" w:rsidRPr="001F36C2" w:rsidRDefault="00F9236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del w:id="225" w:author="Carlos Eduardo Madrid Gomez" w:date="2019-03-14T10:27:00Z">
              <w:r w:rsidRPr="001F36C2" w:rsidDel="0073126E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delText>Fecha</w:delText>
              </w:r>
            </w:del>
          </w:p>
        </w:tc>
        <w:tc>
          <w:tcPr>
            <w:tcW w:w="2127" w:type="dxa"/>
            <w:gridSpan w:val="2"/>
            <w:vAlign w:val="center"/>
          </w:tcPr>
          <w:p w:rsidR="00F92362" w:rsidRPr="001F36C2" w:rsidRDefault="00F9236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del w:id="226" w:author="Carlos Eduardo Madrid Gomez" w:date="2019-03-14T10:27:00Z">
              <w:r w:rsidRPr="001F36C2" w:rsidDel="0073126E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delText>Hora</w:delText>
              </w:r>
            </w:del>
          </w:p>
        </w:tc>
        <w:tc>
          <w:tcPr>
            <w:tcW w:w="2155" w:type="dxa"/>
            <w:vAlign w:val="center"/>
          </w:tcPr>
          <w:p w:rsidR="00F92362" w:rsidRPr="001F36C2" w:rsidRDefault="00F9236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del w:id="227" w:author="Carlos Eduardo Madrid Gomez" w:date="2019-03-14T10:27:00Z">
              <w:r w:rsidRPr="001F36C2" w:rsidDel="0073126E">
                <w:rPr>
                  <w:rFonts w:ascii="Arial Narrow" w:hAnsi="Arial Narrow" w:cs="Arial"/>
                  <w:b/>
                  <w:sz w:val="22"/>
                  <w:szCs w:val="22"/>
                  <w:lang w:val="es-ES" w:eastAsia="en-US"/>
                </w:rPr>
                <w:delText>Lugar</w:delText>
              </w:r>
            </w:del>
          </w:p>
        </w:tc>
      </w:tr>
      <w:tr w:rsidR="00F9236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28" w:author="Paula  Andrea Ospina Patino" w:date="2019-02-27T10:39:00Z">
              <w:del w:id="229" w:author="Carlos Eduardo Madrid Gomez" w:date="2019-03-14T10:27:00Z">
                <w:r w:rsidDel="0073126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V</w:delText>
                </w:r>
                <w:r w:rsidRPr="00045872" w:rsidDel="0073126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iernes 01 de marzo</w:delText>
                </w:r>
              </w:del>
            </w:ins>
          </w:p>
        </w:tc>
        <w:tc>
          <w:tcPr>
            <w:tcW w:w="2127" w:type="dxa"/>
            <w:gridSpan w:val="2"/>
            <w:vAlign w:val="center"/>
          </w:tcPr>
          <w:p w:rsidR="00F92362" w:rsidRPr="005B0A19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30" w:author="Paula  Andrea Ospina Patino" w:date="2019-02-27T10:39:00Z">
              <w:del w:id="231" w:author="Carlos Eduardo Madrid Gomez" w:date="2019-03-14T10:27:00Z">
                <w:r w:rsidDel="0073126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Por definir</w:delText>
                </w:r>
              </w:del>
            </w:ins>
          </w:p>
        </w:tc>
        <w:tc>
          <w:tcPr>
            <w:tcW w:w="2155" w:type="dxa"/>
            <w:vAlign w:val="center"/>
          </w:tcPr>
          <w:p w:rsidR="00F92362" w:rsidRDefault="00F9236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ins w:id="232" w:author="Paula  Andrea Ospina Patino" w:date="2019-02-27T10:39:00Z">
              <w:del w:id="233" w:author="Carlos Eduardo Madrid Gomez" w:date="2019-03-14T10:27:00Z">
                <w:r w:rsidDel="0073126E">
                  <w:rPr>
                    <w:rFonts w:ascii="Arial Narrow" w:hAnsi="Arial Narrow" w:cs="Arial"/>
                    <w:sz w:val="22"/>
                    <w:szCs w:val="22"/>
                    <w:lang w:val="es-ES" w:eastAsia="en-US"/>
                  </w:rPr>
                  <w:delText>Por definir</w:delText>
                </w:r>
              </w:del>
            </w:ins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40E" w:rsidRDefault="0037740E">
      <w:r>
        <w:separator/>
      </w:r>
    </w:p>
  </w:endnote>
  <w:endnote w:type="continuationSeparator" w:id="0">
    <w:p w:rsidR="0037740E" w:rsidRDefault="0037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40E" w:rsidRDefault="0037740E">
      <w:r>
        <w:separator/>
      </w:r>
    </w:p>
  </w:footnote>
  <w:footnote w:type="continuationSeparator" w:id="0">
    <w:p w:rsidR="0037740E" w:rsidRDefault="00377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3774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3774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3774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3FCC"/>
    <w:multiLevelType w:val="hybridMultilevel"/>
    <w:tmpl w:val="949CB660"/>
    <w:lvl w:ilvl="0" w:tplc="E7962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Madrid Gomez">
    <w15:presenceInfo w15:providerId="AD" w15:userId="S::carlos.madrid@icbf.gov.co::2970cf77-2ec6-43cc-bf52-6498531a6f18"/>
  </w15:person>
  <w15:person w15:author="Paula  Andrea Ospina Patino">
    <w15:presenceInfo w15:providerId="None" w15:userId="Paula  Andrea Ospina Patino"/>
  </w15:person>
  <w15:person w15:author="Rafael Fernando Garzon Combariza">
    <w15:presenceInfo w15:providerId="AD" w15:userId="S::Rafael.Garzon@icbf.gov.co::7e27c282-5fa4-47fd-89dc-790e50638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4587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0F46"/>
    <w:rsid w:val="000749AE"/>
    <w:rsid w:val="00087EFD"/>
    <w:rsid w:val="00092A47"/>
    <w:rsid w:val="00092D59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45C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24C3"/>
    <w:rsid w:val="00344F41"/>
    <w:rsid w:val="00351212"/>
    <w:rsid w:val="0035559C"/>
    <w:rsid w:val="0035783A"/>
    <w:rsid w:val="003663C1"/>
    <w:rsid w:val="003674A4"/>
    <w:rsid w:val="00371921"/>
    <w:rsid w:val="003735B1"/>
    <w:rsid w:val="0037740E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3198"/>
    <w:rsid w:val="00414605"/>
    <w:rsid w:val="0042297A"/>
    <w:rsid w:val="00423A8A"/>
    <w:rsid w:val="0042629A"/>
    <w:rsid w:val="00432A80"/>
    <w:rsid w:val="00446A21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3919"/>
    <w:rsid w:val="0057601C"/>
    <w:rsid w:val="00577222"/>
    <w:rsid w:val="0058234B"/>
    <w:rsid w:val="00586DD8"/>
    <w:rsid w:val="00587AA2"/>
    <w:rsid w:val="00592287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1C23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E3F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38F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1039"/>
    <w:rsid w:val="00A61821"/>
    <w:rsid w:val="00A642B3"/>
    <w:rsid w:val="00A71B46"/>
    <w:rsid w:val="00A7676C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4F31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776F"/>
    <w:rsid w:val="00BF2536"/>
    <w:rsid w:val="00BF5D52"/>
    <w:rsid w:val="00C04299"/>
    <w:rsid w:val="00C05420"/>
    <w:rsid w:val="00C110EE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868A6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E78F0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36BE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20C4"/>
    <w:rsid w:val="00F53E6A"/>
    <w:rsid w:val="00F657E1"/>
    <w:rsid w:val="00F7011B"/>
    <w:rsid w:val="00F745C2"/>
    <w:rsid w:val="00F772CB"/>
    <w:rsid w:val="00F86ADA"/>
    <w:rsid w:val="00F92362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10FDB610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2845-5E70-414E-A67C-24C9F2DA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Settings\Dianac.Pardo\Escritorio\plantilla_comunicaciones.dotx</Template>
  <TotalTime>35</TotalTime>
  <Pages>2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Carlos Eduardo Madrid Gomez</cp:lastModifiedBy>
  <cp:revision>3</cp:revision>
  <cp:lastPrinted>2015-10-15T15:26:00Z</cp:lastPrinted>
  <dcterms:created xsi:type="dcterms:W3CDTF">2019-03-14T14:51:00Z</dcterms:created>
  <dcterms:modified xsi:type="dcterms:W3CDTF">2019-03-14T15:29:00Z</dcterms:modified>
</cp:coreProperties>
</file>