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822"/>
        <w:gridCol w:w="992"/>
        <w:gridCol w:w="851"/>
        <w:gridCol w:w="850"/>
        <w:gridCol w:w="1134"/>
        <w:gridCol w:w="993"/>
        <w:gridCol w:w="2155"/>
      </w:tblGrid>
      <w:tr w:rsidR="00092A47" w:rsidRPr="005B0A19" w:rsidTr="00810BF9">
        <w:trPr>
          <w:trHeight w:val="340"/>
        </w:trPr>
        <w:tc>
          <w:tcPr>
            <w:tcW w:w="10491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4F31" w:rsidRPr="00B94F31"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  <w:t>01-2019</w:t>
            </w:r>
          </w:p>
        </w:tc>
      </w:tr>
      <w:tr w:rsidR="00DC33CA" w:rsidRPr="005B0A19" w:rsidTr="00810BF9">
        <w:trPr>
          <w:trHeight w:val="340"/>
        </w:trPr>
        <w:tc>
          <w:tcPr>
            <w:tcW w:w="5359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11:00am</w:t>
            </w:r>
          </w:p>
        </w:tc>
        <w:tc>
          <w:tcPr>
            <w:tcW w:w="5132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27-FEB-2019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B94F31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Sede Nacional ICBF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B94F31" w:rsidRDefault="00F520C4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0" w:author="Paula  Andrea Ospina Patino" w:date="2019-02-27T10:38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Infraestructura y Dotaciones-</w:t>
              </w:r>
            </w:ins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I&amp;D SOAPI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F520C4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ins w:id="1" w:author="Paula  Andrea Ospina Patino" w:date="2019-02-27T10:34:00Z">
              <w:r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t>Promoción y Prevención</w:t>
              </w:r>
            </w:ins>
          </w:p>
        </w:tc>
      </w:tr>
      <w:tr w:rsidR="0040411F" w:rsidRPr="005B0A19" w:rsidTr="00810BF9">
        <w:trPr>
          <w:trHeight w:val="340"/>
        </w:trPr>
        <w:tc>
          <w:tcPr>
            <w:tcW w:w="2694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7797" w:type="dxa"/>
            <w:gridSpan w:val="7"/>
            <w:vAlign w:val="center"/>
          </w:tcPr>
          <w:p w:rsidR="0040411F" w:rsidRPr="00B94F31" w:rsidRDefault="00B94F31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2" w:author="Paula  Andrea Ospina Patino" w:date="2019-02-27T10:38:00Z">
              <w:r w:rsidRPr="00B94F31"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Definir </w:delText>
              </w:r>
            </w:del>
            <w:ins w:id="3" w:author="Paula  Andrea Ospina Patino" w:date="2019-02-27T10:38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Analizar las</w:t>
              </w:r>
              <w:r w:rsidR="00F520C4" w:rsidRPr="00B94F3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</w:ins>
            <w:r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responsabilidades y funciones de los miembros del equipo</w:t>
            </w:r>
          </w:p>
        </w:tc>
      </w:tr>
      <w:tr w:rsidR="00672D98" w:rsidRPr="005B0A19" w:rsidTr="00810BF9">
        <w:trPr>
          <w:trHeight w:val="363"/>
        </w:trPr>
        <w:tc>
          <w:tcPr>
            <w:tcW w:w="10491" w:type="dxa"/>
            <w:gridSpan w:val="8"/>
          </w:tcPr>
          <w:p w:rsidR="00810BF9" w:rsidRDefault="00810BF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2D758B" w:rsidRDefault="00B94F3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Socialización y revisión de la matriz </w:t>
            </w:r>
            <w:del w:id="4" w:author="Paula  Andrea Ospina Patino" w:date="2019-02-27T10:34:00Z">
              <w:r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¨</w:delText>
              </w:r>
            </w:del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distribución de actividades y respo</w:t>
            </w:r>
            <w:r w:rsidR="00446A2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nsabilidades¨</w:t>
            </w:r>
          </w:p>
          <w:p w:rsidR="00446A21" w:rsidRDefault="00446A2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Asignación de temas transversales a miembros del </w:t>
            </w:r>
            <w:r w:rsid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</w:t>
            </w:r>
          </w:p>
          <w:p w:rsidR="00446A21" w:rsidRPr="00B94F31" w:rsidRDefault="00446A2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Sesión de información de avances en temas de dotaciones e infraestructura</w:t>
            </w:r>
          </w:p>
          <w:p w:rsidR="00B225ED" w:rsidRDefault="00B225ED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2D758B" w:rsidRDefault="00446A21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El líder del equipo de Infraestructura y Dotaciones de la SOAPI (Manuel Colorado) </w:t>
            </w:r>
            <w:del w:id="5" w:author="Paula  Andrea Ospina Patino" w:date="2019-02-27T10:40:00Z">
              <w:r w:rsidR="00577222" w:rsidDel="002245CF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diseño una matriz,</w:delText>
              </w:r>
              <w:r w:rsidDel="002245CF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asigna</w:delText>
              </w:r>
              <w:r w:rsidR="00577222" w:rsidDel="002245CF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ndo</w:delText>
              </w:r>
            </w:del>
            <w:ins w:id="6" w:author="Paula  Andrea Ospina Patino" w:date="2019-02-27T10:40:00Z">
              <w:r w:rsidR="002245CF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presenta la matriz de asignación de</w:t>
              </w:r>
            </w:ins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responsabilidades y funciones especificas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cada miembr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del equipo de acuerdo con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los role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s, funciones y obligaciones asignadas en los contratos. Se </w:t>
            </w:r>
            <w:del w:id="7" w:author="Paula  Andrea Ospina Patino" w:date="2019-02-27T10:34:00Z">
              <w:r w:rsidR="00577222"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consulto </w:delText>
              </w:r>
            </w:del>
            <w:ins w:id="8" w:author="Paula  Andrea Ospina Patino" w:date="2019-02-27T10:34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consultó </w:t>
              </w:r>
            </w:ins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al equipo sobre modificar o mantener la asignación de responsabilidades; se mantiene sin </w:t>
            </w:r>
            <w:proofErr w:type="gramStart"/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cambios</w:t>
            </w:r>
            <w:proofErr w:type="gramEnd"/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pero se asignaron nuevas responsabilidades. </w:t>
            </w: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Rafael Garzón estará a cargo del desarrollo de fichas</w:t>
            </w:r>
            <w:ins w:id="9" w:author="Rafael Fernando Garzon Combariza" w:date="2019-02-27T10:20:00Z">
              <w:r w:rsidR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, de acuerdo </w:t>
              </w:r>
              <w:del w:id="10" w:author="Paula  Andrea Ospina Patino" w:date="2019-02-27T10:34:00Z">
                <w:r w:rsidR="00573919" w:rsidDel="00F520C4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a</w:delText>
                </w:r>
              </w:del>
            </w:ins>
            <w:ins w:id="11" w:author="Paula  Andrea Ospina Patino" w:date="2019-02-27T10:34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con</w:t>
              </w:r>
            </w:ins>
            <w:ins w:id="12" w:author="Rafael Fernando Garzon Combariza" w:date="2019-02-27T10:20:00Z">
              <w:r w:rsidR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</w:ins>
            <w:ins w:id="13" w:author="Rafael Fernando Garzon Combariza" w:date="2019-02-27T10:21:00Z">
              <w:r w:rsidR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información suministrada vía correo electrónico por parte del equipo de la SOAPI</w:t>
              </w:r>
            </w:ins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Manuel Colorado </w:t>
            </w:r>
            <w:del w:id="14" w:author="Paula  Andrea Ospina Patino" w:date="2019-02-27T10:34:00Z">
              <w:r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canalizara </w:delText>
              </w:r>
            </w:del>
            <w:ins w:id="15" w:author="Paula  Andrea Ospina Patino" w:date="2019-02-27T10:34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canalizará </w:t>
              </w:r>
            </w:ins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todas las respuestas y las solicitudes, las cuales asignar</w:t>
            </w:r>
            <w:ins w:id="16" w:author="Paula  Andrea Ospina Patino" w:date="2019-02-27T10:35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á</w:t>
              </w:r>
            </w:ins>
            <w:del w:id="17" w:author="Paula  Andrea Ospina Patino" w:date="2019-02-27T10:35:00Z">
              <w:r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</w:delText>
              </w:r>
            </w:del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 los responsables.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Articular</w:t>
            </w:r>
            <w:ins w:id="18" w:author="Paula  Andrea Ospina Patino" w:date="2019-02-27T10:35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á</w:t>
              </w:r>
            </w:ins>
            <w:del w:id="19" w:author="Paula  Andrea Ospina Patino" w:date="2019-02-27T10:35:00Z">
              <w:r w:rsidR="00E36BE3"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</w:delText>
              </w:r>
            </w:del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con otras entidades los temas generales y acompañar</w:t>
            </w:r>
            <w:ins w:id="20" w:author="Paula  Andrea Ospina Patino" w:date="2019-02-27T10:35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á</w:t>
              </w:r>
            </w:ins>
            <w:del w:id="21" w:author="Paula  Andrea Ospina Patino" w:date="2019-02-27T10:35:00Z">
              <w:r w:rsidR="00E36BE3"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</w:delText>
              </w:r>
            </w:del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reuniones cuando lo considere necesario.</w:t>
            </w: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Derly Fajardo 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estará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encargada de los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temas: Convenio P&amp;G y Taller Construyendo País.</w:t>
            </w:r>
          </w:p>
          <w:p w:rsidR="00E36BE3" w:rsidRDefault="00E36BE3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Felipe Rodríguez estará encargado del tema Obras por Impuestos.</w:t>
            </w:r>
          </w:p>
          <w:p w:rsidR="00E36BE3" w:rsidRDefault="00E36BE3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 solicitar</w:t>
            </w:r>
            <w:ins w:id="22" w:author="Rafael Fernando Garzon Combariza" w:date="2019-02-27T10:22:00Z">
              <w:r w:rsidR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á</w:t>
              </w:r>
            </w:ins>
            <w:del w:id="23" w:author="Rafael Fernando Garzon Combariza" w:date="2019-02-27T10:22:00Z">
              <w:r w:rsidDel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</w:delText>
              </w:r>
            </w:del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creación de usuario en SEVEN.</w:t>
            </w:r>
          </w:p>
          <w:p w:rsidR="002D758B" w:rsidRDefault="00E36BE3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24" w:author="Paula  Andrea Ospina Patino" w:date="2019-02-27T10:37:00Z">
              <w:r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Todos los miembros del equipo cargar</w:delText>
              </w:r>
            </w:del>
            <w:proofErr w:type="gramStart"/>
            <w:ins w:id="25" w:author="Paula  Andrea Ospina Patino" w:date="2019-02-27T10:37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Todos los miembros del equipo cargará</w:t>
              </w:r>
            </w:ins>
            <w:proofErr w:type="gramEnd"/>
            <w:del w:id="26" w:author="Paula  Andrea Ospina Patino" w:date="2019-02-27T10:35:00Z">
              <w:r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</w:delText>
              </w:r>
            </w:del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 los temas de infraestructura y dotaciones al repositorio de acuerdo a las macro regiones o convenios/contratos asignados.</w:t>
            </w:r>
          </w:p>
          <w:p w:rsidR="002D758B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expusieron temas en desarrollo como: Construcción de CDI en modalidad empresarial por Lafayette, convenio con Siemens para uso de filtros de agua y paneles solares y construcción de HI Rayito de Sol</w:t>
            </w:r>
            <w:ins w:id="27" w:author="Rafael Fernando Garzon Combariza" w:date="2019-02-27T10:23:00Z">
              <w:r w:rsidR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, regional Bogotá</w:t>
              </w:r>
            </w:ins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045872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deben </w:t>
            </w:r>
            <w:del w:id="28" w:author="Rafael Fernando Garzon Combariza" w:date="2019-02-27T10:23:00Z">
              <w:r w:rsidDel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crear capacitaciones</w:delText>
              </w:r>
            </w:del>
            <w:ins w:id="29" w:author="Rafael Fernando Garzon Combariza" w:date="2019-02-27T10:23:00Z">
              <w:r w:rsidR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realizar socializaciones</w:t>
              </w:r>
            </w:ins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internas para temas de infraestructura y dotaciones.</w:t>
            </w:r>
          </w:p>
          <w:p w:rsidR="00045872" w:rsidRPr="00045872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>Se debe solicitar a cada regional la matriz de control de contratación para reposición de dotaciones.</w:t>
            </w:r>
          </w:p>
          <w:p w:rsidR="00045872" w:rsidRPr="005B0A19" w:rsidRDefault="00045872" w:rsidP="00045872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Decisiones: </w:t>
            </w:r>
          </w:p>
          <w:p w:rsidR="00045872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45872" w:rsidRDefault="00045872" w:rsidP="00810BF9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El día </w:t>
            </w:r>
            <w:del w:id="30" w:author="Paula  Andrea Ospina Patino" w:date="2019-02-27T10:35:00Z">
              <w:r w:rsidRPr="00045872"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Viernes </w:delText>
              </w:r>
            </w:del>
            <w:ins w:id="31" w:author="Paula  Andrea Ospina Patino" w:date="2019-02-27T10:35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v</w:t>
              </w:r>
              <w:r w:rsidR="00F520C4"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iernes </w:t>
              </w:r>
            </w:ins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01 de </w:t>
            </w:r>
            <w:del w:id="32" w:author="Rafael Fernando Garzon Combariza" w:date="2019-02-27T10:24:00Z">
              <w:r w:rsidRPr="00045872" w:rsidDel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Marzo</w:delText>
              </w:r>
            </w:del>
            <w:ins w:id="33" w:author="Rafael Fernando Garzon Combariza" w:date="2019-02-27T10:24:00Z">
              <w:r w:rsidR="00573919"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marzo</w:t>
              </w:r>
            </w:ins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</w:t>
            </w:r>
            <w:del w:id="34" w:author="Rafael Fernando Garzon Combariza" w:date="2019-02-27T10:25:00Z">
              <w:r w:rsidRPr="00045872" w:rsidDel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trabajara</w:delText>
              </w:r>
            </w:del>
            <w:ins w:id="35" w:author="Rafael Fernando Garzon Combariza" w:date="2019-02-27T10:25:00Z">
              <w:r w:rsidR="00573919"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trabajará</w:t>
              </w:r>
            </w:ins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forma conjunta en el Plan Operativo.</w:t>
            </w:r>
          </w:p>
          <w:p w:rsidR="002D758B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decidieron días para </w:t>
            </w:r>
            <w:del w:id="36" w:author="Rafael Fernando Garzon Combariza" w:date="2019-02-27T10:25:00Z">
              <w:r w:rsidRPr="00045872" w:rsidDel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capacitación </w:delText>
              </w:r>
            </w:del>
            <w:ins w:id="37" w:author="Rafael Fernando Garzon Combariza" w:date="2019-02-27T10:25:00Z">
              <w:r w:rsidR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socialización</w:t>
              </w:r>
              <w:r w:rsidR="00573919"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</w:ins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interna de infraestructura y dotaciones: 6 y 7 de </w:t>
            </w:r>
            <w:del w:id="38" w:author="Rafael Fernando Garzon Combariza" w:date="2019-02-27T10:24:00Z">
              <w:r w:rsidRPr="00045872" w:rsidDel="0057391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Marzo</w:delText>
              </w:r>
            </w:del>
            <w:ins w:id="39" w:author="Rafael Fernando Garzon Combariza" w:date="2019-02-27T10:24:00Z">
              <w:r w:rsidR="00573919"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marzo</w:t>
              </w:r>
            </w:ins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8:00-12:00m.</w:t>
            </w:r>
          </w:p>
          <w:p w:rsidR="00045872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45872" w:rsidRDefault="00C868A6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40" w:author="Paula  Andrea Ospina Patino" w:date="2019-02-27T10:44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Se adjunta M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atriz de asignación de responsabilidades y funciones espec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í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ficas 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de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cada miembro del equipo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de Infraestructura y Dotaciones.</w:t>
              </w:r>
            </w:ins>
          </w:p>
          <w:p w:rsidR="00045872" w:rsidRPr="00045872" w:rsidDel="009138FB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del w:id="41" w:author="Paula  Andrea Ospina Patino" w:date="2019-02-27T10:4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F745C2" w:rsidDel="009138FB" w:rsidRDefault="00F745C2" w:rsidP="00B45FE9">
            <w:pPr>
              <w:spacing w:after="200"/>
              <w:jc w:val="both"/>
              <w:rPr>
                <w:del w:id="42" w:author="Paula  Andrea Ospina Patino" w:date="2019-02-27T10:44:00Z"/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810BF9" w:rsidDel="009138FB" w:rsidRDefault="00810BF9" w:rsidP="00B45FE9">
            <w:pPr>
              <w:spacing w:after="200"/>
              <w:jc w:val="both"/>
              <w:rPr>
                <w:del w:id="43" w:author="Paula  Andrea Ospina Patino" w:date="2019-02-27T10:44:00Z"/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810BF9" w:rsidRPr="00A8245A" w:rsidRDefault="00810BF9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  <w:bookmarkStart w:id="44" w:name="_GoBack"/>
            <w:bookmarkEnd w:id="44"/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Elaboración de acta</w:t>
            </w: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27-FEB-2019</w:t>
            </w: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45" w:author="Paula  Andrea Ospina Patino" w:date="2019-02-27T10:36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Elaborar </w:t>
              </w:r>
              <w:r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Plan Operativo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del equipo</w:t>
              </w:r>
            </w:ins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46" w:author="Paula  Andrea Ospina Patino" w:date="2019-02-27T10:3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Equipo Infraestructura y Dotaciones</w:t>
              </w:r>
            </w:ins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47" w:author="Paula  Andrea Ospina Patino" w:date="2019-02-27T10:36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v</w:t>
              </w:r>
              <w:r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iernes 01 de marzo</w:t>
              </w:r>
            </w:ins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48" w:author="Paula  Andrea Ospina Patino" w:date="2019-02-27T10:3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Socialización</w:t>
              </w:r>
              <w:r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interna de infraestructura y dotaciones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  <w:r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</w:ins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49" w:author="Paula  Andrea Ospina Patino" w:date="2019-02-27T10:3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Paula Ospina y Derly Fajardo</w:t>
              </w:r>
            </w:ins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50" w:author="Paula  Andrea Ospina Patino" w:date="2019-02-27T10:37:00Z">
              <w:r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6 y 7 de marzo de 8:00-12:00m</w:t>
              </w:r>
            </w:ins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10491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Manuel Colorado</w:t>
            </w:r>
          </w:p>
        </w:tc>
        <w:tc>
          <w:tcPr>
            <w:tcW w:w="2693" w:type="dxa"/>
            <w:gridSpan w:val="3"/>
            <w:vAlign w:val="center"/>
          </w:tcPr>
          <w:p w:rsidR="001F36C2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Jaime Silva</w:t>
            </w:r>
          </w:p>
        </w:tc>
        <w:tc>
          <w:tcPr>
            <w:tcW w:w="2693" w:type="dxa"/>
            <w:gridSpan w:val="3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Rafael </w:t>
            </w:r>
            <w:del w:id="51" w:author="Paula  Andrea Ospina Patino" w:date="2019-02-27T10:36:00Z">
              <w:r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Garzon</w:delText>
              </w:r>
            </w:del>
            <w:ins w:id="52" w:author="Paula  Andrea Ospina Patino" w:date="2019-02-27T10:36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Garzón</w:t>
              </w:r>
            </w:ins>
          </w:p>
        </w:tc>
        <w:tc>
          <w:tcPr>
            <w:tcW w:w="2693" w:type="dxa"/>
            <w:gridSpan w:val="3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Felipe </w:t>
            </w:r>
            <w:del w:id="53" w:author="Paula  Andrea Ospina Patino" w:date="2019-02-27T10:36:00Z">
              <w:r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Rofriguez</w:delText>
              </w:r>
            </w:del>
            <w:ins w:id="54" w:author="Paula  Andrea Ospina Patino" w:date="2019-02-27T10:36:00Z">
              <w:r w:rsidR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Rodríguez</w:t>
              </w:r>
            </w:ins>
          </w:p>
        </w:tc>
        <w:tc>
          <w:tcPr>
            <w:tcW w:w="2693" w:type="dxa"/>
            <w:gridSpan w:val="3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2693" w:type="dxa"/>
            <w:gridSpan w:val="3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55" w:author="Paula  Andrea Ospina Patino" w:date="2019-02-27T10:39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V</w:t>
              </w:r>
              <w:r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iernes 01 de marzo</w:t>
              </w:r>
            </w:ins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56" w:author="Paula  Andrea Ospina Patino" w:date="2019-02-27T10:39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Por definir</w:t>
              </w:r>
            </w:ins>
          </w:p>
        </w:tc>
        <w:tc>
          <w:tcPr>
            <w:tcW w:w="2155" w:type="dxa"/>
            <w:vAlign w:val="center"/>
          </w:tcPr>
          <w:p w:rsidR="001F36C2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57" w:author="Paula  Andrea Ospina Patino" w:date="2019-02-27T10:39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Por definir</w:t>
              </w:r>
            </w:ins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F46" w:rsidRDefault="00070F46">
      <w:r>
        <w:separator/>
      </w:r>
    </w:p>
  </w:endnote>
  <w:endnote w:type="continuationSeparator" w:id="0">
    <w:p w:rsidR="00070F46" w:rsidRDefault="0007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r w:rsidRPr="009A75E9">
      <w:rPr>
        <w:rFonts w:ascii="Tempus Sans ITC" w:hAnsi="Tempus Sans ITC"/>
        <w:b/>
      </w:rPr>
      <w:t>Antes de imprimir este documento… piense en el medio ambiente!</w:t>
    </w:r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>LOS DATOS PROPORCIONADOS SERÁN TRATADOS DE ACUERDO A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F46" w:rsidRDefault="00070F46">
      <w:r>
        <w:separator/>
      </w:r>
    </w:p>
  </w:footnote>
  <w:footnote w:type="continuationSeparator" w:id="0">
    <w:p w:rsidR="00070F46" w:rsidRDefault="00070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070F4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0" o:spid="_x0000_s2051" type="#_x0000_t136" alt="" style="position:absolute;margin-left:0;margin-top:0;width:531.6pt;height:151.8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42"/>
      <w:gridCol w:w="3479"/>
      <w:gridCol w:w="1275"/>
      <w:gridCol w:w="1367"/>
      <w:gridCol w:w="3054"/>
    </w:tblGrid>
    <w:tr w:rsidR="00810BF9" w:rsidRPr="00624C3C" w:rsidTr="00810BF9">
      <w:trPr>
        <w:cantSplit/>
        <w:trHeight w:val="911"/>
      </w:trPr>
      <w:tc>
        <w:tcPr>
          <w:tcW w:w="638" w:type="pct"/>
          <w:vMerge w:val="restart"/>
        </w:tcPr>
        <w:p w:rsidR="00B225ED" w:rsidRPr="00624C3C" w:rsidRDefault="00810BF9" w:rsidP="00810BF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145415</wp:posOffset>
                </wp:positionV>
                <wp:extent cx="712800" cy="856800"/>
                <wp:effectExtent l="0" t="0" r="0" b="63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bf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800" cy="85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54" w:type="pct"/>
          <w:vMerge w:val="restart"/>
          <w:vAlign w:val="center"/>
        </w:tcPr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PROCESO</w:t>
          </w:r>
        </w:p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MEJORA E INNOVACIÓN</w:t>
          </w: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FORMATO ACTA DE REUNIÓN O COMITÉ</w:t>
          </w:r>
        </w:p>
      </w:tc>
      <w:tc>
        <w:tcPr>
          <w:tcW w:w="606" w:type="pct"/>
          <w:vAlign w:val="center"/>
        </w:tcPr>
        <w:p w:rsidR="00B225ED" w:rsidRPr="00810BF9" w:rsidRDefault="00D208C3" w:rsidP="00810BF9">
          <w:pPr>
            <w:pStyle w:val="Encabezado"/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</w:rPr>
            <w:t>F</w:t>
          </w:r>
          <w:r w:rsidR="00FC2E9B" w:rsidRPr="00810BF9">
            <w:rPr>
              <w:rFonts w:ascii="Arial" w:hAnsi="Arial" w:cs="Arial"/>
              <w:sz w:val="22"/>
            </w:rPr>
            <w:t>9.P</w:t>
          </w:r>
          <w:r w:rsidRPr="00810BF9">
            <w:rPr>
              <w:rFonts w:ascii="Arial" w:hAnsi="Arial" w:cs="Arial"/>
              <w:sz w:val="22"/>
            </w:rPr>
            <w:t>1.MI</w:t>
          </w:r>
        </w:p>
      </w:tc>
      <w:tc>
        <w:tcPr>
          <w:tcW w:w="650" w:type="pct"/>
          <w:vAlign w:val="center"/>
        </w:tcPr>
        <w:p w:rsidR="00B225ED" w:rsidRPr="00810BF9" w:rsidRDefault="00966A66" w:rsidP="00BD7C04">
          <w:pPr>
            <w:pStyle w:val="Encabezad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20</w:t>
          </w:r>
          <w:r w:rsidR="00FA388B" w:rsidRPr="00FF5BEE">
            <w:rPr>
              <w:rFonts w:ascii="Arial" w:hAnsi="Arial" w:cs="Arial"/>
              <w:sz w:val="22"/>
            </w:rPr>
            <w:t>/</w:t>
          </w:r>
          <w:r w:rsidR="00FC2E9B" w:rsidRPr="00FF5BEE">
            <w:rPr>
              <w:rFonts w:ascii="Arial" w:hAnsi="Arial" w:cs="Arial"/>
              <w:sz w:val="22"/>
            </w:rPr>
            <w:t>0</w:t>
          </w:r>
          <w:r w:rsidR="00BD7C04">
            <w:rPr>
              <w:rFonts w:ascii="Arial" w:hAnsi="Arial" w:cs="Arial"/>
              <w:sz w:val="22"/>
            </w:rPr>
            <w:t>2</w:t>
          </w:r>
          <w:r w:rsidR="00FA388B" w:rsidRPr="00FF5BEE">
            <w:rPr>
              <w:rFonts w:ascii="Arial" w:hAnsi="Arial" w:cs="Arial"/>
              <w:sz w:val="22"/>
            </w:rPr>
            <w:t>/201</w:t>
          </w:r>
          <w:r w:rsidR="00BD7C04">
            <w:rPr>
              <w:rFonts w:ascii="Arial" w:hAnsi="Arial" w:cs="Arial"/>
              <w:sz w:val="22"/>
            </w:rPr>
            <w:t>9</w:t>
          </w:r>
        </w:p>
      </w:tc>
      <w:tc>
        <w:tcPr>
          <w:tcW w:w="1452" w:type="pct"/>
          <w:vMerge w:val="restart"/>
          <w:vAlign w:val="center"/>
        </w:tcPr>
        <w:p w:rsidR="00B225ED" w:rsidRPr="00624C3C" w:rsidRDefault="00810BF9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850400" cy="442800"/>
                <wp:effectExtent l="0" t="0" r="0" b="0"/>
                <wp:docPr id="2" name="Imagen 2" descr="Imagen que contiene captura de pantalla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obierno-0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400" cy="4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10BF9" w:rsidRPr="00624C3C" w:rsidTr="00810BF9">
      <w:tblPrEx>
        <w:tblCellMar>
          <w:left w:w="108" w:type="dxa"/>
          <w:right w:w="108" w:type="dxa"/>
        </w:tblCellMar>
      </w:tblPrEx>
      <w:trPr>
        <w:cantSplit/>
        <w:trHeight w:val="874"/>
      </w:trPr>
      <w:tc>
        <w:tcPr>
          <w:tcW w:w="638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54" w:type="pct"/>
          <w:vMerge/>
        </w:tcPr>
        <w:p w:rsidR="00B225ED" w:rsidRPr="00810BF9" w:rsidRDefault="00B225ED" w:rsidP="002D758B">
          <w:pPr>
            <w:pStyle w:val="Encabezado"/>
            <w:rPr>
              <w:rFonts w:ascii="Arial" w:hAnsi="Arial" w:cs="Arial"/>
              <w:sz w:val="22"/>
            </w:rPr>
          </w:pPr>
        </w:p>
      </w:tc>
      <w:tc>
        <w:tcPr>
          <w:tcW w:w="606" w:type="pct"/>
          <w:vAlign w:val="center"/>
        </w:tcPr>
        <w:p w:rsidR="00B225ED" w:rsidRPr="00810BF9" w:rsidRDefault="00E7284D" w:rsidP="00810BF9">
          <w:pPr>
            <w:jc w:val="center"/>
            <w:rPr>
              <w:rFonts w:ascii="Arial" w:hAnsi="Arial" w:cs="Arial"/>
              <w:sz w:val="22"/>
            </w:rPr>
          </w:pPr>
          <w:r w:rsidRPr="00FF5BEE">
            <w:rPr>
              <w:rFonts w:ascii="Arial" w:hAnsi="Arial" w:cs="Arial"/>
              <w:sz w:val="22"/>
            </w:rPr>
            <w:t xml:space="preserve">Versión </w:t>
          </w:r>
          <w:r w:rsidR="00FF5BEE">
            <w:rPr>
              <w:rFonts w:ascii="Arial" w:hAnsi="Arial" w:cs="Arial"/>
              <w:sz w:val="22"/>
            </w:rPr>
            <w:t>6</w:t>
          </w:r>
        </w:p>
      </w:tc>
      <w:tc>
        <w:tcPr>
          <w:tcW w:w="650" w:type="pct"/>
          <w:tcMar>
            <w:left w:w="57" w:type="dxa"/>
            <w:right w:w="57" w:type="dxa"/>
          </w:tcMar>
          <w:vAlign w:val="center"/>
        </w:tcPr>
        <w:p w:rsidR="00B225ED" w:rsidRPr="00810BF9" w:rsidRDefault="00D208C3" w:rsidP="00810BF9">
          <w:pPr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  <w:lang w:val="es-ES"/>
            </w:rPr>
            <w:t xml:space="preserve">Página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PAGE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810BF9">
            <w:rPr>
              <w:rFonts w:ascii="Arial" w:hAnsi="Arial" w:cs="Arial"/>
              <w:sz w:val="22"/>
              <w:lang w:val="es-ES"/>
            </w:rPr>
            <w:t xml:space="preserve"> de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NUMPAGES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  <w:tc>
        <w:tcPr>
          <w:tcW w:w="1452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070F4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1" o:spid="_x0000_s2050" type="#_x0000_t136" alt="" style="position:absolute;margin-left:0;margin-top:0;width:531.6pt;height:151.8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070F4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79" o:spid="_x0000_s2049" type="#_x0000_t136" alt="" style="position:absolute;margin-left:0;margin-top:0;width:531.6pt;height:151.8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83FCC"/>
    <w:multiLevelType w:val="hybridMultilevel"/>
    <w:tmpl w:val="949CB660"/>
    <w:lvl w:ilvl="0" w:tplc="E7962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a  Andrea Ospina Patino">
    <w15:presenceInfo w15:providerId="None" w15:userId="Paula  Andrea Ospina Patino"/>
  </w15:person>
  <w15:person w15:author="Rafael Fernando Garzon Combariza">
    <w15:presenceInfo w15:providerId="AD" w15:userId="S::Rafael.Garzon@icbf.gov.co::7e27c282-5fa4-47fd-89dc-790e50638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4587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0F46"/>
    <w:rsid w:val="000749AE"/>
    <w:rsid w:val="00087EFD"/>
    <w:rsid w:val="00092A47"/>
    <w:rsid w:val="00092D59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45C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24C3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46A21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3919"/>
    <w:rsid w:val="0057601C"/>
    <w:rsid w:val="00577222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76C7F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610BD"/>
    <w:rsid w:val="00771C23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D1B39"/>
    <w:rsid w:val="007E0336"/>
    <w:rsid w:val="007E167A"/>
    <w:rsid w:val="007E241D"/>
    <w:rsid w:val="007E7CA9"/>
    <w:rsid w:val="007F0CE2"/>
    <w:rsid w:val="00804AC7"/>
    <w:rsid w:val="00810BF9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76E3F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3385"/>
    <w:rsid w:val="009138FB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66A6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1821"/>
    <w:rsid w:val="00A642B3"/>
    <w:rsid w:val="00A71B46"/>
    <w:rsid w:val="00A7676C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AE6743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4F31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D7C04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868A6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E78F0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36BE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20C4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1B7F8E2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4DC5-498B-4379-B4F2-5A947BA8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18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7</cp:revision>
  <cp:lastPrinted>2015-10-15T15:26:00Z</cp:lastPrinted>
  <dcterms:created xsi:type="dcterms:W3CDTF">2019-02-27T15:26:00Z</dcterms:created>
  <dcterms:modified xsi:type="dcterms:W3CDTF">2019-02-27T15:44:00Z</dcterms:modified>
</cp:coreProperties>
</file>