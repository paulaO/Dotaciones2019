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Arial Narrow" w:eastAsiaTheme="minorHAnsi" w:hAnsi="Arial Narrow" w:cstheme="minorBidi"/>
          <w:b w:val="0"/>
          <w:bCs w:val="0"/>
          <w:color w:val="auto"/>
          <w:sz w:val="22"/>
          <w:szCs w:val="22"/>
          <w:lang w:val="es-ES" w:eastAsia="en-US"/>
        </w:rPr>
        <w:id w:val="72940068"/>
        <w:docPartObj>
          <w:docPartGallery w:val="Table of Contents"/>
          <w:docPartUnique/>
        </w:docPartObj>
      </w:sdtPr>
      <w:sdtEndPr/>
      <w:sdtContent>
        <w:p w14:paraId="5EEB45D6" w14:textId="77777777" w:rsidR="00E01883" w:rsidRPr="0058123F" w:rsidRDefault="00E01883" w:rsidP="00C86D36">
          <w:pPr>
            <w:pStyle w:val="TtuloTDC"/>
            <w:spacing w:before="0" w:line="240" w:lineRule="auto"/>
            <w:jc w:val="both"/>
            <w:rPr>
              <w:rFonts w:ascii="Arial Narrow" w:hAnsi="Arial Narrow"/>
              <w:lang w:val="es-ES"/>
            </w:rPr>
          </w:pPr>
        </w:p>
        <w:p w14:paraId="02E31C0E" w14:textId="77777777" w:rsidR="00E01883" w:rsidRPr="0058123F" w:rsidRDefault="00E01883" w:rsidP="00C86D36">
          <w:pPr>
            <w:pStyle w:val="TtuloTDC"/>
            <w:spacing w:before="0" w:line="240" w:lineRule="auto"/>
            <w:jc w:val="both"/>
            <w:rPr>
              <w:rFonts w:ascii="Arial Narrow" w:hAnsi="Arial Narrow"/>
              <w:lang w:val="es-ES"/>
            </w:rPr>
          </w:pPr>
        </w:p>
        <w:p w14:paraId="5DB7FB7B" w14:textId="77777777" w:rsidR="009F7F47" w:rsidRPr="0058123F" w:rsidRDefault="009F7F47" w:rsidP="00C86D36">
          <w:pPr>
            <w:pStyle w:val="TtuloTDC"/>
            <w:spacing w:before="0" w:line="240" w:lineRule="auto"/>
            <w:jc w:val="both"/>
            <w:rPr>
              <w:rFonts w:ascii="Arial Narrow" w:hAnsi="Arial Narrow"/>
              <w:lang w:val="es-ES"/>
            </w:rPr>
          </w:pPr>
          <w:r w:rsidRPr="0058123F">
            <w:rPr>
              <w:rFonts w:ascii="Arial Narrow" w:hAnsi="Arial Narrow"/>
              <w:lang w:val="es-ES"/>
            </w:rPr>
            <w:t>Contenido</w:t>
          </w:r>
        </w:p>
        <w:p w14:paraId="763798F1" w14:textId="77777777" w:rsidR="00E01883" w:rsidRPr="0058123F" w:rsidRDefault="00E01883" w:rsidP="00C86D36">
          <w:pPr>
            <w:spacing w:after="0" w:line="240" w:lineRule="auto"/>
            <w:jc w:val="both"/>
            <w:rPr>
              <w:rFonts w:ascii="Arial Narrow" w:hAnsi="Arial Narrow"/>
              <w:lang w:val="es-ES" w:eastAsia="es-CO"/>
            </w:rPr>
          </w:pPr>
        </w:p>
        <w:p w14:paraId="4DF33EAD" w14:textId="77777777" w:rsidR="00374902" w:rsidRDefault="009F7F47" w:rsidP="00374902">
          <w:pPr>
            <w:pStyle w:val="TDC1"/>
            <w:rPr>
              <w:rFonts w:eastAsiaTheme="minorEastAsia"/>
              <w:noProof/>
              <w:lang w:eastAsia="es-CO"/>
            </w:rPr>
          </w:pPr>
          <w:r w:rsidRPr="0058123F">
            <w:rPr>
              <w:rFonts w:ascii="Arial Narrow" w:hAnsi="Arial Narrow"/>
            </w:rPr>
            <w:fldChar w:fldCharType="begin"/>
          </w:r>
          <w:r w:rsidRPr="0058123F">
            <w:rPr>
              <w:rFonts w:ascii="Arial Narrow" w:hAnsi="Arial Narrow"/>
            </w:rPr>
            <w:instrText xml:space="preserve"> TOC \o "1-3" \h \z \u </w:instrText>
          </w:r>
          <w:r w:rsidRPr="0058123F">
            <w:rPr>
              <w:rFonts w:ascii="Arial Narrow" w:hAnsi="Arial Narrow"/>
            </w:rPr>
            <w:fldChar w:fldCharType="separate"/>
          </w:r>
          <w:hyperlink w:anchor="_Toc530933664" w:history="1">
            <w:r w:rsidR="00374902" w:rsidRPr="00A907F9">
              <w:rPr>
                <w:rStyle w:val="Hipervnculo"/>
                <w:rFonts w:ascii="Arial Narrow" w:hAnsi="Arial Narrow" w:cs="Arial"/>
                <w:b/>
                <w:noProof/>
              </w:rPr>
              <w:t>I.</w:t>
            </w:r>
            <w:r w:rsidR="00374902">
              <w:rPr>
                <w:rFonts w:eastAsiaTheme="minorEastAsia"/>
                <w:noProof/>
                <w:lang w:eastAsia="es-CO"/>
              </w:rPr>
              <w:tab/>
            </w:r>
            <w:r w:rsidR="00374902" w:rsidRPr="00A907F9">
              <w:rPr>
                <w:rStyle w:val="Hipervnculo"/>
                <w:rFonts w:ascii="Arial Narrow" w:hAnsi="Arial Narrow" w:cs="Arial"/>
                <w:b/>
                <w:noProof/>
              </w:rPr>
              <w:t>DESNUTR</w:t>
            </w:r>
            <w:bookmarkStart w:id="0" w:name="_Hlt536697911"/>
            <w:bookmarkStart w:id="1" w:name="_Hlt536697912"/>
            <w:r w:rsidR="00374902" w:rsidRPr="00A907F9">
              <w:rPr>
                <w:rStyle w:val="Hipervnculo"/>
                <w:rFonts w:ascii="Arial Narrow" w:hAnsi="Arial Narrow" w:cs="Arial"/>
                <w:b/>
                <w:noProof/>
              </w:rPr>
              <w:t>I</w:t>
            </w:r>
            <w:bookmarkEnd w:id="0"/>
            <w:bookmarkEnd w:id="1"/>
            <w:r w:rsidR="00374902" w:rsidRPr="00A907F9">
              <w:rPr>
                <w:rStyle w:val="Hipervnculo"/>
                <w:rFonts w:ascii="Arial Narrow" w:hAnsi="Arial Narrow" w:cs="Arial"/>
                <w:b/>
                <w:noProof/>
              </w:rPr>
              <w:t>CIÓN</w:t>
            </w:r>
            <w:r w:rsidR="00374902">
              <w:rPr>
                <w:noProof/>
                <w:webHidden/>
              </w:rPr>
              <w:tab/>
            </w:r>
            <w:r w:rsidR="00374902">
              <w:rPr>
                <w:noProof/>
                <w:webHidden/>
              </w:rPr>
              <w:fldChar w:fldCharType="begin"/>
            </w:r>
            <w:r w:rsidR="00374902">
              <w:rPr>
                <w:noProof/>
                <w:webHidden/>
              </w:rPr>
              <w:instrText xml:space="preserve"> PAGEREF _Toc530933664 \h </w:instrText>
            </w:r>
            <w:r w:rsidR="00374902">
              <w:rPr>
                <w:noProof/>
                <w:webHidden/>
              </w:rPr>
            </w:r>
            <w:r w:rsidR="00374902">
              <w:rPr>
                <w:noProof/>
                <w:webHidden/>
              </w:rPr>
              <w:fldChar w:fldCharType="separate"/>
            </w:r>
            <w:r w:rsidR="00265D39">
              <w:rPr>
                <w:noProof/>
                <w:webHidden/>
              </w:rPr>
              <w:t>2</w:t>
            </w:r>
            <w:r w:rsidR="00374902">
              <w:rPr>
                <w:noProof/>
                <w:webHidden/>
              </w:rPr>
              <w:fldChar w:fldCharType="end"/>
            </w:r>
          </w:hyperlink>
        </w:p>
        <w:p w14:paraId="07B846B2" w14:textId="77777777" w:rsidR="00374902" w:rsidRDefault="004619A6" w:rsidP="00374902">
          <w:pPr>
            <w:pStyle w:val="TDC1"/>
            <w:rPr>
              <w:rFonts w:eastAsiaTheme="minorEastAsia"/>
              <w:noProof/>
              <w:lang w:eastAsia="es-CO"/>
            </w:rPr>
          </w:pPr>
          <w:hyperlink w:anchor="_Toc530933665" w:history="1">
            <w:r w:rsidR="00374902" w:rsidRPr="00A907F9">
              <w:rPr>
                <w:rStyle w:val="Hipervnculo"/>
                <w:rFonts w:ascii="Arial Narrow" w:hAnsi="Arial Narrow" w:cs="Arial"/>
                <w:b/>
                <w:noProof/>
              </w:rPr>
              <w:t>II.</w:t>
            </w:r>
            <w:r w:rsidR="00374902">
              <w:rPr>
                <w:rFonts w:eastAsiaTheme="minorEastAsia"/>
                <w:noProof/>
                <w:lang w:eastAsia="es-CO"/>
              </w:rPr>
              <w:tab/>
            </w:r>
            <w:r w:rsidR="00374902" w:rsidRPr="00A907F9">
              <w:rPr>
                <w:rStyle w:val="Hipervnculo"/>
                <w:rFonts w:ascii="Arial Narrow" w:hAnsi="Arial Narrow" w:cs="Arial"/>
                <w:b/>
                <w:noProof/>
              </w:rPr>
              <w:t>SALUD DE LA NIÑEZ Y DISCAPACIDAD</w:t>
            </w:r>
            <w:r w:rsidR="00374902">
              <w:rPr>
                <w:noProof/>
                <w:webHidden/>
              </w:rPr>
              <w:tab/>
            </w:r>
            <w:r w:rsidR="00374902">
              <w:rPr>
                <w:noProof/>
                <w:webHidden/>
              </w:rPr>
              <w:fldChar w:fldCharType="begin"/>
            </w:r>
            <w:r w:rsidR="00374902">
              <w:rPr>
                <w:noProof/>
                <w:webHidden/>
              </w:rPr>
              <w:instrText xml:space="preserve"> PAGEREF _Toc530933665 \h </w:instrText>
            </w:r>
            <w:r w:rsidR="00374902">
              <w:rPr>
                <w:noProof/>
                <w:webHidden/>
              </w:rPr>
            </w:r>
            <w:r w:rsidR="00374902">
              <w:rPr>
                <w:noProof/>
                <w:webHidden/>
              </w:rPr>
              <w:fldChar w:fldCharType="separate"/>
            </w:r>
            <w:r w:rsidR="00265D39">
              <w:rPr>
                <w:noProof/>
                <w:webHidden/>
              </w:rPr>
              <w:t>6</w:t>
            </w:r>
            <w:r w:rsidR="00374902">
              <w:rPr>
                <w:noProof/>
                <w:webHidden/>
              </w:rPr>
              <w:fldChar w:fldCharType="end"/>
            </w:r>
          </w:hyperlink>
        </w:p>
        <w:p w14:paraId="437CD7F5" w14:textId="77777777" w:rsidR="00374902" w:rsidRDefault="004619A6" w:rsidP="00374902">
          <w:pPr>
            <w:pStyle w:val="TDC1"/>
            <w:rPr>
              <w:rFonts w:eastAsiaTheme="minorEastAsia"/>
              <w:noProof/>
              <w:lang w:eastAsia="es-CO"/>
            </w:rPr>
          </w:pPr>
          <w:hyperlink w:anchor="_Toc530933666" w:history="1">
            <w:r w:rsidR="00374902" w:rsidRPr="00A907F9">
              <w:rPr>
                <w:rStyle w:val="Hipervnculo"/>
                <w:rFonts w:ascii="Arial Narrow" w:hAnsi="Arial Narrow" w:cs="Arial"/>
                <w:b/>
                <w:noProof/>
              </w:rPr>
              <w:t>III.</w:t>
            </w:r>
            <w:r w:rsidR="00374902">
              <w:rPr>
                <w:rFonts w:eastAsiaTheme="minorEastAsia"/>
                <w:noProof/>
                <w:lang w:eastAsia="es-CO"/>
              </w:rPr>
              <w:tab/>
            </w:r>
            <w:r w:rsidR="00374902" w:rsidRPr="00A907F9">
              <w:rPr>
                <w:rStyle w:val="Hipervnculo"/>
                <w:rFonts w:ascii="Arial Narrow" w:hAnsi="Arial Narrow" w:cs="Arial"/>
                <w:b/>
                <w:noProof/>
              </w:rPr>
              <w:t>ICBF – MECANISMOS DE PROTECCIÓN</w:t>
            </w:r>
            <w:r w:rsidR="00374902">
              <w:rPr>
                <w:noProof/>
                <w:webHidden/>
              </w:rPr>
              <w:tab/>
            </w:r>
            <w:r w:rsidR="00374902">
              <w:rPr>
                <w:noProof/>
                <w:webHidden/>
              </w:rPr>
              <w:fldChar w:fldCharType="begin"/>
            </w:r>
            <w:r w:rsidR="00374902">
              <w:rPr>
                <w:noProof/>
                <w:webHidden/>
              </w:rPr>
              <w:instrText xml:space="preserve"> PAGEREF _Toc530933666 \h </w:instrText>
            </w:r>
            <w:r w:rsidR="00374902">
              <w:rPr>
                <w:noProof/>
                <w:webHidden/>
              </w:rPr>
            </w:r>
            <w:r w:rsidR="00374902">
              <w:rPr>
                <w:noProof/>
                <w:webHidden/>
              </w:rPr>
              <w:fldChar w:fldCharType="separate"/>
            </w:r>
            <w:r w:rsidR="00265D39">
              <w:rPr>
                <w:noProof/>
                <w:webHidden/>
              </w:rPr>
              <w:t>7</w:t>
            </w:r>
            <w:r w:rsidR="00374902">
              <w:rPr>
                <w:noProof/>
                <w:webHidden/>
              </w:rPr>
              <w:fldChar w:fldCharType="end"/>
            </w:r>
          </w:hyperlink>
        </w:p>
        <w:p w14:paraId="27759BCF" w14:textId="77777777" w:rsidR="00374902" w:rsidRDefault="004619A6" w:rsidP="00374902">
          <w:pPr>
            <w:pStyle w:val="TDC1"/>
            <w:rPr>
              <w:rFonts w:eastAsiaTheme="minorEastAsia"/>
              <w:noProof/>
              <w:lang w:eastAsia="es-CO"/>
            </w:rPr>
          </w:pPr>
          <w:hyperlink w:anchor="_Toc530933667" w:history="1">
            <w:r w:rsidR="00374902" w:rsidRPr="00A907F9">
              <w:rPr>
                <w:rStyle w:val="Hipervnculo"/>
                <w:rFonts w:ascii="Arial Narrow" w:hAnsi="Arial Narrow" w:cs="Arial"/>
                <w:b/>
                <w:noProof/>
              </w:rPr>
              <w:t>IV.</w:t>
            </w:r>
            <w:r w:rsidR="00374902">
              <w:rPr>
                <w:rFonts w:eastAsiaTheme="minorEastAsia"/>
                <w:noProof/>
                <w:lang w:eastAsia="es-CO"/>
              </w:rPr>
              <w:tab/>
            </w:r>
            <w:r w:rsidR="00374902" w:rsidRPr="00A907F9">
              <w:rPr>
                <w:rStyle w:val="Hipervnculo"/>
                <w:rFonts w:ascii="Arial Narrow" w:hAnsi="Arial Narrow" w:cs="Arial"/>
                <w:b/>
                <w:noProof/>
              </w:rPr>
              <w:t>MALTRATO Y VIOLENCIA INFANTIL.</w:t>
            </w:r>
            <w:r w:rsidR="00374902">
              <w:rPr>
                <w:noProof/>
                <w:webHidden/>
              </w:rPr>
              <w:tab/>
            </w:r>
            <w:r w:rsidR="00374902">
              <w:rPr>
                <w:noProof/>
                <w:webHidden/>
              </w:rPr>
              <w:fldChar w:fldCharType="begin"/>
            </w:r>
            <w:r w:rsidR="00374902">
              <w:rPr>
                <w:noProof/>
                <w:webHidden/>
              </w:rPr>
              <w:instrText xml:space="preserve"> PAGEREF _Toc530933667 \h </w:instrText>
            </w:r>
            <w:r w:rsidR="00374902">
              <w:rPr>
                <w:noProof/>
                <w:webHidden/>
              </w:rPr>
            </w:r>
            <w:r w:rsidR="00374902">
              <w:rPr>
                <w:noProof/>
                <w:webHidden/>
              </w:rPr>
              <w:fldChar w:fldCharType="separate"/>
            </w:r>
            <w:r w:rsidR="00265D39">
              <w:rPr>
                <w:noProof/>
                <w:webHidden/>
              </w:rPr>
              <w:t>9</w:t>
            </w:r>
            <w:r w:rsidR="00374902">
              <w:rPr>
                <w:noProof/>
                <w:webHidden/>
              </w:rPr>
              <w:fldChar w:fldCharType="end"/>
            </w:r>
          </w:hyperlink>
        </w:p>
        <w:p w14:paraId="65E72AD0" w14:textId="77777777" w:rsidR="00374902" w:rsidRDefault="004619A6" w:rsidP="00374902">
          <w:pPr>
            <w:pStyle w:val="TDC1"/>
            <w:rPr>
              <w:rFonts w:eastAsiaTheme="minorEastAsia"/>
              <w:noProof/>
              <w:lang w:eastAsia="es-CO"/>
            </w:rPr>
          </w:pPr>
          <w:hyperlink w:anchor="_Toc530933668" w:history="1">
            <w:r w:rsidR="00374902" w:rsidRPr="00A907F9">
              <w:rPr>
                <w:rStyle w:val="Hipervnculo"/>
                <w:rFonts w:ascii="Arial Narrow" w:hAnsi="Arial Narrow" w:cs="Arial"/>
                <w:b/>
                <w:noProof/>
              </w:rPr>
              <w:t>V.</w:t>
            </w:r>
            <w:r w:rsidR="00374902">
              <w:rPr>
                <w:rFonts w:eastAsiaTheme="minorEastAsia"/>
                <w:noProof/>
                <w:lang w:eastAsia="es-CO"/>
              </w:rPr>
              <w:tab/>
            </w:r>
            <w:r w:rsidR="00374902" w:rsidRPr="00A907F9">
              <w:rPr>
                <w:rStyle w:val="Hipervnculo"/>
                <w:rFonts w:ascii="Arial Narrow" w:hAnsi="Arial Narrow" w:cs="Arial"/>
                <w:b/>
                <w:noProof/>
              </w:rPr>
              <w:t>PROSTITUCIÓN INFANTIL.</w:t>
            </w:r>
            <w:r w:rsidR="00374902">
              <w:rPr>
                <w:noProof/>
                <w:webHidden/>
              </w:rPr>
              <w:tab/>
            </w:r>
            <w:r w:rsidR="00374902">
              <w:rPr>
                <w:noProof/>
                <w:webHidden/>
              </w:rPr>
              <w:fldChar w:fldCharType="begin"/>
            </w:r>
            <w:r w:rsidR="00374902">
              <w:rPr>
                <w:noProof/>
                <w:webHidden/>
              </w:rPr>
              <w:instrText xml:space="preserve"> PAGEREF _Toc530933668 \h </w:instrText>
            </w:r>
            <w:r w:rsidR="00374902">
              <w:rPr>
                <w:noProof/>
                <w:webHidden/>
              </w:rPr>
            </w:r>
            <w:r w:rsidR="00374902">
              <w:rPr>
                <w:noProof/>
                <w:webHidden/>
              </w:rPr>
              <w:fldChar w:fldCharType="separate"/>
            </w:r>
            <w:r w:rsidR="00265D39">
              <w:rPr>
                <w:noProof/>
                <w:webHidden/>
              </w:rPr>
              <w:t>11</w:t>
            </w:r>
            <w:r w:rsidR="00374902">
              <w:rPr>
                <w:noProof/>
                <w:webHidden/>
              </w:rPr>
              <w:fldChar w:fldCharType="end"/>
            </w:r>
          </w:hyperlink>
        </w:p>
        <w:p w14:paraId="70626CDD" w14:textId="77777777" w:rsidR="00374902" w:rsidRDefault="004619A6" w:rsidP="00374902">
          <w:pPr>
            <w:pStyle w:val="TDC1"/>
            <w:rPr>
              <w:rFonts w:eastAsiaTheme="minorEastAsia"/>
              <w:noProof/>
              <w:lang w:eastAsia="es-CO"/>
            </w:rPr>
          </w:pPr>
          <w:hyperlink w:anchor="_Toc530933669" w:history="1">
            <w:r w:rsidR="00374902" w:rsidRPr="00A907F9">
              <w:rPr>
                <w:rStyle w:val="Hipervnculo"/>
                <w:rFonts w:ascii="Arial Narrow" w:hAnsi="Arial Narrow" w:cs="Arial"/>
                <w:b/>
                <w:noProof/>
              </w:rPr>
              <w:t>VI.</w:t>
            </w:r>
            <w:r w:rsidR="00374902">
              <w:rPr>
                <w:rFonts w:eastAsiaTheme="minorEastAsia"/>
                <w:noProof/>
                <w:lang w:eastAsia="es-CO"/>
              </w:rPr>
              <w:tab/>
            </w:r>
            <w:r w:rsidR="00374902" w:rsidRPr="00A907F9">
              <w:rPr>
                <w:rStyle w:val="Hipervnculo"/>
                <w:rFonts w:ascii="Arial Narrow" w:hAnsi="Arial Narrow" w:cs="Arial"/>
                <w:b/>
                <w:noProof/>
              </w:rPr>
              <w:t>CENTROS DE RECLUSIÓN</w:t>
            </w:r>
            <w:r w:rsidR="00374902">
              <w:rPr>
                <w:noProof/>
                <w:webHidden/>
              </w:rPr>
              <w:tab/>
            </w:r>
            <w:r w:rsidR="00374902">
              <w:rPr>
                <w:noProof/>
                <w:webHidden/>
              </w:rPr>
              <w:fldChar w:fldCharType="begin"/>
            </w:r>
            <w:r w:rsidR="00374902">
              <w:rPr>
                <w:noProof/>
                <w:webHidden/>
              </w:rPr>
              <w:instrText xml:space="preserve"> PAGEREF _Toc530933669 \h </w:instrText>
            </w:r>
            <w:r w:rsidR="00374902">
              <w:rPr>
                <w:noProof/>
                <w:webHidden/>
              </w:rPr>
            </w:r>
            <w:r w:rsidR="00374902">
              <w:rPr>
                <w:noProof/>
                <w:webHidden/>
              </w:rPr>
              <w:fldChar w:fldCharType="separate"/>
            </w:r>
            <w:r w:rsidR="00265D39">
              <w:rPr>
                <w:noProof/>
                <w:webHidden/>
              </w:rPr>
              <w:t>13</w:t>
            </w:r>
            <w:r w:rsidR="00374902">
              <w:rPr>
                <w:noProof/>
                <w:webHidden/>
              </w:rPr>
              <w:fldChar w:fldCharType="end"/>
            </w:r>
          </w:hyperlink>
        </w:p>
        <w:p w14:paraId="0AF74B6E" w14:textId="77777777" w:rsidR="00374902" w:rsidRDefault="004619A6" w:rsidP="00374902">
          <w:pPr>
            <w:pStyle w:val="TDC1"/>
            <w:rPr>
              <w:rFonts w:eastAsiaTheme="minorEastAsia"/>
              <w:noProof/>
              <w:lang w:eastAsia="es-CO"/>
            </w:rPr>
          </w:pPr>
          <w:hyperlink w:anchor="_Toc530933670" w:history="1">
            <w:r w:rsidR="00374902" w:rsidRPr="00A907F9">
              <w:rPr>
                <w:rStyle w:val="Hipervnculo"/>
                <w:rFonts w:ascii="Arial Narrow" w:hAnsi="Arial Narrow" w:cs="Arial"/>
                <w:b/>
                <w:noProof/>
              </w:rPr>
              <w:t>VII.</w:t>
            </w:r>
            <w:r w:rsidR="00374902">
              <w:rPr>
                <w:rFonts w:eastAsiaTheme="minorEastAsia"/>
                <w:noProof/>
                <w:lang w:eastAsia="es-CO"/>
              </w:rPr>
              <w:tab/>
            </w:r>
            <w:r w:rsidR="00374902" w:rsidRPr="00A907F9">
              <w:rPr>
                <w:rStyle w:val="Hipervnculo"/>
                <w:rFonts w:ascii="Arial Narrow" w:hAnsi="Arial Narrow" w:cs="Arial"/>
                <w:b/>
                <w:noProof/>
              </w:rPr>
              <w:t>DROGADICCIÓN EN LOS MENORES.</w:t>
            </w:r>
            <w:r w:rsidR="00374902">
              <w:rPr>
                <w:noProof/>
                <w:webHidden/>
              </w:rPr>
              <w:tab/>
            </w:r>
            <w:r w:rsidR="00374902">
              <w:rPr>
                <w:noProof/>
                <w:webHidden/>
              </w:rPr>
              <w:fldChar w:fldCharType="begin"/>
            </w:r>
            <w:r w:rsidR="00374902">
              <w:rPr>
                <w:noProof/>
                <w:webHidden/>
              </w:rPr>
              <w:instrText xml:space="preserve"> PAGEREF _Toc530933670 \h </w:instrText>
            </w:r>
            <w:r w:rsidR="00374902">
              <w:rPr>
                <w:noProof/>
                <w:webHidden/>
              </w:rPr>
            </w:r>
            <w:r w:rsidR="00374902">
              <w:rPr>
                <w:noProof/>
                <w:webHidden/>
              </w:rPr>
              <w:fldChar w:fldCharType="separate"/>
            </w:r>
            <w:r w:rsidR="00265D39">
              <w:rPr>
                <w:noProof/>
                <w:webHidden/>
              </w:rPr>
              <w:t>16</w:t>
            </w:r>
            <w:r w:rsidR="00374902">
              <w:rPr>
                <w:noProof/>
                <w:webHidden/>
              </w:rPr>
              <w:fldChar w:fldCharType="end"/>
            </w:r>
          </w:hyperlink>
        </w:p>
        <w:p w14:paraId="4C15793A" w14:textId="77777777" w:rsidR="00374902" w:rsidRDefault="004619A6" w:rsidP="00374902">
          <w:pPr>
            <w:pStyle w:val="TDC1"/>
            <w:rPr>
              <w:rFonts w:eastAsiaTheme="minorEastAsia"/>
              <w:noProof/>
              <w:lang w:eastAsia="es-CO"/>
            </w:rPr>
          </w:pPr>
          <w:hyperlink w:anchor="_Toc530933671" w:history="1">
            <w:r w:rsidR="00374902" w:rsidRPr="00A907F9">
              <w:rPr>
                <w:rStyle w:val="Hipervnculo"/>
                <w:rFonts w:ascii="Arial Narrow" w:hAnsi="Arial Narrow" w:cs="Arial"/>
                <w:b/>
                <w:noProof/>
              </w:rPr>
              <w:t>VIII.</w:t>
            </w:r>
            <w:r w:rsidR="00374902">
              <w:rPr>
                <w:rFonts w:eastAsiaTheme="minorEastAsia"/>
                <w:noProof/>
                <w:lang w:eastAsia="es-CO"/>
              </w:rPr>
              <w:tab/>
            </w:r>
            <w:r w:rsidR="00374902" w:rsidRPr="00A907F9">
              <w:rPr>
                <w:rStyle w:val="Hipervnculo"/>
                <w:rFonts w:ascii="Arial Narrow" w:hAnsi="Arial Narrow" w:cs="Arial"/>
                <w:b/>
                <w:noProof/>
              </w:rPr>
              <w:t>TRABAJO INFANTIL.</w:t>
            </w:r>
            <w:r w:rsidR="00374902">
              <w:rPr>
                <w:noProof/>
                <w:webHidden/>
              </w:rPr>
              <w:tab/>
            </w:r>
            <w:r w:rsidR="00374902">
              <w:rPr>
                <w:noProof/>
                <w:webHidden/>
              </w:rPr>
              <w:fldChar w:fldCharType="begin"/>
            </w:r>
            <w:r w:rsidR="00374902">
              <w:rPr>
                <w:noProof/>
                <w:webHidden/>
              </w:rPr>
              <w:instrText xml:space="preserve"> PAGEREF _Toc530933671 \h </w:instrText>
            </w:r>
            <w:r w:rsidR="00374902">
              <w:rPr>
                <w:noProof/>
                <w:webHidden/>
              </w:rPr>
            </w:r>
            <w:r w:rsidR="00374902">
              <w:rPr>
                <w:noProof/>
                <w:webHidden/>
              </w:rPr>
              <w:fldChar w:fldCharType="separate"/>
            </w:r>
            <w:r w:rsidR="00265D39">
              <w:rPr>
                <w:noProof/>
                <w:webHidden/>
              </w:rPr>
              <w:t>18</w:t>
            </w:r>
            <w:r w:rsidR="00374902">
              <w:rPr>
                <w:noProof/>
                <w:webHidden/>
              </w:rPr>
              <w:fldChar w:fldCharType="end"/>
            </w:r>
          </w:hyperlink>
        </w:p>
        <w:p w14:paraId="6ED87DBC" w14:textId="77777777" w:rsidR="00374902" w:rsidRDefault="004619A6" w:rsidP="00374902">
          <w:pPr>
            <w:pStyle w:val="TDC1"/>
            <w:rPr>
              <w:rFonts w:eastAsiaTheme="minorEastAsia"/>
              <w:noProof/>
              <w:lang w:eastAsia="es-CO"/>
            </w:rPr>
          </w:pPr>
          <w:hyperlink w:anchor="_Toc530933672" w:history="1">
            <w:r w:rsidR="00374902" w:rsidRPr="00A907F9">
              <w:rPr>
                <w:rStyle w:val="Hipervnculo"/>
                <w:rFonts w:ascii="Arial Narrow" w:hAnsi="Arial Narrow" w:cs="Arial"/>
                <w:b/>
                <w:noProof/>
              </w:rPr>
              <w:t>IX.</w:t>
            </w:r>
            <w:r w:rsidR="00374902">
              <w:rPr>
                <w:rFonts w:eastAsiaTheme="minorEastAsia"/>
                <w:noProof/>
                <w:lang w:eastAsia="es-CO"/>
              </w:rPr>
              <w:tab/>
            </w:r>
            <w:r w:rsidR="00374902" w:rsidRPr="00A907F9">
              <w:rPr>
                <w:rStyle w:val="Hipervnculo"/>
                <w:rFonts w:ascii="Arial Narrow" w:hAnsi="Arial Narrow" w:cs="Arial"/>
                <w:b/>
                <w:noProof/>
              </w:rPr>
              <w:t>MIGRACIÓN Y FAMILIA</w:t>
            </w:r>
            <w:r w:rsidR="00374902">
              <w:rPr>
                <w:noProof/>
                <w:webHidden/>
              </w:rPr>
              <w:tab/>
            </w:r>
            <w:r w:rsidR="00374902">
              <w:rPr>
                <w:noProof/>
                <w:webHidden/>
              </w:rPr>
              <w:fldChar w:fldCharType="begin"/>
            </w:r>
            <w:r w:rsidR="00374902">
              <w:rPr>
                <w:noProof/>
                <w:webHidden/>
              </w:rPr>
              <w:instrText xml:space="preserve"> PAGEREF _Toc530933672 \h </w:instrText>
            </w:r>
            <w:r w:rsidR="00374902">
              <w:rPr>
                <w:noProof/>
                <w:webHidden/>
              </w:rPr>
            </w:r>
            <w:r w:rsidR="00374902">
              <w:rPr>
                <w:noProof/>
                <w:webHidden/>
              </w:rPr>
              <w:fldChar w:fldCharType="separate"/>
            </w:r>
            <w:r w:rsidR="00265D39">
              <w:rPr>
                <w:noProof/>
                <w:webHidden/>
              </w:rPr>
              <w:t>20</w:t>
            </w:r>
            <w:r w:rsidR="00374902">
              <w:rPr>
                <w:noProof/>
                <w:webHidden/>
              </w:rPr>
              <w:fldChar w:fldCharType="end"/>
            </w:r>
          </w:hyperlink>
        </w:p>
        <w:p w14:paraId="025C8312" w14:textId="77777777" w:rsidR="00374902" w:rsidRDefault="004619A6" w:rsidP="00374902">
          <w:pPr>
            <w:pStyle w:val="TDC1"/>
            <w:rPr>
              <w:rFonts w:eastAsiaTheme="minorEastAsia"/>
              <w:noProof/>
              <w:lang w:eastAsia="es-CO"/>
            </w:rPr>
          </w:pPr>
          <w:hyperlink w:anchor="_Toc530933673" w:history="1">
            <w:r w:rsidR="00374902" w:rsidRPr="00A907F9">
              <w:rPr>
                <w:rStyle w:val="Hipervnculo"/>
                <w:rFonts w:ascii="Arial Narrow" w:hAnsi="Arial Narrow" w:cs="Arial"/>
                <w:b/>
                <w:noProof/>
              </w:rPr>
              <w:t>X.</w:t>
            </w:r>
            <w:r w:rsidR="00374902">
              <w:rPr>
                <w:rFonts w:eastAsiaTheme="minorEastAsia"/>
                <w:noProof/>
                <w:lang w:eastAsia="es-CO"/>
              </w:rPr>
              <w:tab/>
            </w:r>
            <w:r w:rsidR="00374902" w:rsidRPr="00A907F9">
              <w:rPr>
                <w:rStyle w:val="Hipervnculo"/>
                <w:rFonts w:ascii="Arial Narrow" w:hAnsi="Arial Narrow" w:cs="Arial"/>
                <w:b/>
                <w:noProof/>
              </w:rPr>
              <w:t>MATERNIDAD Y PATERNIDAD RESPONSABLE, FAMILIA, CORRESPONSABILIDAD.</w:t>
            </w:r>
            <w:r w:rsidR="00374902">
              <w:rPr>
                <w:noProof/>
                <w:webHidden/>
              </w:rPr>
              <w:tab/>
            </w:r>
            <w:r w:rsidR="00374902">
              <w:rPr>
                <w:noProof/>
                <w:webHidden/>
              </w:rPr>
              <w:fldChar w:fldCharType="begin"/>
            </w:r>
            <w:r w:rsidR="00374902">
              <w:rPr>
                <w:noProof/>
                <w:webHidden/>
              </w:rPr>
              <w:instrText xml:space="preserve"> PAGEREF _Toc530933673 \h </w:instrText>
            </w:r>
            <w:r w:rsidR="00374902">
              <w:rPr>
                <w:noProof/>
                <w:webHidden/>
              </w:rPr>
            </w:r>
            <w:r w:rsidR="00374902">
              <w:rPr>
                <w:noProof/>
                <w:webHidden/>
              </w:rPr>
              <w:fldChar w:fldCharType="separate"/>
            </w:r>
            <w:r w:rsidR="00265D39">
              <w:rPr>
                <w:noProof/>
                <w:webHidden/>
              </w:rPr>
              <w:t>22</w:t>
            </w:r>
            <w:r w:rsidR="00374902">
              <w:rPr>
                <w:noProof/>
                <w:webHidden/>
              </w:rPr>
              <w:fldChar w:fldCharType="end"/>
            </w:r>
          </w:hyperlink>
        </w:p>
        <w:p w14:paraId="321D0110" w14:textId="77777777" w:rsidR="00374902" w:rsidRDefault="004619A6" w:rsidP="00374902">
          <w:pPr>
            <w:pStyle w:val="TDC1"/>
            <w:rPr>
              <w:rFonts w:eastAsiaTheme="minorEastAsia"/>
              <w:noProof/>
              <w:lang w:eastAsia="es-CO"/>
            </w:rPr>
          </w:pPr>
          <w:hyperlink w:anchor="_Toc530933674" w:history="1">
            <w:r w:rsidR="00374902" w:rsidRPr="00A907F9">
              <w:rPr>
                <w:rStyle w:val="Hipervnculo"/>
                <w:rFonts w:ascii="Arial Narrow" w:hAnsi="Arial Narrow" w:cs="Arial"/>
                <w:b/>
                <w:noProof/>
              </w:rPr>
              <w:t>XI.</w:t>
            </w:r>
            <w:r w:rsidR="00374902">
              <w:rPr>
                <w:rFonts w:eastAsiaTheme="minorEastAsia"/>
                <w:noProof/>
                <w:lang w:eastAsia="es-CO"/>
              </w:rPr>
              <w:tab/>
            </w:r>
            <w:r w:rsidR="00374902" w:rsidRPr="00A907F9">
              <w:rPr>
                <w:rStyle w:val="Hipervnculo"/>
                <w:rFonts w:ascii="Arial Narrow" w:hAnsi="Arial Narrow" w:cs="Arial"/>
                <w:b/>
                <w:noProof/>
              </w:rPr>
              <w:t>DESPROTECCIÓN ESTATAL</w:t>
            </w:r>
            <w:r w:rsidR="00374902">
              <w:rPr>
                <w:noProof/>
                <w:webHidden/>
              </w:rPr>
              <w:tab/>
            </w:r>
            <w:r w:rsidR="00374902">
              <w:rPr>
                <w:noProof/>
                <w:webHidden/>
              </w:rPr>
              <w:fldChar w:fldCharType="begin"/>
            </w:r>
            <w:r w:rsidR="00374902">
              <w:rPr>
                <w:noProof/>
                <w:webHidden/>
              </w:rPr>
              <w:instrText xml:space="preserve"> PAGEREF _Toc530933674 \h </w:instrText>
            </w:r>
            <w:r w:rsidR="00374902">
              <w:rPr>
                <w:noProof/>
                <w:webHidden/>
              </w:rPr>
            </w:r>
            <w:r w:rsidR="00374902">
              <w:rPr>
                <w:noProof/>
                <w:webHidden/>
              </w:rPr>
              <w:fldChar w:fldCharType="separate"/>
            </w:r>
            <w:r w:rsidR="00265D39">
              <w:rPr>
                <w:noProof/>
                <w:webHidden/>
              </w:rPr>
              <w:t>23</w:t>
            </w:r>
            <w:r w:rsidR="00374902">
              <w:rPr>
                <w:noProof/>
                <w:webHidden/>
              </w:rPr>
              <w:fldChar w:fldCharType="end"/>
            </w:r>
          </w:hyperlink>
        </w:p>
        <w:p w14:paraId="1DBE8D25" w14:textId="77777777" w:rsidR="00374902" w:rsidRDefault="004619A6" w:rsidP="00374902">
          <w:pPr>
            <w:pStyle w:val="TDC1"/>
            <w:rPr>
              <w:rFonts w:eastAsiaTheme="minorEastAsia"/>
              <w:noProof/>
              <w:lang w:eastAsia="es-CO"/>
            </w:rPr>
          </w:pPr>
          <w:hyperlink w:anchor="_Toc530933675" w:history="1">
            <w:r w:rsidR="00374902" w:rsidRPr="00A907F9">
              <w:rPr>
                <w:rStyle w:val="Hipervnculo"/>
                <w:rFonts w:ascii="Arial Narrow" w:hAnsi="Arial Narrow" w:cs="Arial"/>
                <w:b/>
                <w:noProof/>
              </w:rPr>
              <w:t>XII.</w:t>
            </w:r>
            <w:r w:rsidR="00374902">
              <w:rPr>
                <w:rFonts w:eastAsiaTheme="minorEastAsia"/>
                <w:noProof/>
                <w:lang w:eastAsia="es-CO"/>
              </w:rPr>
              <w:tab/>
            </w:r>
            <w:r w:rsidR="00374902" w:rsidRPr="00A907F9">
              <w:rPr>
                <w:rStyle w:val="Hipervnculo"/>
                <w:rFonts w:ascii="Arial Narrow" w:hAnsi="Arial Narrow" w:cs="Arial"/>
                <w:b/>
                <w:noProof/>
              </w:rPr>
              <w:t>ICBF - ATENCIÓN EN NIÑEZ Y ADOLESCENCIA</w:t>
            </w:r>
            <w:r w:rsidR="00374902">
              <w:rPr>
                <w:noProof/>
                <w:webHidden/>
              </w:rPr>
              <w:tab/>
            </w:r>
            <w:r w:rsidR="00374902">
              <w:rPr>
                <w:noProof/>
                <w:webHidden/>
              </w:rPr>
              <w:fldChar w:fldCharType="begin"/>
            </w:r>
            <w:r w:rsidR="00374902">
              <w:rPr>
                <w:noProof/>
                <w:webHidden/>
              </w:rPr>
              <w:instrText xml:space="preserve"> PAGEREF _Toc530933675 \h </w:instrText>
            </w:r>
            <w:r w:rsidR="00374902">
              <w:rPr>
                <w:noProof/>
                <w:webHidden/>
              </w:rPr>
            </w:r>
            <w:r w:rsidR="00374902">
              <w:rPr>
                <w:noProof/>
                <w:webHidden/>
              </w:rPr>
              <w:fldChar w:fldCharType="separate"/>
            </w:r>
            <w:r w:rsidR="00265D39">
              <w:rPr>
                <w:noProof/>
                <w:webHidden/>
              </w:rPr>
              <w:t>24</w:t>
            </w:r>
            <w:r w:rsidR="00374902">
              <w:rPr>
                <w:noProof/>
                <w:webHidden/>
              </w:rPr>
              <w:fldChar w:fldCharType="end"/>
            </w:r>
          </w:hyperlink>
        </w:p>
        <w:p w14:paraId="3239961D" w14:textId="77777777" w:rsidR="00374902" w:rsidRDefault="004619A6" w:rsidP="00374902">
          <w:pPr>
            <w:pStyle w:val="TDC1"/>
            <w:rPr>
              <w:rFonts w:eastAsiaTheme="minorEastAsia"/>
              <w:noProof/>
              <w:lang w:eastAsia="es-CO"/>
            </w:rPr>
          </w:pPr>
          <w:hyperlink w:anchor="_Toc530933676" w:history="1">
            <w:r w:rsidR="00374902" w:rsidRPr="00A907F9">
              <w:rPr>
                <w:rStyle w:val="Hipervnculo"/>
                <w:rFonts w:ascii="Arial Narrow" w:hAnsi="Arial Narrow" w:cs="Arial"/>
                <w:b/>
                <w:noProof/>
              </w:rPr>
              <w:t>XIII.</w:t>
            </w:r>
            <w:r w:rsidR="00374902">
              <w:rPr>
                <w:rFonts w:eastAsiaTheme="minorEastAsia"/>
                <w:noProof/>
                <w:lang w:eastAsia="es-CO"/>
              </w:rPr>
              <w:tab/>
            </w:r>
            <w:r w:rsidR="00374902" w:rsidRPr="00A907F9">
              <w:rPr>
                <w:rStyle w:val="Hipervnculo"/>
                <w:rFonts w:ascii="Arial Narrow" w:hAnsi="Arial Narrow" w:cs="Arial"/>
                <w:b/>
                <w:noProof/>
              </w:rPr>
              <w:t>PREVENCIÓN DE VIOLENCIA SEXUAL</w:t>
            </w:r>
            <w:r w:rsidR="00374902">
              <w:rPr>
                <w:noProof/>
                <w:webHidden/>
              </w:rPr>
              <w:tab/>
            </w:r>
            <w:r w:rsidR="00374902">
              <w:rPr>
                <w:noProof/>
                <w:webHidden/>
              </w:rPr>
              <w:fldChar w:fldCharType="begin"/>
            </w:r>
            <w:r w:rsidR="00374902">
              <w:rPr>
                <w:noProof/>
                <w:webHidden/>
              </w:rPr>
              <w:instrText xml:space="preserve"> PAGEREF _Toc530933676 \h </w:instrText>
            </w:r>
            <w:r w:rsidR="00374902">
              <w:rPr>
                <w:noProof/>
                <w:webHidden/>
              </w:rPr>
            </w:r>
            <w:r w:rsidR="00374902">
              <w:rPr>
                <w:noProof/>
                <w:webHidden/>
              </w:rPr>
              <w:fldChar w:fldCharType="separate"/>
            </w:r>
            <w:r w:rsidR="00265D39">
              <w:rPr>
                <w:noProof/>
                <w:webHidden/>
              </w:rPr>
              <w:t>25</w:t>
            </w:r>
            <w:r w:rsidR="00374902">
              <w:rPr>
                <w:noProof/>
                <w:webHidden/>
              </w:rPr>
              <w:fldChar w:fldCharType="end"/>
            </w:r>
          </w:hyperlink>
        </w:p>
        <w:p w14:paraId="6640AFEC" w14:textId="77777777" w:rsidR="00374902" w:rsidRDefault="004619A6" w:rsidP="00374902">
          <w:pPr>
            <w:pStyle w:val="TDC1"/>
            <w:rPr>
              <w:rFonts w:eastAsiaTheme="minorEastAsia"/>
              <w:noProof/>
              <w:lang w:eastAsia="es-CO"/>
            </w:rPr>
          </w:pPr>
          <w:hyperlink w:anchor="_Toc530933677" w:history="1">
            <w:r w:rsidR="00374902" w:rsidRPr="00A907F9">
              <w:rPr>
                <w:rStyle w:val="Hipervnculo"/>
                <w:rFonts w:ascii="Arial Narrow" w:hAnsi="Arial Narrow" w:cs="Arial"/>
                <w:b/>
                <w:noProof/>
              </w:rPr>
              <w:t>XIV.</w:t>
            </w:r>
            <w:r w:rsidR="00374902">
              <w:rPr>
                <w:rFonts w:eastAsiaTheme="minorEastAsia"/>
                <w:noProof/>
                <w:lang w:eastAsia="es-CO"/>
              </w:rPr>
              <w:tab/>
            </w:r>
            <w:r w:rsidR="00374902" w:rsidRPr="00A907F9">
              <w:rPr>
                <w:rStyle w:val="Hipervnculo"/>
                <w:rFonts w:ascii="Arial Narrow" w:hAnsi="Arial Narrow" w:cs="Arial"/>
                <w:b/>
                <w:noProof/>
              </w:rPr>
              <w:t>PREVENCIÓN DE EMBARAZO EN LA INFANCIA Y EN LA ADOLESCENCIA</w:t>
            </w:r>
            <w:r w:rsidR="00374902">
              <w:rPr>
                <w:noProof/>
                <w:webHidden/>
              </w:rPr>
              <w:tab/>
            </w:r>
            <w:r w:rsidR="00374902">
              <w:rPr>
                <w:noProof/>
                <w:webHidden/>
              </w:rPr>
              <w:fldChar w:fldCharType="begin"/>
            </w:r>
            <w:r w:rsidR="00374902">
              <w:rPr>
                <w:noProof/>
                <w:webHidden/>
              </w:rPr>
              <w:instrText xml:space="preserve"> PAGEREF _Toc530933677 \h </w:instrText>
            </w:r>
            <w:r w:rsidR="00374902">
              <w:rPr>
                <w:noProof/>
                <w:webHidden/>
              </w:rPr>
            </w:r>
            <w:r w:rsidR="00374902">
              <w:rPr>
                <w:noProof/>
                <w:webHidden/>
              </w:rPr>
              <w:fldChar w:fldCharType="separate"/>
            </w:r>
            <w:r w:rsidR="00265D39">
              <w:rPr>
                <w:noProof/>
                <w:webHidden/>
              </w:rPr>
              <w:t>26</w:t>
            </w:r>
            <w:r w:rsidR="00374902">
              <w:rPr>
                <w:noProof/>
                <w:webHidden/>
              </w:rPr>
              <w:fldChar w:fldCharType="end"/>
            </w:r>
          </w:hyperlink>
        </w:p>
        <w:p w14:paraId="5AA9E552" w14:textId="77777777" w:rsidR="009F7F47" w:rsidRPr="0058123F" w:rsidRDefault="009F7F47" w:rsidP="00C86D36">
          <w:pPr>
            <w:spacing w:after="0" w:line="240" w:lineRule="auto"/>
            <w:jc w:val="both"/>
            <w:rPr>
              <w:rFonts w:ascii="Arial Narrow" w:hAnsi="Arial Narrow"/>
            </w:rPr>
          </w:pPr>
          <w:r w:rsidRPr="0058123F">
            <w:rPr>
              <w:rFonts w:ascii="Arial Narrow" w:hAnsi="Arial Narrow"/>
              <w:b/>
              <w:bCs/>
              <w:lang w:val="es-ES"/>
            </w:rPr>
            <w:fldChar w:fldCharType="end"/>
          </w:r>
        </w:p>
      </w:sdtContent>
    </w:sdt>
    <w:p w14:paraId="42CF6CE8" w14:textId="77777777" w:rsidR="009F7F47" w:rsidRPr="0058123F" w:rsidRDefault="009F7F47" w:rsidP="00C86D36">
      <w:pPr>
        <w:spacing w:after="0" w:line="240" w:lineRule="auto"/>
        <w:jc w:val="both"/>
        <w:rPr>
          <w:rFonts w:ascii="Arial Narrow" w:eastAsiaTheme="majorEastAsia" w:hAnsi="Arial Narrow" w:cs="Arial"/>
          <w:b/>
          <w:sz w:val="24"/>
          <w:szCs w:val="24"/>
        </w:rPr>
      </w:pPr>
      <w:r w:rsidRPr="0058123F">
        <w:rPr>
          <w:rFonts w:ascii="Arial Narrow" w:hAnsi="Arial Narrow" w:cs="Arial"/>
          <w:b/>
          <w:szCs w:val="24"/>
        </w:rPr>
        <w:br w:type="page"/>
      </w:r>
    </w:p>
    <w:p w14:paraId="2A91CC43" w14:textId="77777777" w:rsidR="0096659D" w:rsidRPr="0014584E" w:rsidRDefault="0096659D" w:rsidP="00F9549E">
      <w:pPr>
        <w:pStyle w:val="Ttulo1"/>
        <w:numPr>
          <w:ilvl w:val="0"/>
          <w:numId w:val="12"/>
        </w:numPr>
        <w:spacing w:before="0" w:line="240" w:lineRule="auto"/>
        <w:jc w:val="both"/>
        <w:rPr>
          <w:rFonts w:ascii="Arial Narrow" w:hAnsi="Arial Narrow" w:cs="Arial"/>
          <w:b/>
          <w:szCs w:val="24"/>
        </w:rPr>
      </w:pPr>
      <w:bookmarkStart w:id="2" w:name="_Toc530933664"/>
      <w:r w:rsidRPr="0014584E">
        <w:rPr>
          <w:rFonts w:ascii="Arial Narrow" w:hAnsi="Arial Narrow" w:cs="Arial"/>
          <w:b/>
          <w:szCs w:val="24"/>
        </w:rPr>
        <w:lastRenderedPageBreak/>
        <w:t>DESNUTRICIÓN</w:t>
      </w:r>
      <w:bookmarkEnd w:id="2"/>
    </w:p>
    <w:p w14:paraId="3655E0DC" w14:textId="77777777" w:rsidR="00AD7C79" w:rsidRPr="006B26F3" w:rsidRDefault="00AD7C79" w:rsidP="00C86D36">
      <w:pPr>
        <w:spacing w:after="0" w:line="240" w:lineRule="auto"/>
        <w:jc w:val="both"/>
        <w:rPr>
          <w:rFonts w:ascii="Arial Narrow" w:hAnsi="Arial Narrow" w:cs="Arial"/>
          <w:b/>
          <w:highlight w:val="cyan"/>
        </w:rPr>
      </w:pPr>
    </w:p>
    <w:p w14:paraId="17A02C72" w14:textId="77777777" w:rsidR="003C3102" w:rsidRPr="0014584E" w:rsidRDefault="0096659D" w:rsidP="00C86D36">
      <w:pPr>
        <w:spacing w:after="0" w:line="240" w:lineRule="auto"/>
        <w:jc w:val="both"/>
        <w:rPr>
          <w:rFonts w:ascii="Arial Narrow" w:hAnsi="Arial Narrow" w:cs="Arial"/>
        </w:rPr>
      </w:pPr>
      <w:r w:rsidRPr="0014584E">
        <w:rPr>
          <w:rFonts w:ascii="Arial Narrow" w:hAnsi="Arial Narrow" w:cs="Arial"/>
          <w:b/>
        </w:rPr>
        <w:t>Senador:</w:t>
      </w:r>
      <w:r w:rsidRPr="0014584E">
        <w:rPr>
          <w:rFonts w:ascii="Arial Narrow" w:hAnsi="Arial Narrow" w:cs="Arial"/>
        </w:rPr>
        <w:t xml:space="preserve"> Alexander López (Polo Democrático)</w:t>
      </w:r>
      <w:r w:rsidR="00D24F31" w:rsidRPr="0014584E">
        <w:rPr>
          <w:rFonts w:ascii="Arial Narrow" w:hAnsi="Arial Narrow" w:cs="Arial"/>
        </w:rPr>
        <w:t>,</w:t>
      </w:r>
      <w:r w:rsidRPr="0014584E">
        <w:rPr>
          <w:rFonts w:ascii="Arial Narrow" w:hAnsi="Arial Narrow" w:cs="Arial"/>
        </w:rPr>
        <w:t xml:space="preserve"> </w:t>
      </w:r>
      <w:r w:rsidR="00D24F31" w:rsidRPr="0014584E">
        <w:rPr>
          <w:rFonts w:ascii="Arial Narrow" w:hAnsi="Arial Narrow" w:cs="Arial"/>
        </w:rPr>
        <w:t>p</w:t>
      </w:r>
      <w:r w:rsidRPr="0014584E">
        <w:rPr>
          <w:rFonts w:ascii="Arial Narrow" w:hAnsi="Arial Narrow" w:cs="Arial"/>
        </w:rPr>
        <w:t>residente de la Comisión de Derechos Humanos y Audiencias.</w:t>
      </w:r>
    </w:p>
    <w:p w14:paraId="76D5C0B1" w14:textId="77777777" w:rsidR="007D40E6" w:rsidRPr="0014584E" w:rsidRDefault="007D40E6" w:rsidP="00C86D36">
      <w:pPr>
        <w:spacing w:after="0" w:line="240" w:lineRule="auto"/>
        <w:jc w:val="both"/>
        <w:rPr>
          <w:rFonts w:ascii="Arial Narrow" w:hAnsi="Arial Narrow" w:cs="Arial"/>
          <w:b/>
        </w:rPr>
      </w:pPr>
    </w:p>
    <w:p w14:paraId="014E37BF" w14:textId="77777777" w:rsidR="00D24F31" w:rsidRPr="0014584E" w:rsidRDefault="00D24F31" w:rsidP="00C86D36">
      <w:pPr>
        <w:pStyle w:val="Prrafodelista"/>
        <w:numPr>
          <w:ilvl w:val="0"/>
          <w:numId w:val="1"/>
        </w:numPr>
        <w:spacing w:after="0" w:line="240" w:lineRule="auto"/>
        <w:jc w:val="both"/>
        <w:rPr>
          <w:rFonts w:ascii="Arial Narrow" w:hAnsi="Arial Narrow" w:cs="Arial"/>
          <w:b/>
        </w:rPr>
      </w:pPr>
      <w:r w:rsidRPr="0014584E">
        <w:rPr>
          <w:rFonts w:ascii="Arial Narrow" w:hAnsi="Arial Narrow" w:cs="Arial"/>
          <w:b/>
        </w:rPr>
        <w:t xml:space="preserve">Cumplimiento de los objetivos del </w:t>
      </w:r>
      <w:r w:rsidR="00567EF1" w:rsidRPr="0014584E">
        <w:rPr>
          <w:rFonts w:ascii="Arial Narrow" w:hAnsi="Arial Narrow" w:cs="Arial"/>
          <w:b/>
        </w:rPr>
        <w:t>milenio en materia de nutrición</w:t>
      </w:r>
    </w:p>
    <w:p w14:paraId="30BD4E2A" w14:textId="77777777" w:rsidR="00217CAB" w:rsidRPr="0014584E" w:rsidRDefault="00217CAB" w:rsidP="00C86D36">
      <w:pPr>
        <w:spacing w:after="0" w:line="240" w:lineRule="auto"/>
        <w:ind w:left="38"/>
        <w:jc w:val="both"/>
        <w:rPr>
          <w:rFonts w:ascii="Arial Narrow" w:hAnsi="Arial Narrow" w:cs="Arial"/>
        </w:rPr>
      </w:pPr>
      <w:r w:rsidRPr="0014584E">
        <w:rPr>
          <w:rFonts w:ascii="Arial Narrow" w:hAnsi="Arial Narrow" w:cs="Arial"/>
        </w:rPr>
        <w:t xml:space="preserve">El ICBF, en el marco del cumplimiento del ODM 1: “erradicar la pobreza extrema y el hambre”, en particular la meta No. 3: “reducir a la mitad, entre 1990 y 2015, el porcentaje de personas que padecen hambre”, desarrolló las siguientes acciones: </w:t>
      </w:r>
    </w:p>
    <w:p w14:paraId="696C6870" w14:textId="77777777" w:rsidR="00217CAB" w:rsidRPr="0014584E" w:rsidRDefault="00217CAB" w:rsidP="00C86D36">
      <w:pPr>
        <w:spacing w:after="0" w:line="240" w:lineRule="auto"/>
        <w:ind w:left="38"/>
        <w:jc w:val="both"/>
        <w:rPr>
          <w:rFonts w:ascii="Arial Narrow" w:hAnsi="Arial Narrow" w:cs="Arial"/>
        </w:rPr>
      </w:pPr>
    </w:p>
    <w:p w14:paraId="7EEF8B74" w14:textId="77777777" w:rsidR="00217CAB" w:rsidRPr="0014584E" w:rsidRDefault="00217CAB" w:rsidP="00F9549E">
      <w:pPr>
        <w:pStyle w:val="Prrafodelista"/>
        <w:numPr>
          <w:ilvl w:val="0"/>
          <w:numId w:val="6"/>
        </w:numPr>
        <w:spacing w:after="0" w:line="240" w:lineRule="auto"/>
        <w:jc w:val="both"/>
        <w:rPr>
          <w:rFonts w:ascii="Arial Narrow" w:hAnsi="Arial Narrow" w:cs="Arial"/>
        </w:rPr>
      </w:pPr>
      <w:r w:rsidRPr="0014584E">
        <w:rPr>
          <w:rFonts w:ascii="Arial Narrow" w:hAnsi="Arial Narrow" w:cs="Arial"/>
        </w:rPr>
        <w:t>Implementación de la Estrate</w:t>
      </w:r>
      <w:r w:rsidR="004B2B72" w:rsidRPr="0014584E">
        <w:rPr>
          <w:rFonts w:ascii="Arial Narrow" w:hAnsi="Arial Narrow" w:cs="Arial"/>
        </w:rPr>
        <w:t xml:space="preserve">gia de Recuperación Nutricional. </w:t>
      </w:r>
      <w:r w:rsidRPr="0014584E">
        <w:rPr>
          <w:rFonts w:ascii="Arial Narrow" w:hAnsi="Arial Narrow" w:cs="Arial"/>
        </w:rPr>
        <w:t xml:space="preserve"> </w:t>
      </w:r>
      <w:r w:rsidR="004B2B72" w:rsidRPr="0014584E">
        <w:rPr>
          <w:rFonts w:ascii="Arial Narrow" w:hAnsi="Arial Narrow" w:cs="Arial"/>
        </w:rPr>
        <w:t xml:space="preserve">Se </w:t>
      </w:r>
      <w:r w:rsidRPr="0014584E">
        <w:rPr>
          <w:rFonts w:ascii="Arial Narrow" w:hAnsi="Arial Narrow" w:cs="Arial"/>
        </w:rPr>
        <w:t xml:space="preserve">logró el mejoramiento nutricional de más del 80% de los niños con desnutrición o riesgo de desnutrición atendidos (324.632). </w:t>
      </w:r>
    </w:p>
    <w:p w14:paraId="46C5E5EA" w14:textId="77777777" w:rsidR="00217CAB" w:rsidRPr="0014584E" w:rsidRDefault="00217CAB" w:rsidP="00F9549E">
      <w:pPr>
        <w:pStyle w:val="Prrafodelista"/>
        <w:numPr>
          <w:ilvl w:val="0"/>
          <w:numId w:val="13"/>
        </w:numPr>
        <w:spacing w:after="0" w:line="240" w:lineRule="auto"/>
        <w:jc w:val="both"/>
        <w:rPr>
          <w:rFonts w:ascii="Arial Narrow" w:hAnsi="Arial Narrow" w:cs="Arial"/>
        </w:rPr>
      </w:pPr>
      <w:r w:rsidRPr="0014584E">
        <w:rPr>
          <w:rFonts w:ascii="Arial Narrow" w:hAnsi="Arial Narrow" w:cs="Arial"/>
        </w:rPr>
        <w:t xml:space="preserve">Aporte del 70% de las recomendaciones nutricionales en las minutas de las modalidades de primera infancia y 100% en las minutas de las modalidades de Protección. </w:t>
      </w:r>
    </w:p>
    <w:p w14:paraId="311216C1" w14:textId="77777777" w:rsidR="00217CAB" w:rsidRPr="0014584E" w:rsidRDefault="00217CAB" w:rsidP="00F9549E">
      <w:pPr>
        <w:pStyle w:val="Prrafodelista"/>
        <w:numPr>
          <w:ilvl w:val="0"/>
          <w:numId w:val="6"/>
        </w:numPr>
        <w:spacing w:after="0" w:line="240" w:lineRule="auto"/>
        <w:jc w:val="both"/>
        <w:rPr>
          <w:rFonts w:ascii="Arial Narrow" w:hAnsi="Arial Narrow" w:cs="Arial"/>
        </w:rPr>
      </w:pPr>
      <w:r w:rsidRPr="0014584E">
        <w:rPr>
          <w:rFonts w:ascii="Arial Narrow" w:hAnsi="Arial Narrow" w:cs="Arial"/>
        </w:rPr>
        <w:t xml:space="preserve">Actualización y entrega de las herramientas de seguridad alimentaria: Guías Alimentarias para la población colombiana mayor de 2 años, Tabla de Composición de Alimentos Colombianos, Recomendaciones de Ingesta de Energía y Nutrientes y Hoja de Balance de Alimentos. </w:t>
      </w:r>
    </w:p>
    <w:p w14:paraId="1DFFAE4D" w14:textId="77777777" w:rsidR="00217CAB" w:rsidRPr="0014584E" w:rsidRDefault="00217CAB" w:rsidP="00F9549E">
      <w:pPr>
        <w:pStyle w:val="Prrafodelista"/>
        <w:numPr>
          <w:ilvl w:val="0"/>
          <w:numId w:val="6"/>
        </w:numPr>
        <w:spacing w:after="0" w:line="240" w:lineRule="auto"/>
        <w:jc w:val="both"/>
        <w:rPr>
          <w:rFonts w:ascii="Arial Narrow" w:hAnsi="Arial Narrow" w:cs="Arial"/>
        </w:rPr>
      </w:pPr>
      <w:r w:rsidRPr="0014584E">
        <w:rPr>
          <w:rFonts w:ascii="Arial Narrow" w:hAnsi="Arial Narrow" w:cs="Arial"/>
        </w:rPr>
        <w:t>Fortalecimiento alimentario y nutricional para 36.842 familias con alta vulnerabilidad alimentaria, a través de la estrategia “Leche para la Paz” en convenio con el Ministerio de Agricultura y Desarrollo Rural.</w:t>
      </w:r>
    </w:p>
    <w:p w14:paraId="74CE7EAF" w14:textId="77777777" w:rsidR="00414A15" w:rsidRPr="0014584E" w:rsidRDefault="00414A15" w:rsidP="00C86D36">
      <w:pPr>
        <w:pStyle w:val="Prrafodelista"/>
        <w:spacing w:after="0" w:line="240" w:lineRule="auto"/>
        <w:ind w:left="398"/>
        <w:jc w:val="both"/>
        <w:rPr>
          <w:rFonts w:ascii="Arial Narrow" w:hAnsi="Arial Narrow" w:cs="Arial"/>
        </w:rPr>
      </w:pPr>
    </w:p>
    <w:p w14:paraId="30DF010D" w14:textId="77777777" w:rsidR="00956FB3" w:rsidRPr="0014584E" w:rsidRDefault="00956FB3" w:rsidP="00C86D36">
      <w:pPr>
        <w:spacing w:after="0" w:line="240" w:lineRule="auto"/>
        <w:jc w:val="both"/>
        <w:rPr>
          <w:rFonts w:ascii="Arial Narrow" w:hAnsi="Arial Narrow" w:cs="Arial"/>
          <w:b/>
          <w:i/>
        </w:rPr>
      </w:pPr>
      <w:r w:rsidRPr="0014584E">
        <w:rPr>
          <w:rFonts w:ascii="Arial Narrow" w:hAnsi="Arial Narrow" w:cs="Arial"/>
          <w:b/>
          <w:i/>
        </w:rPr>
        <w:t>Objetivos de Desarrollo Sostenible-ODS 2015 -2030</w:t>
      </w:r>
    </w:p>
    <w:p w14:paraId="763824C3" w14:textId="77777777" w:rsidR="00217CAB" w:rsidRPr="0014584E" w:rsidRDefault="00956FB3" w:rsidP="00C86D36">
      <w:pPr>
        <w:spacing w:after="0" w:line="240" w:lineRule="auto"/>
        <w:jc w:val="both"/>
        <w:rPr>
          <w:rFonts w:ascii="Arial Narrow" w:hAnsi="Arial Narrow" w:cs="Arial"/>
        </w:rPr>
      </w:pPr>
      <w:r w:rsidRPr="0014584E">
        <w:rPr>
          <w:rFonts w:ascii="Arial Narrow" w:hAnsi="Arial Narrow" w:cs="Arial"/>
        </w:rPr>
        <w:t xml:space="preserve">En el marco del </w:t>
      </w:r>
      <w:r w:rsidR="00217CAB" w:rsidRPr="0014584E">
        <w:rPr>
          <w:rFonts w:ascii="Arial Narrow" w:hAnsi="Arial Narrow" w:cs="Arial"/>
        </w:rPr>
        <w:t xml:space="preserve">CONPES 3918 del 2018, se están identificando las acciones que el ICBF desarrolla para dar cumplimiento a las metas </w:t>
      </w:r>
      <w:r w:rsidRPr="0014584E">
        <w:rPr>
          <w:rFonts w:ascii="Arial Narrow" w:hAnsi="Arial Narrow" w:cs="Arial"/>
        </w:rPr>
        <w:t>a 2030</w:t>
      </w:r>
      <w:r w:rsidR="00217CAB" w:rsidRPr="0014584E">
        <w:rPr>
          <w:rFonts w:ascii="Arial Narrow" w:hAnsi="Arial Narrow" w:cs="Arial"/>
        </w:rPr>
        <w:t xml:space="preserve">. </w:t>
      </w:r>
      <w:r w:rsidR="007173A5" w:rsidRPr="0014584E">
        <w:rPr>
          <w:rFonts w:ascii="Arial Narrow" w:hAnsi="Arial Narrow" w:cs="Arial"/>
        </w:rPr>
        <w:t xml:space="preserve">Frente al </w:t>
      </w:r>
      <w:r w:rsidR="00217CAB" w:rsidRPr="0014584E">
        <w:rPr>
          <w:rFonts w:ascii="Arial Narrow" w:hAnsi="Arial Narrow" w:cs="Arial"/>
        </w:rPr>
        <w:t xml:space="preserve">objetivo No. 2 – “Hambre cero”, </w:t>
      </w:r>
      <w:r w:rsidR="007173A5" w:rsidRPr="0014584E">
        <w:rPr>
          <w:rFonts w:ascii="Arial Narrow" w:hAnsi="Arial Narrow" w:cs="Arial"/>
        </w:rPr>
        <w:t>estas son</w:t>
      </w:r>
      <w:r w:rsidR="00217CAB" w:rsidRPr="0014584E">
        <w:rPr>
          <w:rFonts w:ascii="Arial Narrow" w:hAnsi="Arial Narrow" w:cs="Arial"/>
        </w:rPr>
        <w:t>:</w:t>
      </w:r>
    </w:p>
    <w:p w14:paraId="62E75342" w14:textId="77777777" w:rsidR="00217CAB" w:rsidRPr="0014584E" w:rsidRDefault="007173A5" w:rsidP="00F9549E">
      <w:pPr>
        <w:pStyle w:val="Prrafodelista"/>
        <w:numPr>
          <w:ilvl w:val="0"/>
          <w:numId w:val="7"/>
        </w:numPr>
        <w:spacing w:after="0" w:line="240" w:lineRule="auto"/>
        <w:jc w:val="both"/>
        <w:rPr>
          <w:rFonts w:ascii="Arial Narrow" w:hAnsi="Arial Narrow" w:cs="Arial"/>
        </w:rPr>
      </w:pPr>
      <w:r w:rsidRPr="0014584E">
        <w:rPr>
          <w:rFonts w:ascii="Arial Narrow" w:hAnsi="Arial Narrow" w:cs="Arial"/>
        </w:rPr>
        <w:t>Familias</w:t>
      </w:r>
      <w:r w:rsidR="00217CAB" w:rsidRPr="0014584E">
        <w:rPr>
          <w:rFonts w:ascii="Arial Narrow" w:hAnsi="Arial Narrow" w:cs="Arial"/>
        </w:rPr>
        <w:t xml:space="preserve"> para la paz: Potenciar capacidades individuales y colectivas con familias en situación de vulnerabilidad, </w:t>
      </w:r>
      <w:r w:rsidR="00BD08FE" w:rsidRPr="0014584E">
        <w:rPr>
          <w:rFonts w:ascii="Arial Narrow" w:hAnsi="Arial Narrow" w:cs="Arial"/>
        </w:rPr>
        <w:t xml:space="preserve">con </w:t>
      </w:r>
      <w:r w:rsidR="00217CAB" w:rsidRPr="0014584E">
        <w:rPr>
          <w:rFonts w:ascii="Arial Narrow" w:hAnsi="Arial Narrow" w:cs="Arial"/>
        </w:rPr>
        <w:t>intervención psicosocial que conlleva acciones de autosostenibilidad alimentaria.</w:t>
      </w:r>
    </w:p>
    <w:p w14:paraId="5F720615" w14:textId="77777777" w:rsidR="00217CAB" w:rsidRPr="0014584E" w:rsidRDefault="00217CAB" w:rsidP="00F9549E">
      <w:pPr>
        <w:pStyle w:val="Prrafodelista"/>
        <w:numPr>
          <w:ilvl w:val="0"/>
          <w:numId w:val="7"/>
        </w:numPr>
        <w:spacing w:after="0" w:line="240" w:lineRule="auto"/>
        <w:jc w:val="both"/>
        <w:rPr>
          <w:rFonts w:ascii="Arial Narrow" w:hAnsi="Arial Narrow" w:cs="Arial"/>
        </w:rPr>
      </w:pPr>
      <w:r w:rsidRPr="0014584E">
        <w:rPr>
          <w:rFonts w:ascii="Arial Narrow" w:hAnsi="Arial Narrow" w:cs="Arial"/>
        </w:rPr>
        <w:t xml:space="preserve">Estrategia de Educación Alimentaria y Nutricional: </w:t>
      </w:r>
      <w:r w:rsidR="00BD08FE" w:rsidRPr="0014584E">
        <w:rPr>
          <w:rFonts w:ascii="Arial Narrow" w:hAnsi="Arial Narrow" w:cs="Arial"/>
        </w:rPr>
        <w:t>E</w:t>
      </w:r>
      <w:r w:rsidRPr="0014584E">
        <w:rPr>
          <w:rFonts w:ascii="Arial Narrow" w:hAnsi="Arial Narrow" w:cs="Arial"/>
        </w:rPr>
        <w:t xml:space="preserve">strategia de Información, </w:t>
      </w:r>
      <w:r w:rsidR="00BD08FE" w:rsidRPr="0014584E">
        <w:rPr>
          <w:rFonts w:ascii="Arial Narrow" w:hAnsi="Arial Narrow" w:cs="Arial"/>
        </w:rPr>
        <w:t>e</w:t>
      </w:r>
      <w:r w:rsidRPr="0014584E">
        <w:rPr>
          <w:rFonts w:ascii="Arial Narrow" w:hAnsi="Arial Narrow" w:cs="Arial"/>
        </w:rPr>
        <w:t xml:space="preserve">ducación y </w:t>
      </w:r>
      <w:r w:rsidR="00BD08FE" w:rsidRPr="0014584E">
        <w:rPr>
          <w:rFonts w:ascii="Arial Narrow" w:hAnsi="Arial Narrow" w:cs="Arial"/>
        </w:rPr>
        <w:t>c</w:t>
      </w:r>
      <w:r w:rsidRPr="0014584E">
        <w:rPr>
          <w:rFonts w:ascii="Arial Narrow" w:hAnsi="Arial Narrow" w:cs="Arial"/>
        </w:rPr>
        <w:t>omunicación para promover y fomentar prácticas de alimentación y estilos de vida saludable.</w:t>
      </w:r>
    </w:p>
    <w:p w14:paraId="34603E2E" w14:textId="77777777" w:rsidR="000B0F02" w:rsidRPr="0014584E" w:rsidRDefault="00217CAB" w:rsidP="00F9549E">
      <w:pPr>
        <w:pStyle w:val="Prrafodelista"/>
        <w:numPr>
          <w:ilvl w:val="0"/>
          <w:numId w:val="7"/>
        </w:numPr>
        <w:spacing w:after="0" w:line="240" w:lineRule="auto"/>
        <w:jc w:val="both"/>
        <w:rPr>
          <w:rFonts w:ascii="Arial Narrow" w:hAnsi="Arial Narrow" w:cs="Arial"/>
        </w:rPr>
      </w:pPr>
      <w:r w:rsidRPr="0014584E">
        <w:rPr>
          <w:rFonts w:ascii="Arial Narrow" w:hAnsi="Arial Narrow" w:cs="Arial"/>
        </w:rPr>
        <w:t>Continuidad al cumplimiento de la Ley 1804, Ley de Cero a Siempre: Acciones articuladas que buscan aportar a la realización de los derechos asociados a la alimentación y la adecuada nutrición; garantizar la entrega de los Alimentos de Alto Valor Nutricional contemplados en la canasta de servicios para los beneficiarios en primera infancia en todo el territorio nacional.</w:t>
      </w:r>
    </w:p>
    <w:p w14:paraId="6B3E296C" w14:textId="77777777" w:rsidR="003E7979" w:rsidRPr="0014584E" w:rsidRDefault="003E7979" w:rsidP="00C86D36">
      <w:pPr>
        <w:spacing w:after="0" w:line="240" w:lineRule="auto"/>
        <w:ind w:left="38"/>
        <w:jc w:val="both"/>
        <w:rPr>
          <w:rFonts w:ascii="Arial Narrow" w:hAnsi="Arial Narrow" w:cs="Arial"/>
        </w:rPr>
      </w:pPr>
    </w:p>
    <w:p w14:paraId="4AC815B6" w14:textId="77777777" w:rsidR="00D24F31" w:rsidRPr="0014584E" w:rsidRDefault="00D24F31" w:rsidP="00C86D36">
      <w:pPr>
        <w:pStyle w:val="Prrafodelista"/>
        <w:numPr>
          <w:ilvl w:val="0"/>
          <w:numId w:val="1"/>
        </w:numPr>
        <w:spacing w:after="0" w:line="240" w:lineRule="auto"/>
        <w:jc w:val="both"/>
        <w:rPr>
          <w:rFonts w:ascii="Arial Narrow" w:hAnsi="Arial Narrow" w:cs="Arial"/>
          <w:b/>
        </w:rPr>
      </w:pPr>
      <w:r w:rsidRPr="0014584E">
        <w:rPr>
          <w:rFonts w:ascii="Arial Narrow" w:hAnsi="Arial Narrow" w:cs="Arial"/>
          <w:b/>
        </w:rPr>
        <w:t xml:space="preserve">Aporte Nutricional Vs </w:t>
      </w:r>
      <w:r w:rsidR="00BD08FE" w:rsidRPr="0014584E">
        <w:rPr>
          <w:rFonts w:ascii="Arial Narrow" w:hAnsi="Arial Narrow" w:cs="Arial"/>
          <w:b/>
        </w:rPr>
        <w:t>a</w:t>
      </w:r>
      <w:r w:rsidRPr="0014584E">
        <w:rPr>
          <w:rFonts w:ascii="Arial Narrow" w:hAnsi="Arial Narrow" w:cs="Arial"/>
          <w:b/>
        </w:rPr>
        <w:t xml:space="preserve">porte </w:t>
      </w:r>
      <w:r w:rsidR="00BD08FE" w:rsidRPr="0014584E">
        <w:rPr>
          <w:rFonts w:ascii="Arial Narrow" w:hAnsi="Arial Narrow" w:cs="Arial"/>
          <w:b/>
        </w:rPr>
        <w:t>c</w:t>
      </w:r>
      <w:r w:rsidRPr="0014584E">
        <w:rPr>
          <w:rFonts w:ascii="Arial Narrow" w:hAnsi="Arial Narrow" w:cs="Arial"/>
          <w:b/>
        </w:rPr>
        <w:t>alórico. Señala que “el aporte calórico no es un componente nutricional completo”.</w:t>
      </w:r>
    </w:p>
    <w:p w14:paraId="78F5BC28" w14:textId="36F27C27" w:rsidR="008A4D3E" w:rsidRPr="0014584E" w:rsidRDefault="008A4D3E" w:rsidP="00C86D36">
      <w:pPr>
        <w:spacing w:after="0" w:line="240" w:lineRule="auto"/>
        <w:ind w:left="38"/>
        <w:jc w:val="both"/>
        <w:rPr>
          <w:rFonts w:ascii="Arial Narrow" w:hAnsi="Arial Narrow" w:cs="Arial"/>
        </w:rPr>
      </w:pPr>
      <w:r w:rsidRPr="0014584E">
        <w:rPr>
          <w:rFonts w:ascii="Arial Narrow" w:hAnsi="Arial Narrow" w:cs="Arial"/>
        </w:rPr>
        <w:t>A continuación</w:t>
      </w:r>
      <w:r w:rsidR="00AB2676" w:rsidRPr="0014584E">
        <w:rPr>
          <w:rFonts w:ascii="Arial Narrow" w:hAnsi="Arial Narrow" w:cs="Arial"/>
        </w:rPr>
        <w:t xml:space="preserve">, </w:t>
      </w:r>
      <w:r w:rsidRPr="0014584E">
        <w:rPr>
          <w:rFonts w:ascii="Arial Narrow" w:hAnsi="Arial Narrow" w:cs="Arial"/>
        </w:rPr>
        <w:t xml:space="preserve">se describen las características de la alimentación </w:t>
      </w:r>
      <w:r w:rsidR="0069372A" w:rsidRPr="0014584E">
        <w:rPr>
          <w:rFonts w:ascii="Arial Narrow" w:hAnsi="Arial Narrow" w:cs="Arial"/>
        </w:rPr>
        <w:t xml:space="preserve">que se brinda </w:t>
      </w:r>
      <w:r w:rsidRPr="0014584E">
        <w:rPr>
          <w:rFonts w:ascii="Arial Narrow" w:hAnsi="Arial Narrow" w:cs="Arial"/>
        </w:rPr>
        <w:t>a los usuarios en los servicios del ICBF, con las precisiones respecto del aporte nutricional:</w:t>
      </w:r>
    </w:p>
    <w:p w14:paraId="064050F5" w14:textId="77777777" w:rsidR="008A4D3E" w:rsidRPr="0014584E" w:rsidRDefault="008A4D3E" w:rsidP="00C86D36">
      <w:pPr>
        <w:spacing w:after="0" w:line="240" w:lineRule="auto"/>
        <w:ind w:left="38"/>
        <w:jc w:val="both"/>
        <w:rPr>
          <w:rFonts w:ascii="Arial Narrow" w:hAnsi="Arial Narrow" w:cs="Arial"/>
        </w:rPr>
      </w:pPr>
    </w:p>
    <w:p w14:paraId="6C6E7562" w14:textId="77777777" w:rsidR="008A4D3E" w:rsidRPr="0014584E" w:rsidRDefault="008A4D3E" w:rsidP="00F9549E">
      <w:pPr>
        <w:pStyle w:val="Prrafodelista"/>
        <w:numPr>
          <w:ilvl w:val="0"/>
          <w:numId w:val="5"/>
        </w:numPr>
        <w:spacing w:after="0" w:line="240" w:lineRule="auto"/>
        <w:jc w:val="both"/>
        <w:rPr>
          <w:rFonts w:ascii="Arial Narrow" w:hAnsi="Arial Narrow" w:cs="Arial"/>
        </w:rPr>
      </w:pPr>
      <w:r w:rsidRPr="0014584E">
        <w:rPr>
          <w:rFonts w:ascii="Arial Narrow" w:hAnsi="Arial Narrow" w:cs="Arial"/>
        </w:rPr>
        <w:t>El componente de alimentación y nutrición de los programas del ICBF cumple con las características establecidas por las Guías Alimentarias para la Población Colombiana -GABAS.</w:t>
      </w:r>
    </w:p>
    <w:p w14:paraId="649A1B26" w14:textId="77777777" w:rsidR="008A4D3E" w:rsidRPr="0014584E" w:rsidRDefault="008A4D3E" w:rsidP="00F9549E">
      <w:pPr>
        <w:pStyle w:val="Prrafodelista"/>
        <w:numPr>
          <w:ilvl w:val="0"/>
          <w:numId w:val="5"/>
        </w:numPr>
        <w:spacing w:after="0" w:line="240" w:lineRule="auto"/>
        <w:jc w:val="both"/>
        <w:rPr>
          <w:rFonts w:ascii="Arial Narrow" w:hAnsi="Arial Narrow" w:cs="Arial"/>
        </w:rPr>
      </w:pPr>
      <w:r w:rsidRPr="0014584E">
        <w:rPr>
          <w:rFonts w:ascii="Arial Narrow" w:hAnsi="Arial Narrow" w:cs="Arial"/>
        </w:rPr>
        <w:t xml:space="preserve">La alimentación que se brinda a los niños incluye los 6 grupos de alimentos que aportan energía, macronutrientes (proteína, grasa y carbohidratos) y micronutrientes, sobre todo los más importantes para la primera infancia (calcio, hierro y zinc), lo anterior garantiza el aporte adecuado de vitaminas y minerales, necesarios para el adecuado crecimiento y desarrollo en la primera infancia. </w:t>
      </w:r>
    </w:p>
    <w:p w14:paraId="07106609" w14:textId="77777777" w:rsidR="008A4D3E" w:rsidRPr="0014584E" w:rsidRDefault="008A4D3E" w:rsidP="00F9549E">
      <w:pPr>
        <w:pStyle w:val="Prrafodelista"/>
        <w:numPr>
          <w:ilvl w:val="0"/>
          <w:numId w:val="5"/>
        </w:numPr>
        <w:spacing w:after="0" w:line="240" w:lineRule="auto"/>
        <w:jc w:val="both"/>
        <w:rPr>
          <w:rFonts w:ascii="Arial Narrow" w:hAnsi="Arial Narrow" w:cs="Arial"/>
        </w:rPr>
      </w:pPr>
      <w:r w:rsidRPr="0014584E">
        <w:rPr>
          <w:rFonts w:ascii="Arial Narrow" w:hAnsi="Arial Narrow" w:cs="Arial"/>
        </w:rPr>
        <w:t xml:space="preserve">Los niños en jornada completa (modalidades de protección) reciben el 100% de la alimentación, con el cubrimiento de la totalidad de las calorías y los nutrientes que necesitan diariamente. </w:t>
      </w:r>
    </w:p>
    <w:p w14:paraId="1B2729F5" w14:textId="77777777" w:rsidR="008A4D3E" w:rsidRPr="0014584E" w:rsidRDefault="008A4D3E" w:rsidP="00F9549E">
      <w:pPr>
        <w:pStyle w:val="Prrafodelista"/>
        <w:numPr>
          <w:ilvl w:val="0"/>
          <w:numId w:val="5"/>
        </w:numPr>
        <w:spacing w:after="0" w:line="240" w:lineRule="auto"/>
        <w:jc w:val="both"/>
        <w:rPr>
          <w:rFonts w:ascii="Arial Narrow" w:hAnsi="Arial Narrow" w:cs="Arial"/>
        </w:rPr>
      </w:pPr>
      <w:r w:rsidRPr="0014584E">
        <w:rPr>
          <w:rFonts w:ascii="Arial Narrow" w:hAnsi="Arial Narrow" w:cs="Arial"/>
        </w:rPr>
        <w:t xml:space="preserve">Los niños que están 8 horas en los servicios (modalidades de </w:t>
      </w:r>
      <w:r w:rsidR="0069372A" w:rsidRPr="0014584E">
        <w:rPr>
          <w:rFonts w:ascii="Arial Narrow" w:hAnsi="Arial Narrow" w:cs="Arial"/>
        </w:rPr>
        <w:t>primera infancia</w:t>
      </w:r>
      <w:r w:rsidRPr="0014584E">
        <w:rPr>
          <w:rFonts w:ascii="Arial Narrow" w:hAnsi="Arial Narrow" w:cs="Arial"/>
        </w:rPr>
        <w:t xml:space="preserve">) reciben el 70% de sus necesidades de calorías y nutrientes; el 30% restante corresponde al aporte en la alimentación y nutrición que debe garantizar la familia en el marco de su corresponsabilidad, como garantes de los derechos de los niños. </w:t>
      </w:r>
    </w:p>
    <w:p w14:paraId="488168CE" w14:textId="77777777" w:rsidR="00547BEF" w:rsidRPr="0014584E" w:rsidRDefault="008A4D3E" w:rsidP="00F9549E">
      <w:pPr>
        <w:pStyle w:val="Prrafodelista"/>
        <w:numPr>
          <w:ilvl w:val="0"/>
          <w:numId w:val="5"/>
        </w:numPr>
        <w:spacing w:after="0" w:line="240" w:lineRule="auto"/>
        <w:jc w:val="both"/>
        <w:rPr>
          <w:rFonts w:ascii="Arial Narrow" w:hAnsi="Arial Narrow" w:cs="Arial"/>
        </w:rPr>
      </w:pPr>
      <w:r w:rsidRPr="0014584E">
        <w:rPr>
          <w:rFonts w:ascii="Arial Narrow" w:hAnsi="Arial Narrow" w:cs="Arial"/>
        </w:rPr>
        <w:lastRenderedPageBreak/>
        <w:t>Los Alimentos de Alto Valor Nutricional (Bienestarina Más, Alimento para Mujeres Gestantes y Madres en periodo de Lactancia y Bienestarina Líquida) suministrado</w:t>
      </w:r>
      <w:r w:rsidR="0069372A" w:rsidRPr="0014584E">
        <w:rPr>
          <w:rFonts w:ascii="Arial Narrow" w:hAnsi="Arial Narrow" w:cs="Arial"/>
        </w:rPr>
        <w:t>s</w:t>
      </w:r>
      <w:r w:rsidRPr="0014584E">
        <w:rPr>
          <w:rFonts w:ascii="Arial Narrow" w:hAnsi="Arial Narrow" w:cs="Arial"/>
        </w:rPr>
        <w:t xml:space="preserve"> en los servicios del ICBF, contribuyen a incrementar el aporte de calorías, nutrientes y micronutrientes esenciales para la primera infancia.</w:t>
      </w:r>
    </w:p>
    <w:p w14:paraId="279E87A5" w14:textId="77777777" w:rsidR="008A4D3E" w:rsidRPr="0014584E" w:rsidRDefault="008A4D3E" w:rsidP="00C86D36">
      <w:pPr>
        <w:spacing w:after="0" w:line="240" w:lineRule="auto"/>
        <w:ind w:left="38"/>
        <w:jc w:val="both"/>
        <w:rPr>
          <w:rFonts w:ascii="Arial Narrow" w:hAnsi="Arial Narrow" w:cs="Arial"/>
        </w:rPr>
      </w:pPr>
    </w:p>
    <w:p w14:paraId="07C6927F" w14:textId="77777777" w:rsidR="00D24F31" w:rsidRPr="0058123F" w:rsidRDefault="00D24F31" w:rsidP="00C86D36">
      <w:pPr>
        <w:pStyle w:val="Prrafodelista"/>
        <w:numPr>
          <w:ilvl w:val="0"/>
          <w:numId w:val="1"/>
        </w:numPr>
        <w:spacing w:after="0" w:line="240" w:lineRule="auto"/>
        <w:jc w:val="both"/>
        <w:rPr>
          <w:rFonts w:ascii="Arial Narrow" w:hAnsi="Arial Narrow" w:cs="Arial"/>
          <w:b/>
        </w:rPr>
      </w:pPr>
      <w:r w:rsidRPr="0014584E">
        <w:rPr>
          <w:rFonts w:ascii="Arial Narrow" w:hAnsi="Arial Narrow" w:cs="Arial"/>
          <w:b/>
        </w:rPr>
        <w:t>Cumplimiento de las medidas</w:t>
      </w:r>
      <w:r w:rsidRPr="0058123F">
        <w:rPr>
          <w:rFonts w:ascii="Arial Narrow" w:hAnsi="Arial Narrow" w:cs="Arial"/>
          <w:b/>
        </w:rPr>
        <w:t xml:space="preserve"> cautelares adoptadas por la CIDH en el departamento de La Guajira. </w:t>
      </w:r>
    </w:p>
    <w:p w14:paraId="67EEC589" w14:textId="77777777" w:rsidR="001F0F9B" w:rsidRPr="0058123F" w:rsidRDefault="001F0F9B" w:rsidP="00C86D36">
      <w:pPr>
        <w:spacing w:after="0" w:line="240" w:lineRule="auto"/>
        <w:ind w:left="38"/>
        <w:jc w:val="both"/>
        <w:rPr>
          <w:rFonts w:ascii="Arial Narrow" w:hAnsi="Arial Narrow" w:cs="Arial"/>
        </w:rPr>
      </w:pPr>
      <w:r w:rsidRPr="0058123F">
        <w:rPr>
          <w:rFonts w:ascii="Arial Narrow" w:hAnsi="Arial Narrow" w:cs="Arial"/>
          <w:b/>
        </w:rPr>
        <w:t>Sentencia T-466 de 2016: declaratoria de crisis en La Guajira en 2014 - calamidad pública por sequía:</w:t>
      </w:r>
      <w:r w:rsidRPr="0058123F">
        <w:rPr>
          <w:rFonts w:ascii="Arial Narrow" w:hAnsi="Arial Narrow" w:cs="Arial"/>
        </w:rPr>
        <w:t xml:space="preserve"> ampara los derechos a la salud y alimentación de los niños y adolescentes del pueblo </w:t>
      </w:r>
      <w:proofErr w:type="spellStart"/>
      <w:r w:rsidRPr="0058123F">
        <w:rPr>
          <w:rFonts w:ascii="Arial Narrow" w:hAnsi="Arial Narrow" w:cs="Arial"/>
        </w:rPr>
        <w:t>Wayúu</w:t>
      </w:r>
      <w:proofErr w:type="spellEnd"/>
      <w:r w:rsidRPr="0058123F">
        <w:rPr>
          <w:rFonts w:ascii="Arial Narrow" w:hAnsi="Arial Narrow" w:cs="Arial"/>
        </w:rPr>
        <w:t xml:space="preserve">. Ordena al gobierno nacional, la Gobernación y todos los alcaldes de La Guajira, adoptar medidas urgentes y prioritarias para atender la crisis alimentaria y de salud, y tomar medidas encaminadas a solucionar las deficiencias estructurales. En respuesta a lo cual el ICBF ha implementado medidas especiales para: </w:t>
      </w:r>
    </w:p>
    <w:p w14:paraId="4E1D09D6" w14:textId="77777777" w:rsidR="006C3052" w:rsidRPr="0058123F" w:rsidRDefault="006C3052" w:rsidP="00C86D36">
      <w:pPr>
        <w:spacing w:after="0" w:line="240" w:lineRule="auto"/>
        <w:ind w:left="38"/>
        <w:jc w:val="both"/>
        <w:rPr>
          <w:rFonts w:ascii="Arial Narrow" w:hAnsi="Arial Narrow" w:cs="Arial"/>
        </w:rPr>
      </w:pPr>
    </w:p>
    <w:p w14:paraId="4B0F3441" w14:textId="77777777" w:rsidR="001F0F9B" w:rsidRPr="0058123F" w:rsidRDefault="001F0F9B" w:rsidP="00F9549E">
      <w:pPr>
        <w:pStyle w:val="Prrafodelista"/>
        <w:numPr>
          <w:ilvl w:val="0"/>
          <w:numId w:val="5"/>
        </w:numPr>
        <w:spacing w:after="0" w:line="240" w:lineRule="auto"/>
        <w:jc w:val="both"/>
        <w:rPr>
          <w:rFonts w:ascii="Arial Narrow" w:hAnsi="Arial Narrow" w:cs="Arial"/>
        </w:rPr>
      </w:pPr>
      <w:r w:rsidRPr="0058123F">
        <w:rPr>
          <w:rFonts w:ascii="Arial Narrow" w:hAnsi="Arial Narrow" w:cs="Arial"/>
        </w:rPr>
        <w:t xml:space="preserve">Aumentar cobertura, principalmente en servicios orientados a la atención a la primera infancia. </w:t>
      </w:r>
    </w:p>
    <w:p w14:paraId="21546F77" w14:textId="77777777" w:rsidR="001F0F9B" w:rsidRPr="0058123F" w:rsidRDefault="001F0F9B" w:rsidP="00F9549E">
      <w:pPr>
        <w:pStyle w:val="Prrafodelista"/>
        <w:numPr>
          <w:ilvl w:val="0"/>
          <w:numId w:val="5"/>
        </w:numPr>
        <w:spacing w:after="0" w:line="240" w:lineRule="auto"/>
        <w:jc w:val="both"/>
        <w:rPr>
          <w:rFonts w:ascii="Arial Narrow" w:hAnsi="Arial Narrow" w:cs="Arial"/>
        </w:rPr>
      </w:pPr>
      <w:r w:rsidRPr="0058123F">
        <w:rPr>
          <w:rFonts w:ascii="Arial Narrow" w:hAnsi="Arial Narrow" w:cs="Arial"/>
        </w:rPr>
        <w:t>Fortalecer modalidades de educación inicial.</w:t>
      </w:r>
    </w:p>
    <w:p w14:paraId="3F44F781" w14:textId="77777777" w:rsidR="001F0F9B" w:rsidRPr="0058123F" w:rsidRDefault="001F0F9B" w:rsidP="00F9549E">
      <w:pPr>
        <w:pStyle w:val="Prrafodelista"/>
        <w:numPr>
          <w:ilvl w:val="0"/>
          <w:numId w:val="5"/>
        </w:numPr>
        <w:spacing w:after="0" w:line="240" w:lineRule="auto"/>
        <w:jc w:val="both"/>
        <w:rPr>
          <w:rFonts w:ascii="Arial Narrow" w:hAnsi="Arial Narrow" w:cs="Arial"/>
        </w:rPr>
      </w:pPr>
      <w:r w:rsidRPr="0058123F">
        <w:rPr>
          <w:rFonts w:ascii="Arial Narrow" w:hAnsi="Arial Narrow" w:cs="Arial"/>
        </w:rPr>
        <w:t>Contribuir a la prevención, mejoramiento y/o recuperación de la situación nutricional de las mujeres gestantes y madres en periodo de lactancia con bajo peso para la edad gestacional y los niños y niñas menores 2 años con desnutrición</w:t>
      </w:r>
    </w:p>
    <w:p w14:paraId="53D7F072" w14:textId="77777777" w:rsidR="001F0F9B" w:rsidRPr="0058123F" w:rsidRDefault="001F0F9B" w:rsidP="00F9549E">
      <w:pPr>
        <w:pStyle w:val="Prrafodelista"/>
        <w:numPr>
          <w:ilvl w:val="0"/>
          <w:numId w:val="5"/>
        </w:numPr>
        <w:spacing w:after="0" w:line="240" w:lineRule="auto"/>
        <w:jc w:val="both"/>
        <w:rPr>
          <w:rFonts w:ascii="Arial Narrow" w:hAnsi="Arial Narrow" w:cs="Arial"/>
        </w:rPr>
      </w:pPr>
      <w:r w:rsidRPr="0058123F">
        <w:rPr>
          <w:rFonts w:ascii="Arial Narrow" w:hAnsi="Arial Narrow" w:cs="Arial"/>
        </w:rPr>
        <w:t xml:space="preserve">Promover el restablecimiento de los derechos de los </w:t>
      </w:r>
      <w:r w:rsidR="00B43488" w:rsidRPr="0058123F">
        <w:rPr>
          <w:rFonts w:ascii="Arial Narrow" w:hAnsi="Arial Narrow" w:cs="Arial"/>
        </w:rPr>
        <w:t>NNA - NNA</w:t>
      </w:r>
      <w:r w:rsidRPr="0058123F">
        <w:rPr>
          <w:rFonts w:ascii="Arial Narrow" w:hAnsi="Arial Narrow" w:cs="Arial"/>
        </w:rPr>
        <w:t>, cuando estos han sido vulnerados, amenazados o inobservados</w:t>
      </w:r>
    </w:p>
    <w:p w14:paraId="1E30246D" w14:textId="77777777" w:rsidR="001F0F9B" w:rsidRPr="0058123F" w:rsidRDefault="001F0F9B" w:rsidP="00F9549E">
      <w:pPr>
        <w:pStyle w:val="Prrafodelista"/>
        <w:numPr>
          <w:ilvl w:val="0"/>
          <w:numId w:val="5"/>
        </w:numPr>
        <w:spacing w:after="0" w:line="240" w:lineRule="auto"/>
        <w:jc w:val="both"/>
        <w:rPr>
          <w:rFonts w:ascii="Arial Narrow" w:hAnsi="Arial Narrow" w:cs="Arial"/>
        </w:rPr>
      </w:pPr>
      <w:r w:rsidRPr="0058123F">
        <w:rPr>
          <w:rFonts w:ascii="Arial Narrow" w:hAnsi="Arial Narrow" w:cs="Arial"/>
        </w:rPr>
        <w:t xml:space="preserve">Fortalecer las instancias del SNBF </w:t>
      </w:r>
    </w:p>
    <w:p w14:paraId="37F2295D" w14:textId="77777777" w:rsidR="001F0F9B" w:rsidRPr="0058123F" w:rsidRDefault="001F0F9B" w:rsidP="00F9549E">
      <w:pPr>
        <w:pStyle w:val="Prrafodelista"/>
        <w:numPr>
          <w:ilvl w:val="0"/>
          <w:numId w:val="5"/>
        </w:numPr>
        <w:spacing w:after="0" w:line="240" w:lineRule="auto"/>
        <w:jc w:val="both"/>
        <w:rPr>
          <w:rFonts w:ascii="Arial Narrow" w:hAnsi="Arial Narrow" w:cs="Arial"/>
        </w:rPr>
      </w:pPr>
      <w:r w:rsidRPr="0058123F">
        <w:rPr>
          <w:rFonts w:ascii="Arial Narrow" w:hAnsi="Arial Narrow" w:cs="Arial"/>
        </w:rPr>
        <w:t>Aunar esfuerzos para garantizar los servicios de registro civil, identificación y documentación de la población beneficiaria de los programas del ICBF.</w:t>
      </w:r>
    </w:p>
    <w:p w14:paraId="60299E5D" w14:textId="77777777" w:rsidR="001F0F9B" w:rsidRPr="0058123F" w:rsidRDefault="001F0F9B" w:rsidP="00C86D36">
      <w:pPr>
        <w:spacing w:after="0" w:line="240" w:lineRule="auto"/>
        <w:ind w:left="38"/>
        <w:jc w:val="both"/>
        <w:rPr>
          <w:rFonts w:ascii="Arial Narrow" w:hAnsi="Arial Narrow" w:cs="Arial"/>
        </w:rPr>
      </w:pPr>
      <w:r w:rsidRPr="0058123F">
        <w:rPr>
          <w:rFonts w:ascii="Arial Narrow" w:hAnsi="Arial Narrow" w:cs="Arial"/>
        </w:rPr>
        <w:t>El DAPRE radicó informe anual ante la CIDH en octubre de 2018 –entidades del orden nacional.</w:t>
      </w:r>
    </w:p>
    <w:p w14:paraId="37AD3DDD" w14:textId="77777777" w:rsidR="001F0F9B" w:rsidRPr="0058123F" w:rsidRDefault="001F0F9B" w:rsidP="00C86D36">
      <w:pPr>
        <w:spacing w:after="0" w:line="240" w:lineRule="auto"/>
        <w:ind w:left="38"/>
        <w:jc w:val="both"/>
        <w:rPr>
          <w:rFonts w:ascii="Arial Narrow" w:hAnsi="Arial Narrow" w:cs="Arial"/>
        </w:rPr>
      </w:pPr>
    </w:p>
    <w:p w14:paraId="0C2B063A" w14:textId="77777777" w:rsidR="001F0F9B" w:rsidRPr="0058123F" w:rsidRDefault="001F0F9B" w:rsidP="00C86D36">
      <w:pPr>
        <w:spacing w:after="0" w:line="240" w:lineRule="auto"/>
        <w:ind w:left="38"/>
        <w:jc w:val="both"/>
        <w:rPr>
          <w:rFonts w:ascii="Arial Narrow" w:hAnsi="Arial Narrow" w:cs="Arial"/>
        </w:rPr>
      </w:pPr>
      <w:r w:rsidRPr="0058123F">
        <w:rPr>
          <w:rFonts w:ascii="Arial Narrow" w:hAnsi="Arial Narrow" w:cs="Arial"/>
          <w:b/>
        </w:rPr>
        <w:t>Sentencia T – 302 del 8 de junio de 2017: Declaración de vulneración generalizada o repetida de derechos fundamentales en La Guajira</w:t>
      </w:r>
      <w:r w:rsidR="008A6859" w:rsidRPr="0058123F">
        <w:rPr>
          <w:rFonts w:ascii="Arial Narrow" w:hAnsi="Arial Narrow" w:cs="Arial"/>
          <w:b/>
        </w:rPr>
        <w:t>:</w:t>
      </w:r>
      <w:r w:rsidRPr="0058123F">
        <w:rPr>
          <w:rFonts w:ascii="Arial Narrow" w:hAnsi="Arial Narrow" w:cs="Arial"/>
        </w:rPr>
        <w:t xml:space="preserve"> </w:t>
      </w:r>
      <w:r w:rsidR="008A6859" w:rsidRPr="0058123F">
        <w:rPr>
          <w:rFonts w:ascii="Arial Narrow" w:hAnsi="Arial Narrow" w:cs="Arial"/>
        </w:rPr>
        <w:t>o</w:t>
      </w:r>
      <w:r w:rsidRPr="0058123F">
        <w:rPr>
          <w:rFonts w:ascii="Arial Narrow" w:hAnsi="Arial Narrow" w:cs="Arial"/>
        </w:rPr>
        <w:t>rdena al Estado constituir un mecanismo especial de seguimiento y evaluación de las políticas públicas, que permita mejorar la toma de decisiones y la superación de la vulneración generalizada de derechos fundamentales.</w:t>
      </w:r>
      <w:r w:rsidR="008A6859" w:rsidRPr="0058123F">
        <w:rPr>
          <w:rFonts w:ascii="Arial Narrow" w:hAnsi="Arial Narrow" w:cs="Arial"/>
        </w:rPr>
        <w:t xml:space="preserve"> En donde al ICBF se le solicita</w:t>
      </w:r>
      <w:r w:rsidR="001D3194" w:rsidRPr="0058123F">
        <w:rPr>
          <w:rFonts w:ascii="Arial Narrow" w:hAnsi="Arial Narrow" w:cs="Arial"/>
        </w:rPr>
        <w:t xml:space="preserve"> c</w:t>
      </w:r>
      <w:r w:rsidRPr="0058123F">
        <w:rPr>
          <w:rFonts w:ascii="Arial Narrow" w:hAnsi="Arial Narrow" w:cs="Arial"/>
        </w:rPr>
        <w:t>umplir 3/7 objetivos: I) Mejorar los programas de atención alimentaria y aumentar la cobertura, II) aumentar y mejorar las medidas en salud III) garantizar la imparcialidad y transparencia en la asignación de beneficios y selección de contratistas.</w:t>
      </w:r>
    </w:p>
    <w:p w14:paraId="699AA8B9" w14:textId="77777777" w:rsidR="001F0F9B" w:rsidRPr="0058123F" w:rsidRDefault="001F0F9B" w:rsidP="00C86D36">
      <w:pPr>
        <w:spacing w:after="0" w:line="240" w:lineRule="auto"/>
        <w:ind w:left="38"/>
        <w:jc w:val="both"/>
        <w:rPr>
          <w:rFonts w:ascii="Arial Narrow" w:hAnsi="Arial Narrow" w:cs="Arial"/>
        </w:rPr>
      </w:pPr>
      <w:r w:rsidRPr="0058123F">
        <w:rPr>
          <w:rFonts w:ascii="Arial Narrow" w:hAnsi="Arial Narrow" w:cs="Arial"/>
        </w:rPr>
        <w:t xml:space="preserve">El ICBF ha dado respuesta puntual a las 41 propuestas de las delegaciones de autoridades indígenas, las cuales se relacionan con: </w:t>
      </w:r>
    </w:p>
    <w:p w14:paraId="6D47B040" w14:textId="77777777" w:rsidR="001F0F9B" w:rsidRPr="0058123F" w:rsidRDefault="001F0F9B" w:rsidP="00F9549E">
      <w:pPr>
        <w:pStyle w:val="Prrafodelista"/>
        <w:numPr>
          <w:ilvl w:val="0"/>
          <w:numId w:val="5"/>
        </w:numPr>
        <w:spacing w:after="0" w:line="240" w:lineRule="auto"/>
        <w:jc w:val="both"/>
        <w:rPr>
          <w:rFonts w:ascii="Arial Narrow" w:hAnsi="Arial Narrow" w:cs="Arial"/>
        </w:rPr>
      </w:pPr>
      <w:r w:rsidRPr="0058123F">
        <w:rPr>
          <w:rFonts w:ascii="Arial Narrow" w:hAnsi="Arial Narrow" w:cs="Arial"/>
        </w:rPr>
        <w:t>Diseño e implementación del modelo de atención diferencial para zonas dispersas y para la atención exclusiva de comunidades étnicas del departamento.</w:t>
      </w:r>
    </w:p>
    <w:p w14:paraId="7241686E" w14:textId="77777777" w:rsidR="001F0F9B" w:rsidRPr="0058123F" w:rsidRDefault="001F0F9B" w:rsidP="00F9549E">
      <w:pPr>
        <w:pStyle w:val="Prrafodelista"/>
        <w:numPr>
          <w:ilvl w:val="0"/>
          <w:numId w:val="5"/>
        </w:numPr>
        <w:spacing w:after="0" w:line="240" w:lineRule="auto"/>
        <w:jc w:val="both"/>
        <w:rPr>
          <w:rFonts w:ascii="Arial Narrow" w:hAnsi="Arial Narrow" w:cs="Arial"/>
        </w:rPr>
      </w:pPr>
      <w:r w:rsidRPr="0058123F">
        <w:rPr>
          <w:rFonts w:ascii="Arial Narrow" w:hAnsi="Arial Narrow" w:cs="Arial"/>
        </w:rPr>
        <w:t>Implementación del Centro de Recuperación Nutricional en Riohacha y Manaure (45 cupos mensuales)</w:t>
      </w:r>
    </w:p>
    <w:p w14:paraId="5250346D" w14:textId="77777777" w:rsidR="001F0F9B" w:rsidRPr="0058123F" w:rsidRDefault="001F0F9B" w:rsidP="00F9549E">
      <w:pPr>
        <w:pStyle w:val="Prrafodelista"/>
        <w:numPr>
          <w:ilvl w:val="0"/>
          <w:numId w:val="5"/>
        </w:numPr>
        <w:spacing w:after="0" w:line="240" w:lineRule="auto"/>
        <w:jc w:val="both"/>
        <w:rPr>
          <w:rFonts w:ascii="Arial Narrow" w:hAnsi="Arial Narrow" w:cs="Arial"/>
        </w:rPr>
      </w:pPr>
      <w:r w:rsidRPr="0058123F">
        <w:rPr>
          <w:rFonts w:ascii="Arial Narrow" w:hAnsi="Arial Narrow" w:cs="Arial"/>
        </w:rPr>
        <w:t xml:space="preserve">Ampliación de cupos para la atención de </w:t>
      </w:r>
      <w:r w:rsidR="00B43488" w:rsidRPr="0058123F">
        <w:rPr>
          <w:rFonts w:ascii="Arial Narrow" w:hAnsi="Arial Narrow" w:cs="Arial"/>
        </w:rPr>
        <w:t>NNA</w:t>
      </w:r>
      <w:r w:rsidRPr="0058123F">
        <w:rPr>
          <w:rFonts w:ascii="Arial Narrow" w:hAnsi="Arial Narrow" w:cs="Arial"/>
        </w:rPr>
        <w:t>.</w:t>
      </w:r>
    </w:p>
    <w:p w14:paraId="69F82C29" w14:textId="77777777" w:rsidR="001F0F9B" w:rsidRPr="0058123F" w:rsidRDefault="001F0F9B" w:rsidP="00F9549E">
      <w:pPr>
        <w:pStyle w:val="Prrafodelista"/>
        <w:numPr>
          <w:ilvl w:val="0"/>
          <w:numId w:val="5"/>
        </w:numPr>
        <w:spacing w:after="0" w:line="240" w:lineRule="auto"/>
        <w:jc w:val="both"/>
        <w:rPr>
          <w:rFonts w:ascii="Arial Narrow" w:hAnsi="Arial Narrow" w:cs="Arial"/>
        </w:rPr>
      </w:pPr>
      <w:r w:rsidRPr="0058123F">
        <w:rPr>
          <w:rFonts w:ascii="Arial Narrow" w:hAnsi="Arial Narrow" w:cs="Arial"/>
        </w:rPr>
        <w:t>Planes de fortalecimiento de capacidades para las Entidades Administradoras de Servicio EAS.</w:t>
      </w:r>
    </w:p>
    <w:p w14:paraId="70C316AE" w14:textId="77777777" w:rsidR="001D3194" w:rsidRPr="0058123F" w:rsidRDefault="001F0F9B" w:rsidP="00F9549E">
      <w:pPr>
        <w:pStyle w:val="Prrafodelista"/>
        <w:numPr>
          <w:ilvl w:val="0"/>
          <w:numId w:val="5"/>
        </w:numPr>
        <w:spacing w:after="0" w:line="240" w:lineRule="auto"/>
        <w:jc w:val="both"/>
        <w:rPr>
          <w:rFonts w:ascii="Arial Narrow" w:hAnsi="Arial Narrow" w:cs="Arial"/>
        </w:rPr>
      </w:pPr>
      <w:r w:rsidRPr="0058123F">
        <w:rPr>
          <w:rFonts w:ascii="Arial Narrow" w:hAnsi="Arial Narrow" w:cs="Arial"/>
        </w:rPr>
        <w:t>Articulación intersectorial para la atención de menores de 5 años con desnutrición.</w:t>
      </w:r>
    </w:p>
    <w:p w14:paraId="0749FFBC" w14:textId="77777777" w:rsidR="001F0F9B" w:rsidRPr="0058123F" w:rsidRDefault="001F0F9B" w:rsidP="00F9549E">
      <w:pPr>
        <w:pStyle w:val="Prrafodelista"/>
        <w:numPr>
          <w:ilvl w:val="0"/>
          <w:numId w:val="5"/>
        </w:numPr>
        <w:spacing w:after="0" w:line="240" w:lineRule="auto"/>
        <w:jc w:val="both"/>
        <w:rPr>
          <w:rFonts w:ascii="Arial Narrow" w:hAnsi="Arial Narrow" w:cs="Arial"/>
        </w:rPr>
      </w:pPr>
      <w:r w:rsidRPr="0058123F">
        <w:rPr>
          <w:rFonts w:ascii="Arial Narrow" w:hAnsi="Arial Narrow" w:cs="Arial"/>
        </w:rPr>
        <w:t>Realización de minutas de acuerdo con los patrones alimentarios.</w:t>
      </w:r>
    </w:p>
    <w:p w14:paraId="3CE47FC7" w14:textId="77777777" w:rsidR="001F0F9B" w:rsidRPr="0058123F" w:rsidRDefault="001F0F9B" w:rsidP="00C86D36">
      <w:pPr>
        <w:spacing w:after="0" w:line="240" w:lineRule="auto"/>
        <w:ind w:left="38"/>
        <w:jc w:val="both"/>
        <w:rPr>
          <w:rFonts w:ascii="Arial Narrow" w:hAnsi="Arial Narrow" w:cs="Arial"/>
        </w:rPr>
      </w:pPr>
      <w:r w:rsidRPr="0058123F">
        <w:rPr>
          <w:rFonts w:ascii="Arial Narrow" w:hAnsi="Arial Narrow" w:cs="Arial"/>
        </w:rPr>
        <w:t xml:space="preserve">DAPRE radicó respuesta a la Corte el 29 de octubre de </w:t>
      </w:r>
      <w:r w:rsidR="00A556C3" w:rsidRPr="0058123F">
        <w:rPr>
          <w:rFonts w:ascii="Arial Narrow" w:hAnsi="Arial Narrow" w:cs="Arial"/>
        </w:rPr>
        <w:t xml:space="preserve">2018. </w:t>
      </w:r>
    </w:p>
    <w:p w14:paraId="2506BCC7" w14:textId="77777777" w:rsidR="003E7979" w:rsidRPr="0058123F" w:rsidRDefault="003E7979" w:rsidP="00C86D36">
      <w:pPr>
        <w:spacing w:after="0" w:line="240" w:lineRule="auto"/>
        <w:ind w:left="38"/>
        <w:jc w:val="both"/>
        <w:rPr>
          <w:rFonts w:ascii="Arial Narrow" w:hAnsi="Arial Narrow" w:cs="Arial"/>
        </w:rPr>
      </w:pPr>
    </w:p>
    <w:p w14:paraId="0E84DCB6" w14:textId="77777777" w:rsidR="00D24F31" w:rsidRPr="0058123F" w:rsidRDefault="00D24F31" w:rsidP="00C86D36">
      <w:pPr>
        <w:pStyle w:val="Prrafodelista"/>
        <w:numPr>
          <w:ilvl w:val="0"/>
          <w:numId w:val="1"/>
        </w:numPr>
        <w:spacing w:after="0" w:line="240" w:lineRule="auto"/>
        <w:jc w:val="both"/>
        <w:rPr>
          <w:rFonts w:ascii="Arial Narrow" w:hAnsi="Arial Narrow" w:cs="Arial"/>
          <w:b/>
        </w:rPr>
      </w:pPr>
      <w:r w:rsidRPr="0058123F">
        <w:rPr>
          <w:rFonts w:ascii="Arial Narrow" w:hAnsi="Arial Narrow" w:cs="Arial"/>
          <w:b/>
        </w:rPr>
        <w:t>Acciones del ICBF encaminadas a disminuir el incremento de los índices de mu</w:t>
      </w:r>
      <w:r w:rsidR="004A6162">
        <w:rPr>
          <w:rFonts w:ascii="Arial Narrow" w:hAnsi="Arial Narrow" w:cs="Arial"/>
          <w:b/>
        </w:rPr>
        <w:t>ertes de niños por desnutrición</w:t>
      </w:r>
    </w:p>
    <w:p w14:paraId="1A13F15C" w14:textId="77777777" w:rsidR="001D3194" w:rsidRPr="0058123F" w:rsidRDefault="001D3194" w:rsidP="00C86D36">
      <w:pPr>
        <w:spacing w:after="0" w:line="240" w:lineRule="auto"/>
        <w:jc w:val="both"/>
        <w:rPr>
          <w:rFonts w:ascii="Arial Narrow" w:hAnsi="Arial Narrow" w:cs="Arial"/>
        </w:rPr>
      </w:pPr>
      <w:r w:rsidRPr="0058123F">
        <w:rPr>
          <w:rFonts w:ascii="Arial Narrow" w:hAnsi="Arial Narrow" w:cs="Arial"/>
        </w:rPr>
        <w:t>A continuación, se informan las acciones adelantadas desde por el ICBF, para prevenir la mortalidad asociada y por desnutrición en menores de 5 años:</w:t>
      </w:r>
    </w:p>
    <w:p w14:paraId="0A1F1597" w14:textId="77777777" w:rsidR="001D3194" w:rsidRPr="0058123F" w:rsidRDefault="001D3194" w:rsidP="00C86D36">
      <w:pPr>
        <w:spacing w:after="0" w:line="240" w:lineRule="auto"/>
        <w:jc w:val="both"/>
        <w:rPr>
          <w:rFonts w:ascii="Arial Narrow" w:hAnsi="Arial Narrow" w:cs="Arial"/>
        </w:rPr>
      </w:pPr>
    </w:p>
    <w:p w14:paraId="658BFA0D" w14:textId="77777777" w:rsidR="001D3194" w:rsidRPr="0058123F" w:rsidRDefault="001D3194" w:rsidP="00F9549E">
      <w:pPr>
        <w:pStyle w:val="Prrafodelista"/>
        <w:numPr>
          <w:ilvl w:val="0"/>
          <w:numId w:val="5"/>
        </w:numPr>
        <w:spacing w:after="0" w:line="240" w:lineRule="auto"/>
        <w:jc w:val="both"/>
        <w:rPr>
          <w:rFonts w:ascii="Arial Narrow" w:hAnsi="Arial Narrow" w:cs="Arial"/>
        </w:rPr>
      </w:pPr>
      <w:r w:rsidRPr="0058123F">
        <w:rPr>
          <w:rFonts w:ascii="Arial Narrow" w:hAnsi="Arial Narrow" w:cs="Arial"/>
        </w:rPr>
        <w:t xml:space="preserve">Con la implementación de la Resolución 5406 de 2015 del Ministerio de Salud y Protección Social, por la cual se definen los lineamientos técnicos para la atención integral de las niñas y los niños menores de </w:t>
      </w:r>
      <w:r w:rsidRPr="0058123F">
        <w:rPr>
          <w:rFonts w:ascii="Arial Narrow" w:hAnsi="Arial Narrow" w:cs="Arial"/>
        </w:rPr>
        <w:lastRenderedPageBreak/>
        <w:t>cinco (5) años con desnutrición aguda, el ICBF orienta sus acciones a la prevención de la desnutrición infantil y se diseña e implementa la Estrategia de Atención y Prevención de la Desnutrición.</w:t>
      </w:r>
    </w:p>
    <w:p w14:paraId="4604A767" w14:textId="77777777" w:rsidR="001D3194" w:rsidRPr="0058123F" w:rsidRDefault="001D3194" w:rsidP="00F9549E">
      <w:pPr>
        <w:pStyle w:val="Prrafodelista"/>
        <w:numPr>
          <w:ilvl w:val="0"/>
          <w:numId w:val="5"/>
        </w:numPr>
        <w:spacing w:after="0" w:line="240" w:lineRule="auto"/>
        <w:jc w:val="both"/>
        <w:rPr>
          <w:rFonts w:ascii="Arial Narrow" w:hAnsi="Arial Narrow" w:cs="Arial"/>
        </w:rPr>
      </w:pPr>
      <w:r w:rsidRPr="0058123F">
        <w:rPr>
          <w:rFonts w:ascii="Arial Narrow" w:hAnsi="Arial Narrow" w:cs="Arial"/>
        </w:rPr>
        <w:t>El ICBF implementa los Centros de Recuperación Nutricional (CRN), como modalidad intramural que atiende niñas y niños menores de 5 años con desnutrición aguda moderada y aguda severa, cuyas actividades en salud y nutrición contribuyen a la recuperación nutricional de los beneficiarios.</w:t>
      </w:r>
    </w:p>
    <w:p w14:paraId="3B96FCB9" w14:textId="77777777" w:rsidR="001D3194" w:rsidRPr="0058123F" w:rsidRDefault="001D3194" w:rsidP="00F9549E">
      <w:pPr>
        <w:pStyle w:val="Prrafodelista"/>
        <w:numPr>
          <w:ilvl w:val="0"/>
          <w:numId w:val="5"/>
        </w:numPr>
        <w:spacing w:after="0" w:line="240" w:lineRule="auto"/>
        <w:jc w:val="both"/>
        <w:rPr>
          <w:rFonts w:ascii="Arial Narrow" w:hAnsi="Arial Narrow" w:cs="Arial"/>
        </w:rPr>
      </w:pPr>
      <w:r w:rsidRPr="0058123F">
        <w:rPr>
          <w:rFonts w:ascii="Arial Narrow" w:hAnsi="Arial Narrow" w:cs="Arial"/>
        </w:rPr>
        <w:t xml:space="preserve">Implementa la modalidad 1.000 días para cambiar el mundo, </w:t>
      </w:r>
      <w:r w:rsidR="0024708E" w:rsidRPr="0058123F">
        <w:rPr>
          <w:rFonts w:ascii="Arial Narrow" w:hAnsi="Arial Narrow" w:cs="Arial"/>
        </w:rPr>
        <w:t xml:space="preserve">con el fin de </w:t>
      </w:r>
      <w:r w:rsidRPr="0058123F">
        <w:rPr>
          <w:rFonts w:ascii="Arial Narrow" w:hAnsi="Arial Narrow" w:cs="Arial"/>
        </w:rPr>
        <w:t xml:space="preserve">promover el desarrollo de las niñas y los niños en sus mil primeros días de vida, a través de la implementación de acciones que prevengan la desnutrición crónica mediante la promoción de condiciones adecuadas de nutrición y salud. </w:t>
      </w:r>
      <w:r w:rsidR="0024708E" w:rsidRPr="0058123F">
        <w:rPr>
          <w:rFonts w:ascii="Arial Narrow" w:hAnsi="Arial Narrow" w:cs="Arial"/>
        </w:rPr>
        <w:t>Está</w:t>
      </w:r>
      <w:r w:rsidRPr="0058123F">
        <w:rPr>
          <w:rFonts w:ascii="Arial Narrow" w:hAnsi="Arial Narrow" w:cs="Arial"/>
        </w:rPr>
        <w:t xml:space="preserve"> </w:t>
      </w:r>
      <w:r w:rsidR="0024708E" w:rsidRPr="0058123F">
        <w:rPr>
          <w:rFonts w:ascii="Arial Narrow" w:hAnsi="Arial Narrow" w:cs="Arial"/>
        </w:rPr>
        <w:t xml:space="preserve">orientada a </w:t>
      </w:r>
      <w:r w:rsidRPr="0058123F">
        <w:rPr>
          <w:rFonts w:ascii="Arial Narrow" w:hAnsi="Arial Narrow" w:cs="Arial"/>
        </w:rPr>
        <w:t xml:space="preserve">niños menores de dos años con desnutrición aguda o riesgo de desnutrición aguda y mujeres gestantes con bajo peso. </w:t>
      </w:r>
    </w:p>
    <w:p w14:paraId="2A6A2B09" w14:textId="77777777" w:rsidR="0024708E" w:rsidRPr="0058123F" w:rsidRDefault="0024708E" w:rsidP="00F9549E">
      <w:pPr>
        <w:pStyle w:val="Prrafodelista"/>
        <w:numPr>
          <w:ilvl w:val="0"/>
          <w:numId w:val="5"/>
        </w:numPr>
        <w:spacing w:after="0" w:line="240" w:lineRule="auto"/>
        <w:jc w:val="both"/>
        <w:rPr>
          <w:rFonts w:ascii="Arial Narrow" w:hAnsi="Arial Narrow" w:cs="Arial"/>
        </w:rPr>
      </w:pPr>
      <w:r w:rsidRPr="0058123F">
        <w:rPr>
          <w:rFonts w:ascii="Arial Narrow" w:hAnsi="Arial Narrow" w:cs="Arial"/>
        </w:rPr>
        <w:t xml:space="preserve">Aunque </w:t>
      </w:r>
      <w:r w:rsidR="001D3194" w:rsidRPr="0058123F">
        <w:rPr>
          <w:rFonts w:ascii="Arial Narrow" w:hAnsi="Arial Narrow" w:cs="Arial"/>
        </w:rPr>
        <w:t>el ICBF brinda un componente de complementación alimentaria, es importante resaltar med</w:t>
      </w:r>
      <w:r w:rsidRPr="0058123F">
        <w:rPr>
          <w:rFonts w:ascii="Arial Narrow" w:hAnsi="Arial Narrow" w:cs="Arial"/>
        </w:rPr>
        <w:t>iante</w:t>
      </w:r>
      <w:r w:rsidR="001D3194" w:rsidRPr="0058123F">
        <w:rPr>
          <w:rFonts w:ascii="Arial Narrow" w:hAnsi="Arial Narrow" w:cs="Arial"/>
        </w:rPr>
        <w:t xml:space="preserve"> la Resolución 3280 del 02 de agosto de 2018 del Ministerio de Salud y Protección Social, se establec</w:t>
      </w:r>
      <w:r w:rsidRPr="0058123F">
        <w:rPr>
          <w:rFonts w:ascii="Arial Narrow" w:hAnsi="Arial Narrow" w:cs="Arial"/>
        </w:rPr>
        <w:t>ió</w:t>
      </w:r>
      <w:r w:rsidR="001D3194" w:rsidRPr="0058123F">
        <w:rPr>
          <w:rFonts w:ascii="Arial Narrow" w:hAnsi="Arial Narrow" w:cs="Arial"/>
        </w:rPr>
        <w:t xml:space="preserve"> como responsabilidad del sector salud, la entrega de micronutrientes en polvo para todos los niños entre 6 y 23 meses, con lo cual se espera contribuir a la disminución de las prevalencias del déficit de micronutrientes en esta edad.</w:t>
      </w:r>
    </w:p>
    <w:p w14:paraId="4601CC57" w14:textId="77777777" w:rsidR="00D24F31" w:rsidRPr="0058123F" w:rsidRDefault="00217CAB" w:rsidP="00F9549E">
      <w:pPr>
        <w:pStyle w:val="Prrafodelista"/>
        <w:numPr>
          <w:ilvl w:val="0"/>
          <w:numId w:val="5"/>
        </w:numPr>
        <w:spacing w:after="0" w:line="240" w:lineRule="auto"/>
        <w:jc w:val="both"/>
        <w:rPr>
          <w:rFonts w:ascii="Arial Narrow" w:hAnsi="Arial Narrow" w:cs="Arial"/>
        </w:rPr>
      </w:pPr>
      <w:r w:rsidRPr="0058123F">
        <w:rPr>
          <w:rFonts w:ascii="Arial Narrow" w:hAnsi="Arial Narrow" w:cs="Arial"/>
        </w:rPr>
        <w:t xml:space="preserve">En </w:t>
      </w:r>
      <w:r w:rsidR="001D3194" w:rsidRPr="0058123F">
        <w:rPr>
          <w:rFonts w:ascii="Arial Narrow" w:hAnsi="Arial Narrow" w:cs="Arial"/>
        </w:rPr>
        <w:t>2018, el ICBF</w:t>
      </w:r>
      <w:r w:rsidRPr="0058123F">
        <w:rPr>
          <w:rFonts w:ascii="Arial Narrow" w:hAnsi="Arial Narrow" w:cs="Arial"/>
        </w:rPr>
        <w:t xml:space="preserve"> </w:t>
      </w:r>
      <w:r w:rsidR="001D3194" w:rsidRPr="0058123F">
        <w:rPr>
          <w:rFonts w:ascii="Arial Narrow" w:hAnsi="Arial Narrow" w:cs="Arial"/>
        </w:rPr>
        <w:t xml:space="preserve">se ha liderado mesas de trabajo conjuntas con el Ministerio de Salud y Protección Social </w:t>
      </w:r>
      <w:r w:rsidRPr="0058123F">
        <w:rPr>
          <w:rFonts w:ascii="Arial Narrow" w:hAnsi="Arial Narrow" w:cs="Arial"/>
        </w:rPr>
        <w:t>(</w:t>
      </w:r>
      <w:r w:rsidR="001D3194" w:rsidRPr="0058123F">
        <w:rPr>
          <w:rFonts w:ascii="Arial Narrow" w:hAnsi="Arial Narrow" w:cs="Arial"/>
        </w:rPr>
        <w:t>MSPS</w:t>
      </w:r>
      <w:r w:rsidRPr="0058123F">
        <w:rPr>
          <w:rFonts w:ascii="Arial Narrow" w:hAnsi="Arial Narrow" w:cs="Arial"/>
        </w:rPr>
        <w:t>)</w:t>
      </w:r>
      <w:r w:rsidR="001D3194" w:rsidRPr="0058123F">
        <w:rPr>
          <w:rFonts w:ascii="Arial Narrow" w:hAnsi="Arial Narrow" w:cs="Arial"/>
        </w:rPr>
        <w:t xml:space="preserve">, Prosperidad Social </w:t>
      </w:r>
      <w:r w:rsidRPr="0058123F">
        <w:rPr>
          <w:rFonts w:ascii="Arial Narrow" w:hAnsi="Arial Narrow" w:cs="Arial"/>
        </w:rPr>
        <w:t>(D</w:t>
      </w:r>
      <w:r w:rsidR="001D3194" w:rsidRPr="0058123F">
        <w:rPr>
          <w:rFonts w:ascii="Arial Narrow" w:hAnsi="Arial Narrow" w:cs="Arial"/>
        </w:rPr>
        <w:t>PS</w:t>
      </w:r>
      <w:r w:rsidRPr="0058123F">
        <w:rPr>
          <w:rFonts w:ascii="Arial Narrow" w:hAnsi="Arial Narrow" w:cs="Arial"/>
        </w:rPr>
        <w:t>)</w:t>
      </w:r>
      <w:r w:rsidR="001D3194" w:rsidRPr="0058123F">
        <w:rPr>
          <w:rFonts w:ascii="Arial Narrow" w:hAnsi="Arial Narrow" w:cs="Arial"/>
        </w:rPr>
        <w:t xml:space="preserve"> y la Comisión Intersectorial de Primera Infancia </w:t>
      </w:r>
      <w:r w:rsidRPr="0058123F">
        <w:rPr>
          <w:rFonts w:ascii="Arial Narrow" w:hAnsi="Arial Narrow" w:cs="Arial"/>
        </w:rPr>
        <w:t>(</w:t>
      </w:r>
      <w:r w:rsidR="001D3194" w:rsidRPr="0058123F">
        <w:rPr>
          <w:rFonts w:ascii="Arial Narrow" w:hAnsi="Arial Narrow" w:cs="Arial"/>
        </w:rPr>
        <w:t>CIPI</w:t>
      </w:r>
      <w:r w:rsidRPr="0058123F">
        <w:rPr>
          <w:rFonts w:ascii="Arial Narrow" w:hAnsi="Arial Narrow" w:cs="Arial"/>
        </w:rPr>
        <w:t>)</w:t>
      </w:r>
      <w:r w:rsidR="001D3194" w:rsidRPr="0058123F">
        <w:rPr>
          <w:rFonts w:ascii="Arial Narrow" w:hAnsi="Arial Narrow" w:cs="Arial"/>
        </w:rPr>
        <w:t>, para avanzar en la construcción de la Ruta Intersectorial de Atención a la Desnutrición Aguda, con el fin de que se establezcan operativamente las acciones a desarrollar en territorio por cada entidad participante</w:t>
      </w:r>
      <w:r w:rsidRPr="0058123F">
        <w:rPr>
          <w:rFonts w:ascii="Arial Narrow" w:hAnsi="Arial Narrow" w:cs="Arial"/>
        </w:rPr>
        <w:t>,</w:t>
      </w:r>
      <w:r w:rsidR="001D3194" w:rsidRPr="0058123F">
        <w:rPr>
          <w:rFonts w:ascii="Arial Narrow" w:hAnsi="Arial Narrow" w:cs="Arial"/>
        </w:rPr>
        <w:t xml:space="preserve"> de acuerdo con su competencia y según lo dispuesto en la Resolución 5406 de 2015.</w:t>
      </w:r>
    </w:p>
    <w:p w14:paraId="4E08F7CD" w14:textId="77777777" w:rsidR="0024708E" w:rsidRPr="0058123F" w:rsidRDefault="0024708E" w:rsidP="00C86D36">
      <w:pPr>
        <w:spacing w:after="0" w:line="240" w:lineRule="auto"/>
        <w:jc w:val="both"/>
        <w:rPr>
          <w:rFonts w:ascii="Arial Narrow" w:hAnsi="Arial Narrow" w:cs="Arial"/>
        </w:rPr>
      </w:pPr>
    </w:p>
    <w:p w14:paraId="49175747" w14:textId="77777777" w:rsidR="00D24F31" w:rsidRPr="0014584E" w:rsidRDefault="00D24F31" w:rsidP="00C86D36">
      <w:pPr>
        <w:spacing w:after="0" w:line="240" w:lineRule="auto"/>
        <w:jc w:val="both"/>
        <w:rPr>
          <w:rFonts w:ascii="Arial Narrow" w:hAnsi="Arial Narrow" w:cs="Arial"/>
          <w:b/>
        </w:rPr>
      </w:pPr>
      <w:r w:rsidRPr="0058123F">
        <w:rPr>
          <w:rFonts w:ascii="Arial Narrow" w:hAnsi="Arial Narrow" w:cs="Arial"/>
          <w:b/>
        </w:rPr>
        <w:t xml:space="preserve">Nota: Es posible que </w:t>
      </w:r>
      <w:r w:rsidRPr="0014584E">
        <w:rPr>
          <w:rFonts w:ascii="Arial Narrow" w:hAnsi="Arial Narrow" w:cs="Arial"/>
          <w:b/>
        </w:rPr>
        <w:t>aborde temátic</w:t>
      </w:r>
      <w:r w:rsidR="006C3052" w:rsidRPr="0014584E">
        <w:rPr>
          <w:rFonts w:ascii="Arial Narrow" w:hAnsi="Arial Narrow" w:cs="Arial"/>
          <w:b/>
        </w:rPr>
        <w:t>as diferentes a la desnutrición.</w:t>
      </w:r>
    </w:p>
    <w:p w14:paraId="1F7C1689" w14:textId="77777777" w:rsidR="00D24F31" w:rsidRPr="0014584E" w:rsidRDefault="00D24F31" w:rsidP="00C86D36">
      <w:pPr>
        <w:spacing w:after="0" w:line="240" w:lineRule="auto"/>
        <w:jc w:val="both"/>
        <w:rPr>
          <w:rFonts w:ascii="Arial Narrow" w:hAnsi="Arial Narrow" w:cs="Arial"/>
        </w:rPr>
      </w:pPr>
    </w:p>
    <w:p w14:paraId="76795424" w14:textId="77777777" w:rsidR="00D24F31" w:rsidRPr="0014584E" w:rsidRDefault="00D24F31" w:rsidP="00C86D36">
      <w:pPr>
        <w:pStyle w:val="Prrafodelista"/>
        <w:numPr>
          <w:ilvl w:val="0"/>
          <w:numId w:val="2"/>
        </w:numPr>
        <w:spacing w:after="0" w:line="240" w:lineRule="auto"/>
        <w:jc w:val="both"/>
        <w:rPr>
          <w:rFonts w:ascii="Arial Narrow" w:hAnsi="Arial Narrow" w:cs="Arial"/>
          <w:b/>
        </w:rPr>
      </w:pPr>
      <w:r w:rsidRPr="0014584E">
        <w:rPr>
          <w:rFonts w:ascii="Arial Narrow" w:hAnsi="Arial Narrow" w:cs="Arial"/>
          <w:b/>
        </w:rPr>
        <w:t>Revisión de la minuta de los contratos.</w:t>
      </w:r>
    </w:p>
    <w:p w14:paraId="279DE922" w14:textId="77777777" w:rsidR="00217CAB" w:rsidRPr="0014584E" w:rsidRDefault="00507537" w:rsidP="00F9549E">
      <w:pPr>
        <w:pStyle w:val="Prrafodelista"/>
        <w:numPr>
          <w:ilvl w:val="0"/>
          <w:numId w:val="5"/>
        </w:numPr>
        <w:spacing w:after="0" w:line="240" w:lineRule="auto"/>
        <w:jc w:val="both"/>
        <w:rPr>
          <w:rFonts w:ascii="Arial Narrow" w:hAnsi="Arial Narrow" w:cs="Arial"/>
        </w:rPr>
      </w:pPr>
      <w:r w:rsidRPr="0014584E">
        <w:rPr>
          <w:rFonts w:ascii="Arial Narrow" w:hAnsi="Arial Narrow" w:cs="Arial"/>
        </w:rPr>
        <w:t xml:space="preserve">Este proceso </w:t>
      </w:r>
      <w:r w:rsidR="00217CAB" w:rsidRPr="0014584E">
        <w:rPr>
          <w:rFonts w:ascii="Arial Narrow" w:hAnsi="Arial Narrow" w:cs="Arial"/>
        </w:rPr>
        <w:t xml:space="preserve">tiene como insumo fundamental lo descrito en los manuales técnicos operativos de las diversas modalidades de atención, y en los procedimientos, guías, instructivos y anexos, los cuales son elaborados con la participación de las Direcciones Regionales y dependencias competentes del ICBF, actividad articulada desde la Sede de la Dirección General. </w:t>
      </w:r>
    </w:p>
    <w:p w14:paraId="70058129" w14:textId="77777777" w:rsidR="00507537" w:rsidRPr="0014584E" w:rsidRDefault="00507537" w:rsidP="00F9549E">
      <w:pPr>
        <w:pStyle w:val="Prrafodelista"/>
        <w:numPr>
          <w:ilvl w:val="0"/>
          <w:numId w:val="5"/>
        </w:numPr>
        <w:spacing w:after="0" w:line="240" w:lineRule="auto"/>
        <w:jc w:val="both"/>
        <w:rPr>
          <w:rFonts w:ascii="Arial Narrow" w:hAnsi="Arial Narrow" w:cs="Arial"/>
        </w:rPr>
      </w:pPr>
      <w:r w:rsidRPr="0014584E">
        <w:rPr>
          <w:rFonts w:ascii="Arial Narrow" w:hAnsi="Arial Narrow" w:cs="Arial"/>
        </w:rPr>
        <w:t xml:space="preserve">De manera complementaria </w:t>
      </w:r>
      <w:r w:rsidR="00217CAB" w:rsidRPr="0014584E">
        <w:rPr>
          <w:rFonts w:ascii="Arial Narrow" w:hAnsi="Arial Narrow" w:cs="Arial"/>
        </w:rPr>
        <w:t>la revisión jurídica</w:t>
      </w:r>
      <w:r w:rsidRPr="0014584E">
        <w:rPr>
          <w:rFonts w:ascii="Arial Narrow" w:hAnsi="Arial Narrow" w:cs="Arial"/>
        </w:rPr>
        <w:t>, que</w:t>
      </w:r>
      <w:r w:rsidR="00217CAB" w:rsidRPr="0014584E">
        <w:rPr>
          <w:rFonts w:ascii="Arial Narrow" w:hAnsi="Arial Narrow" w:cs="Arial"/>
        </w:rPr>
        <w:t xml:space="preserve"> se hace a partir de las previsiones normativas y jurisprudenciales pertinentes y bajo el enfoque de mejora </w:t>
      </w:r>
      <w:r w:rsidR="00E36200" w:rsidRPr="0014584E">
        <w:rPr>
          <w:rFonts w:ascii="Arial Narrow" w:hAnsi="Arial Narrow" w:cs="Arial"/>
        </w:rPr>
        <w:t>continua</w:t>
      </w:r>
      <w:r w:rsidR="00217CAB" w:rsidRPr="0014584E">
        <w:rPr>
          <w:rFonts w:ascii="Arial Narrow" w:hAnsi="Arial Narrow" w:cs="Arial"/>
        </w:rPr>
        <w:t>, donde se evalúan y realizan los ajustes necesarios</w:t>
      </w:r>
      <w:r w:rsidRPr="0014584E">
        <w:rPr>
          <w:rFonts w:ascii="Arial Narrow" w:hAnsi="Arial Narrow" w:cs="Arial"/>
        </w:rPr>
        <w:t xml:space="preserve">. Para lo cual </w:t>
      </w:r>
      <w:r w:rsidR="00217CAB" w:rsidRPr="0014584E">
        <w:rPr>
          <w:rFonts w:ascii="Arial Narrow" w:hAnsi="Arial Narrow" w:cs="Arial"/>
        </w:rPr>
        <w:t xml:space="preserve">se </w:t>
      </w:r>
      <w:r w:rsidRPr="0014584E">
        <w:rPr>
          <w:rFonts w:ascii="Arial Narrow" w:hAnsi="Arial Narrow" w:cs="Arial"/>
        </w:rPr>
        <w:t xml:space="preserve">realizan </w:t>
      </w:r>
      <w:r w:rsidR="00217CAB" w:rsidRPr="0014584E">
        <w:rPr>
          <w:rFonts w:ascii="Arial Narrow" w:hAnsi="Arial Narrow" w:cs="Arial"/>
        </w:rPr>
        <w:t>jornadas de trabajo con los equipos de la Dirección de Primera Infancia.</w:t>
      </w:r>
    </w:p>
    <w:p w14:paraId="1E38EA7F" w14:textId="77777777" w:rsidR="00507537" w:rsidRPr="0014584E" w:rsidRDefault="00507537" w:rsidP="00F9549E">
      <w:pPr>
        <w:pStyle w:val="Prrafodelista"/>
        <w:numPr>
          <w:ilvl w:val="0"/>
          <w:numId w:val="5"/>
        </w:numPr>
        <w:spacing w:after="0" w:line="240" w:lineRule="auto"/>
        <w:jc w:val="both"/>
        <w:rPr>
          <w:rFonts w:ascii="Arial Narrow" w:hAnsi="Arial Narrow" w:cs="Arial"/>
        </w:rPr>
      </w:pPr>
      <w:r w:rsidRPr="0014584E">
        <w:rPr>
          <w:rFonts w:ascii="Arial Narrow" w:hAnsi="Arial Narrow" w:cs="Arial"/>
        </w:rPr>
        <w:t>L</w:t>
      </w:r>
      <w:r w:rsidR="00217CAB" w:rsidRPr="0014584E">
        <w:rPr>
          <w:rFonts w:ascii="Arial Narrow" w:hAnsi="Arial Narrow" w:cs="Arial"/>
        </w:rPr>
        <w:t xml:space="preserve">a versión ajustada de la minuta del contrato de </w:t>
      </w:r>
      <w:r w:rsidRPr="0014584E">
        <w:rPr>
          <w:rFonts w:ascii="Arial Narrow" w:hAnsi="Arial Narrow" w:cs="Arial"/>
        </w:rPr>
        <w:t>aporte</w:t>
      </w:r>
      <w:r w:rsidR="00217CAB" w:rsidRPr="0014584E">
        <w:rPr>
          <w:rFonts w:ascii="Arial Narrow" w:hAnsi="Arial Narrow" w:cs="Arial"/>
        </w:rPr>
        <w:t xml:space="preserve"> es revisada y valida por la Dirección de Contratación del ICBF, dependencia competente para la asesoría en materia contractual.</w:t>
      </w:r>
    </w:p>
    <w:p w14:paraId="0888D37F" w14:textId="77777777" w:rsidR="00507537" w:rsidRPr="0014584E" w:rsidRDefault="00507537" w:rsidP="00F9549E">
      <w:pPr>
        <w:pStyle w:val="Prrafodelista"/>
        <w:numPr>
          <w:ilvl w:val="0"/>
          <w:numId w:val="5"/>
        </w:numPr>
        <w:spacing w:after="0" w:line="240" w:lineRule="auto"/>
        <w:jc w:val="both"/>
        <w:rPr>
          <w:rFonts w:ascii="Arial Narrow" w:hAnsi="Arial Narrow" w:cs="Arial"/>
        </w:rPr>
      </w:pPr>
      <w:r w:rsidRPr="0014584E">
        <w:rPr>
          <w:rFonts w:ascii="Arial Narrow" w:hAnsi="Arial Narrow" w:cs="Arial"/>
        </w:rPr>
        <w:t>L</w:t>
      </w:r>
      <w:r w:rsidR="00217CAB" w:rsidRPr="0014584E">
        <w:rPr>
          <w:rFonts w:ascii="Arial Narrow" w:hAnsi="Arial Narrow" w:cs="Arial"/>
        </w:rPr>
        <w:t xml:space="preserve">a minuta contractual </w:t>
      </w:r>
      <w:r w:rsidRPr="0014584E">
        <w:rPr>
          <w:rFonts w:ascii="Arial Narrow" w:hAnsi="Arial Narrow" w:cs="Arial"/>
        </w:rPr>
        <w:t xml:space="preserve">revisada se remite </w:t>
      </w:r>
      <w:r w:rsidR="00217CAB" w:rsidRPr="0014584E">
        <w:rPr>
          <w:rFonts w:ascii="Arial Narrow" w:hAnsi="Arial Narrow" w:cs="Arial"/>
        </w:rPr>
        <w:t>a las Direcciones Regionales para que las regionales presenten observaciones si hubiere lugar a ello.</w:t>
      </w:r>
    </w:p>
    <w:p w14:paraId="04265BF3" w14:textId="77777777" w:rsidR="00217CAB" w:rsidRPr="0014584E" w:rsidRDefault="00507537" w:rsidP="00F9549E">
      <w:pPr>
        <w:pStyle w:val="Prrafodelista"/>
        <w:numPr>
          <w:ilvl w:val="0"/>
          <w:numId w:val="5"/>
        </w:numPr>
        <w:spacing w:after="0" w:line="240" w:lineRule="auto"/>
        <w:jc w:val="both"/>
        <w:rPr>
          <w:rFonts w:ascii="Arial Narrow" w:hAnsi="Arial Narrow" w:cs="Arial"/>
        </w:rPr>
      </w:pPr>
      <w:r w:rsidRPr="0014584E">
        <w:rPr>
          <w:rFonts w:ascii="Arial Narrow" w:hAnsi="Arial Narrow" w:cs="Arial"/>
        </w:rPr>
        <w:t>E</w:t>
      </w:r>
      <w:r w:rsidR="00217CAB" w:rsidRPr="0014584E">
        <w:rPr>
          <w:rFonts w:ascii="Arial Narrow" w:hAnsi="Arial Narrow" w:cs="Arial"/>
        </w:rPr>
        <w:t xml:space="preserve">n caso de que se requiera hacer ajustes finales, éstos </w:t>
      </w:r>
      <w:r w:rsidR="00895C6C" w:rsidRPr="0014584E">
        <w:rPr>
          <w:rFonts w:ascii="Arial Narrow" w:hAnsi="Arial Narrow" w:cs="Arial"/>
        </w:rPr>
        <w:t xml:space="preserve">pueden </w:t>
      </w:r>
      <w:r w:rsidR="00217CAB" w:rsidRPr="0014584E">
        <w:rPr>
          <w:rFonts w:ascii="Arial Narrow" w:hAnsi="Arial Narrow" w:cs="Arial"/>
        </w:rPr>
        <w:t>realizarse previo análisis de las observaciones formuladas por las Direcciones Regionales, quienes también podrán realizar los ajustes formales que respondan a las particularidades en la prestación del servicio en cada Dirección Regional.</w:t>
      </w:r>
    </w:p>
    <w:p w14:paraId="4EA21E37" w14:textId="77777777" w:rsidR="00217CAB" w:rsidRPr="0014584E" w:rsidRDefault="00217CAB" w:rsidP="00C86D36">
      <w:pPr>
        <w:spacing w:after="0" w:line="240" w:lineRule="auto"/>
        <w:jc w:val="both"/>
        <w:rPr>
          <w:rFonts w:ascii="Arial Narrow" w:hAnsi="Arial Narrow" w:cs="Arial"/>
        </w:rPr>
      </w:pPr>
    </w:p>
    <w:p w14:paraId="3C6E12E0" w14:textId="77777777" w:rsidR="00D24F31" w:rsidRPr="0014584E" w:rsidRDefault="00D24F31" w:rsidP="00C86D36">
      <w:pPr>
        <w:pStyle w:val="Prrafodelista"/>
        <w:numPr>
          <w:ilvl w:val="0"/>
          <w:numId w:val="2"/>
        </w:numPr>
        <w:spacing w:after="0" w:line="240" w:lineRule="auto"/>
        <w:jc w:val="both"/>
        <w:rPr>
          <w:rFonts w:ascii="Arial Narrow" w:hAnsi="Arial Narrow" w:cs="Arial"/>
          <w:b/>
        </w:rPr>
      </w:pPr>
      <w:r w:rsidRPr="0014584E">
        <w:rPr>
          <w:rFonts w:ascii="Arial Narrow" w:hAnsi="Arial Narrow" w:cs="Arial"/>
          <w:b/>
        </w:rPr>
        <w:t xml:space="preserve">Cierre de </w:t>
      </w:r>
      <w:r w:rsidR="00895C6C" w:rsidRPr="0014584E">
        <w:rPr>
          <w:rFonts w:ascii="Arial Narrow" w:hAnsi="Arial Narrow" w:cs="Arial"/>
          <w:b/>
        </w:rPr>
        <w:t>Centros de Desarrollo Infantil (CDI)</w:t>
      </w:r>
      <w:r w:rsidRPr="0014584E">
        <w:rPr>
          <w:rFonts w:ascii="Arial Narrow" w:hAnsi="Arial Narrow" w:cs="Arial"/>
          <w:b/>
        </w:rPr>
        <w:t xml:space="preserve"> y terminación de contratos al finalizar el año.</w:t>
      </w:r>
    </w:p>
    <w:p w14:paraId="65D6EE9E" w14:textId="77777777" w:rsidR="00895C6C" w:rsidRPr="0014584E" w:rsidRDefault="00895C6C" w:rsidP="00F9549E">
      <w:pPr>
        <w:pStyle w:val="Prrafodelista"/>
        <w:numPr>
          <w:ilvl w:val="0"/>
          <w:numId w:val="5"/>
        </w:numPr>
        <w:spacing w:after="0" w:line="240" w:lineRule="auto"/>
        <w:jc w:val="both"/>
        <w:rPr>
          <w:rFonts w:ascii="Arial Narrow" w:hAnsi="Arial Narrow" w:cs="Arial"/>
        </w:rPr>
      </w:pPr>
      <w:r w:rsidRPr="0014584E">
        <w:rPr>
          <w:rFonts w:ascii="Arial Narrow" w:hAnsi="Arial Narrow" w:cs="Arial"/>
        </w:rPr>
        <w:t xml:space="preserve">Centros de Desarrollo Infantil están prestando la atención en el marco de los contratos de aporte suscritos con las Entidades Administradoras del Servicio. </w:t>
      </w:r>
    </w:p>
    <w:p w14:paraId="018D1C0A" w14:textId="77777777" w:rsidR="00895C6C" w:rsidRPr="0014584E" w:rsidRDefault="00895C6C" w:rsidP="00F9549E">
      <w:pPr>
        <w:pStyle w:val="Prrafodelista"/>
        <w:numPr>
          <w:ilvl w:val="0"/>
          <w:numId w:val="5"/>
        </w:numPr>
        <w:spacing w:after="0" w:line="240" w:lineRule="auto"/>
        <w:jc w:val="both"/>
        <w:rPr>
          <w:rFonts w:ascii="Arial Narrow" w:hAnsi="Arial Narrow" w:cs="Arial"/>
        </w:rPr>
      </w:pPr>
      <w:r w:rsidRPr="0014584E">
        <w:rPr>
          <w:rFonts w:ascii="Arial Narrow" w:hAnsi="Arial Narrow" w:cs="Arial"/>
        </w:rPr>
        <w:t xml:space="preserve">No se ha considerado cerrar unidades de servicio CDI, por el contrario, se han puesto en operación más de 150 infraestructuras en el último cuatrienio. </w:t>
      </w:r>
    </w:p>
    <w:p w14:paraId="1D7949AE" w14:textId="77777777" w:rsidR="00895C6C" w:rsidRPr="0014584E" w:rsidRDefault="00895C6C" w:rsidP="00F9549E">
      <w:pPr>
        <w:pStyle w:val="Prrafodelista"/>
        <w:numPr>
          <w:ilvl w:val="0"/>
          <w:numId w:val="5"/>
        </w:numPr>
        <w:spacing w:after="0" w:line="240" w:lineRule="auto"/>
        <w:jc w:val="both"/>
        <w:rPr>
          <w:rFonts w:ascii="Arial Narrow" w:hAnsi="Arial Narrow" w:cs="Arial"/>
        </w:rPr>
      </w:pPr>
      <w:r w:rsidRPr="0014584E">
        <w:rPr>
          <w:rFonts w:ascii="Arial Narrow" w:hAnsi="Arial Narrow" w:cs="Arial"/>
        </w:rPr>
        <w:t>En la vigencia 2018 se ha garantizado la operación de los CDI a la fecha y hasta el 30 de noviembre de 2018.</w:t>
      </w:r>
    </w:p>
    <w:p w14:paraId="510C6BD5" w14:textId="77777777" w:rsidR="00895C6C" w:rsidRPr="0014584E" w:rsidRDefault="00895C6C" w:rsidP="00F9549E">
      <w:pPr>
        <w:pStyle w:val="Prrafodelista"/>
        <w:numPr>
          <w:ilvl w:val="0"/>
          <w:numId w:val="5"/>
        </w:numPr>
        <w:spacing w:after="0" w:line="240" w:lineRule="auto"/>
        <w:jc w:val="both"/>
        <w:rPr>
          <w:rFonts w:ascii="Arial Narrow" w:hAnsi="Arial Narrow" w:cs="Arial"/>
        </w:rPr>
      </w:pPr>
      <w:r w:rsidRPr="0014584E">
        <w:rPr>
          <w:rFonts w:ascii="Arial Narrow" w:hAnsi="Arial Narrow" w:cs="Arial"/>
        </w:rPr>
        <w:lastRenderedPageBreak/>
        <w:t>No obstante lo anterior y como parte de las estrategias establecidas por el ICBF para gestionar una finalización adecuada en la prestación del servicio, se destinaron recursos para la fase de cierre que se desarrollará durante la primera semana del mes de diciembre de 2018.</w:t>
      </w:r>
    </w:p>
    <w:p w14:paraId="6491A4A1" w14:textId="77777777" w:rsidR="00895C6C" w:rsidRPr="0014584E" w:rsidRDefault="00895C6C" w:rsidP="00C86D36">
      <w:pPr>
        <w:spacing w:after="0" w:line="240" w:lineRule="auto"/>
        <w:ind w:left="38"/>
        <w:jc w:val="both"/>
        <w:rPr>
          <w:rFonts w:ascii="Arial Narrow" w:hAnsi="Arial Narrow" w:cs="Arial"/>
        </w:rPr>
      </w:pPr>
    </w:p>
    <w:p w14:paraId="42659958" w14:textId="77777777" w:rsidR="00D24F31" w:rsidRPr="0014584E" w:rsidRDefault="00C876AC" w:rsidP="00C86D36">
      <w:pPr>
        <w:pStyle w:val="Prrafodelista"/>
        <w:numPr>
          <w:ilvl w:val="0"/>
          <w:numId w:val="2"/>
        </w:numPr>
        <w:spacing w:after="0" w:line="240" w:lineRule="auto"/>
        <w:jc w:val="both"/>
        <w:rPr>
          <w:rFonts w:ascii="Arial Narrow" w:hAnsi="Arial Narrow" w:cs="Arial"/>
          <w:b/>
        </w:rPr>
      </w:pPr>
      <w:r w:rsidRPr="0014584E">
        <w:rPr>
          <w:rFonts w:ascii="Arial Narrow" w:hAnsi="Arial Narrow" w:cs="Arial"/>
          <w:b/>
        </w:rPr>
        <w:t>Revisión</w:t>
      </w:r>
      <w:r w:rsidR="00A556C3" w:rsidRPr="0014584E">
        <w:rPr>
          <w:rFonts w:ascii="Arial Narrow" w:hAnsi="Arial Narrow" w:cs="Arial"/>
          <w:b/>
        </w:rPr>
        <w:t xml:space="preserve"> del Manual Operativo</w:t>
      </w:r>
    </w:p>
    <w:p w14:paraId="4EB88B2D" w14:textId="77777777" w:rsidR="00895C6C" w:rsidRPr="0014584E" w:rsidRDefault="00895C6C" w:rsidP="00C86D36">
      <w:pPr>
        <w:spacing w:after="0" w:line="240" w:lineRule="auto"/>
        <w:jc w:val="both"/>
        <w:rPr>
          <w:rFonts w:ascii="Arial Narrow" w:hAnsi="Arial Narrow" w:cs="Arial"/>
        </w:rPr>
      </w:pPr>
      <w:r w:rsidRPr="0014584E">
        <w:rPr>
          <w:rFonts w:ascii="Arial Narrow" w:hAnsi="Arial Narrow" w:cs="Arial"/>
        </w:rPr>
        <w:t>El proceso de revisión y ajuste de los manuales operativos consiste en:</w:t>
      </w:r>
    </w:p>
    <w:p w14:paraId="18C01EC2" w14:textId="77777777" w:rsidR="00895C6C" w:rsidRPr="0014584E" w:rsidRDefault="00895C6C" w:rsidP="00C86D36">
      <w:pPr>
        <w:spacing w:after="0" w:line="240" w:lineRule="auto"/>
        <w:jc w:val="both"/>
        <w:rPr>
          <w:rFonts w:ascii="Arial Narrow" w:hAnsi="Arial Narrow" w:cs="Arial"/>
        </w:rPr>
      </w:pPr>
    </w:p>
    <w:p w14:paraId="1D68B10D" w14:textId="77777777" w:rsidR="00895C6C" w:rsidRPr="0014584E" w:rsidRDefault="00895C6C" w:rsidP="00F9549E">
      <w:pPr>
        <w:pStyle w:val="Prrafodelista"/>
        <w:numPr>
          <w:ilvl w:val="0"/>
          <w:numId w:val="8"/>
        </w:numPr>
        <w:spacing w:after="0" w:line="240" w:lineRule="auto"/>
        <w:jc w:val="both"/>
        <w:rPr>
          <w:rFonts w:ascii="Arial Narrow" w:hAnsi="Arial Narrow" w:cs="Arial"/>
        </w:rPr>
      </w:pPr>
      <w:r w:rsidRPr="0014584E">
        <w:rPr>
          <w:rFonts w:ascii="Arial Narrow" w:hAnsi="Arial Narrow" w:cs="Arial"/>
        </w:rPr>
        <w:t>Identificar la necesidad de modificación del Lineamiento o Manual Operativo</w:t>
      </w:r>
    </w:p>
    <w:p w14:paraId="545CF884" w14:textId="77777777" w:rsidR="00895C6C" w:rsidRPr="0014584E" w:rsidRDefault="00895C6C" w:rsidP="00F9549E">
      <w:pPr>
        <w:pStyle w:val="Prrafodelista"/>
        <w:numPr>
          <w:ilvl w:val="0"/>
          <w:numId w:val="8"/>
        </w:numPr>
        <w:spacing w:after="0" w:line="240" w:lineRule="auto"/>
        <w:jc w:val="both"/>
        <w:rPr>
          <w:rFonts w:ascii="Arial Narrow" w:hAnsi="Arial Narrow" w:cs="Arial"/>
        </w:rPr>
      </w:pPr>
      <w:r w:rsidRPr="0014584E">
        <w:rPr>
          <w:rFonts w:ascii="Arial Narrow" w:hAnsi="Arial Narrow" w:cs="Arial"/>
        </w:rPr>
        <w:t>Realizar la identificación de las fuentes, recopilación de información y el análisis de la actualización.</w:t>
      </w:r>
    </w:p>
    <w:p w14:paraId="0DB6D405" w14:textId="77777777" w:rsidR="00895C6C" w:rsidRPr="0014584E" w:rsidRDefault="00895C6C" w:rsidP="00F9549E">
      <w:pPr>
        <w:pStyle w:val="Prrafodelista"/>
        <w:numPr>
          <w:ilvl w:val="0"/>
          <w:numId w:val="8"/>
        </w:numPr>
        <w:spacing w:after="0" w:line="240" w:lineRule="auto"/>
        <w:jc w:val="both"/>
        <w:rPr>
          <w:rFonts w:ascii="Arial Narrow" w:hAnsi="Arial Narrow" w:cs="Arial"/>
        </w:rPr>
      </w:pPr>
      <w:r w:rsidRPr="0014584E">
        <w:rPr>
          <w:rFonts w:ascii="Arial Narrow" w:hAnsi="Arial Narrow" w:cs="Arial"/>
        </w:rPr>
        <w:t>Definir ajustes en la modalidad de atención y generar una propuesta de actualización de lineamiento técnico y/o manual operativo</w:t>
      </w:r>
    </w:p>
    <w:p w14:paraId="39F08528" w14:textId="77777777" w:rsidR="00895C6C" w:rsidRPr="0014584E" w:rsidRDefault="00895C6C" w:rsidP="00F9549E">
      <w:pPr>
        <w:pStyle w:val="Prrafodelista"/>
        <w:numPr>
          <w:ilvl w:val="0"/>
          <w:numId w:val="8"/>
        </w:numPr>
        <w:spacing w:after="0" w:line="240" w:lineRule="auto"/>
        <w:jc w:val="both"/>
        <w:rPr>
          <w:rFonts w:ascii="Arial Narrow" w:hAnsi="Arial Narrow" w:cs="Arial"/>
        </w:rPr>
      </w:pPr>
      <w:r w:rsidRPr="0014584E">
        <w:rPr>
          <w:rFonts w:ascii="Arial Narrow" w:hAnsi="Arial Narrow" w:cs="Arial"/>
        </w:rPr>
        <w:t>Presentar para revisión el Lineamiento y/o Manual Operativo ajustado de la modalidad.</w:t>
      </w:r>
    </w:p>
    <w:p w14:paraId="5B3111FE" w14:textId="77777777" w:rsidR="00895C6C" w:rsidRPr="0014584E" w:rsidRDefault="00895C6C" w:rsidP="00F9549E">
      <w:pPr>
        <w:pStyle w:val="Prrafodelista"/>
        <w:numPr>
          <w:ilvl w:val="0"/>
          <w:numId w:val="8"/>
        </w:numPr>
        <w:spacing w:after="0" w:line="240" w:lineRule="auto"/>
        <w:jc w:val="both"/>
        <w:rPr>
          <w:rFonts w:ascii="Arial Narrow" w:hAnsi="Arial Narrow" w:cs="Arial"/>
        </w:rPr>
      </w:pPr>
      <w:r w:rsidRPr="0014584E">
        <w:rPr>
          <w:rFonts w:ascii="Arial Narrow" w:hAnsi="Arial Narrow" w:cs="Arial"/>
        </w:rPr>
        <w:t>Revisar la propuesta de actualización de Lineamiento y/o Manual Operativo de la modalidad.</w:t>
      </w:r>
    </w:p>
    <w:p w14:paraId="048C1B8A" w14:textId="77777777" w:rsidR="00895C6C" w:rsidRPr="0014584E" w:rsidRDefault="00895C6C" w:rsidP="00F9549E">
      <w:pPr>
        <w:pStyle w:val="Prrafodelista"/>
        <w:numPr>
          <w:ilvl w:val="0"/>
          <w:numId w:val="8"/>
        </w:numPr>
        <w:spacing w:after="0" w:line="240" w:lineRule="auto"/>
        <w:jc w:val="both"/>
        <w:rPr>
          <w:rFonts w:ascii="Arial Narrow" w:hAnsi="Arial Narrow" w:cs="Arial"/>
        </w:rPr>
      </w:pPr>
      <w:r w:rsidRPr="0014584E">
        <w:rPr>
          <w:rFonts w:ascii="Arial Narrow" w:hAnsi="Arial Narrow" w:cs="Arial"/>
        </w:rPr>
        <w:t>Enviar documento para revisión de los procesos involucrados en el nivel Regional y Zonal.</w:t>
      </w:r>
    </w:p>
    <w:p w14:paraId="0E091D95" w14:textId="77777777" w:rsidR="00895C6C" w:rsidRPr="0014584E" w:rsidRDefault="00895C6C" w:rsidP="00F9549E">
      <w:pPr>
        <w:pStyle w:val="Prrafodelista"/>
        <w:numPr>
          <w:ilvl w:val="0"/>
          <w:numId w:val="8"/>
        </w:numPr>
        <w:spacing w:after="0" w:line="240" w:lineRule="auto"/>
        <w:jc w:val="both"/>
        <w:rPr>
          <w:rFonts w:ascii="Arial Narrow" w:hAnsi="Arial Narrow" w:cs="Arial"/>
        </w:rPr>
      </w:pPr>
      <w:r w:rsidRPr="0014584E">
        <w:rPr>
          <w:rFonts w:ascii="Arial Narrow" w:hAnsi="Arial Narrow" w:cs="Arial"/>
        </w:rPr>
        <w:t>Realizar validación del lineamiento /manual Operativo</w:t>
      </w:r>
    </w:p>
    <w:p w14:paraId="0EC08332" w14:textId="77777777" w:rsidR="00895C6C" w:rsidRPr="0014584E" w:rsidRDefault="00895C6C" w:rsidP="00F9549E">
      <w:pPr>
        <w:pStyle w:val="Prrafodelista"/>
        <w:numPr>
          <w:ilvl w:val="0"/>
          <w:numId w:val="8"/>
        </w:numPr>
        <w:spacing w:after="0" w:line="240" w:lineRule="auto"/>
        <w:jc w:val="both"/>
        <w:rPr>
          <w:rFonts w:ascii="Arial Narrow" w:hAnsi="Arial Narrow" w:cs="Arial"/>
        </w:rPr>
      </w:pPr>
      <w:r w:rsidRPr="0014584E">
        <w:rPr>
          <w:rFonts w:ascii="Arial Narrow" w:hAnsi="Arial Narrow" w:cs="Arial"/>
        </w:rPr>
        <w:t>Publicar el Documento ajustado preliminar de Lineamiento Técnico /Manual Operativo para consulta Ciudadana</w:t>
      </w:r>
    </w:p>
    <w:p w14:paraId="0A75D322" w14:textId="77777777" w:rsidR="00895C6C" w:rsidRPr="0014584E" w:rsidRDefault="00895C6C" w:rsidP="00F9549E">
      <w:pPr>
        <w:pStyle w:val="Prrafodelista"/>
        <w:numPr>
          <w:ilvl w:val="0"/>
          <w:numId w:val="8"/>
        </w:numPr>
        <w:spacing w:after="0" w:line="240" w:lineRule="auto"/>
        <w:jc w:val="both"/>
        <w:rPr>
          <w:rFonts w:ascii="Arial Narrow" w:hAnsi="Arial Narrow" w:cs="Arial"/>
        </w:rPr>
      </w:pPr>
      <w:r w:rsidRPr="0014584E">
        <w:rPr>
          <w:rFonts w:ascii="Arial Narrow" w:hAnsi="Arial Narrow" w:cs="Arial"/>
        </w:rPr>
        <w:t>Remitir para aprobación ficha lineamientos de programación y ejecución de metas de la modalidad</w:t>
      </w:r>
    </w:p>
    <w:p w14:paraId="65317B24" w14:textId="77777777" w:rsidR="00895C6C" w:rsidRPr="0014584E" w:rsidRDefault="00895C6C" w:rsidP="00F9549E">
      <w:pPr>
        <w:pStyle w:val="Prrafodelista"/>
        <w:numPr>
          <w:ilvl w:val="0"/>
          <w:numId w:val="8"/>
        </w:numPr>
        <w:spacing w:after="0" w:line="240" w:lineRule="auto"/>
        <w:jc w:val="both"/>
        <w:rPr>
          <w:rFonts w:ascii="Arial Narrow" w:hAnsi="Arial Narrow" w:cs="Arial"/>
        </w:rPr>
      </w:pPr>
      <w:r w:rsidRPr="0014584E">
        <w:rPr>
          <w:rFonts w:ascii="Arial Narrow" w:hAnsi="Arial Narrow" w:cs="Arial"/>
        </w:rPr>
        <w:t>Identificar y enviar a la Subdirección de Programación, los parámetros de creación o ajuste de servicios</w:t>
      </w:r>
    </w:p>
    <w:p w14:paraId="364E1255" w14:textId="77777777" w:rsidR="00895C6C" w:rsidRPr="0014584E" w:rsidRDefault="00895C6C" w:rsidP="00F9549E">
      <w:pPr>
        <w:pStyle w:val="Prrafodelista"/>
        <w:numPr>
          <w:ilvl w:val="0"/>
          <w:numId w:val="8"/>
        </w:numPr>
        <w:spacing w:after="0" w:line="240" w:lineRule="auto"/>
        <w:jc w:val="both"/>
        <w:rPr>
          <w:rFonts w:ascii="Arial Narrow" w:hAnsi="Arial Narrow" w:cs="Arial"/>
        </w:rPr>
      </w:pPr>
      <w:r w:rsidRPr="0014584E">
        <w:rPr>
          <w:rFonts w:ascii="Arial Narrow" w:hAnsi="Arial Narrow" w:cs="Arial"/>
        </w:rPr>
        <w:t>Realizar registro del servicio en el SIM</w:t>
      </w:r>
    </w:p>
    <w:p w14:paraId="6C222330" w14:textId="77777777" w:rsidR="00895C6C" w:rsidRPr="0014584E" w:rsidRDefault="00895C6C" w:rsidP="00F9549E">
      <w:pPr>
        <w:pStyle w:val="Prrafodelista"/>
        <w:numPr>
          <w:ilvl w:val="0"/>
          <w:numId w:val="8"/>
        </w:numPr>
        <w:spacing w:after="0" w:line="240" w:lineRule="auto"/>
        <w:jc w:val="both"/>
        <w:rPr>
          <w:rFonts w:ascii="Arial Narrow" w:hAnsi="Arial Narrow" w:cs="Arial"/>
        </w:rPr>
      </w:pPr>
      <w:r w:rsidRPr="0014584E">
        <w:rPr>
          <w:rFonts w:ascii="Arial Narrow" w:hAnsi="Arial Narrow" w:cs="Arial"/>
        </w:rPr>
        <w:t>Realizar verificación y validación del servicio en el SIM</w:t>
      </w:r>
    </w:p>
    <w:p w14:paraId="74ACE03F" w14:textId="77777777" w:rsidR="00895C6C" w:rsidRPr="0014584E" w:rsidRDefault="00895C6C" w:rsidP="00F9549E">
      <w:pPr>
        <w:pStyle w:val="Prrafodelista"/>
        <w:numPr>
          <w:ilvl w:val="0"/>
          <w:numId w:val="8"/>
        </w:numPr>
        <w:spacing w:after="0" w:line="240" w:lineRule="auto"/>
        <w:jc w:val="both"/>
        <w:rPr>
          <w:rFonts w:ascii="Arial Narrow" w:hAnsi="Arial Narrow" w:cs="Arial"/>
        </w:rPr>
      </w:pPr>
      <w:r w:rsidRPr="0014584E">
        <w:rPr>
          <w:rFonts w:ascii="Arial Narrow" w:hAnsi="Arial Narrow" w:cs="Arial"/>
        </w:rPr>
        <w:t>Elaborar Resolución del Lineamiento</w:t>
      </w:r>
    </w:p>
    <w:p w14:paraId="2723BBD0" w14:textId="77777777" w:rsidR="00895C6C" w:rsidRPr="0014584E" w:rsidRDefault="00895C6C" w:rsidP="00F9549E">
      <w:pPr>
        <w:pStyle w:val="Prrafodelista"/>
        <w:numPr>
          <w:ilvl w:val="0"/>
          <w:numId w:val="8"/>
        </w:numPr>
        <w:spacing w:after="0" w:line="240" w:lineRule="auto"/>
        <w:jc w:val="both"/>
        <w:rPr>
          <w:rFonts w:ascii="Arial Narrow" w:hAnsi="Arial Narrow" w:cs="Arial"/>
        </w:rPr>
      </w:pPr>
      <w:r w:rsidRPr="0014584E">
        <w:rPr>
          <w:rFonts w:ascii="Arial Narrow" w:hAnsi="Arial Narrow" w:cs="Arial"/>
        </w:rPr>
        <w:t>Realizar control de legalidad</w:t>
      </w:r>
    </w:p>
    <w:p w14:paraId="20E8D5D5" w14:textId="77777777" w:rsidR="00895C6C" w:rsidRPr="0014584E" w:rsidRDefault="00895C6C" w:rsidP="00F9549E">
      <w:pPr>
        <w:pStyle w:val="Prrafodelista"/>
        <w:numPr>
          <w:ilvl w:val="0"/>
          <w:numId w:val="8"/>
        </w:numPr>
        <w:spacing w:after="0" w:line="240" w:lineRule="auto"/>
        <w:jc w:val="both"/>
        <w:rPr>
          <w:rFonts w:ascii="Arial Narrow" w:hAnsi="Arial Narrow" w:cs="Arial"/>
        </w:rPr>
      </w:pPr>
      <w:r w:rsidRPr="0014584E">
        <w:rPr>
          <w:rFonts w:ascii="Arial Narrow" w:hAnsi="Arial Narrow" w:cs="Arial"/>
        </w:rPr>
        <w:t>Emitir la Resolución y enviar al Director General para aprobación.</w:t>
      </w:r>
    </w:p>
    <w:p w14:paraId="1F6019DB" w14:textId="77777777" w:rsidR="00895C6C" w:rsidRPr="0014584E" w:rsidRDefault="00895C6C" w:rsidP="00F9549E">
      <w:pPr>
        <w:pStyle w:val="Prrafodelista"/>
        <w:numPr>
          <w:ilvl w:val="0"/>
          <w:numId w:val="8"/>
        </w:numPr>
        <w:spacing w:after="0" w:line="240" w:lineRule="auto"/>
        <w:jc w:val="both"/>
        <w:rPr>
          <w:rFonts w:ascii="Arial Narrow" w:hAnsi="Arial Narrow" w:cs="Arial"/>
        </w:rPr>
      </w:pPr>
      <w:r w:rsidRPr="0014584E">
        <w:rPr>
          <w:rFonts w:ascii="Arial Narrow" w:hAnsi="Arial Narrow" w:cs="Arial"/>
        </w:rPr>
        <w:t>Socializar Lineamiento/ Manual junto con la Resolución de aprobación o modificación.</w:t>
      </w:r>
    </w:p>
    <w:p w14:paraId="44CCB95B" w14:textId="77777777" w:rsidR="00895C6C" w:rsidRPr="0014584E" w:rsidRDefault="00895C6C" w:rsidP="00C86D36">
      <w:pPr>
        <w:spacing w:after="0" w:line="240" w:lineRule="auto"/>
        <w:jc w:val="both"/>
        <w:rPr>
          <w:rFonts w:ascii="Arial Narrow" w:hAnsi="Arial Narrow" w:cs="Arial"/>
        </w:rPr>
      </w:pPr>
    </w:p>
    <w:p w14:paraId="7CEFA6E1" w14:textId="77777777" w:rsidR="00895C6C" w:rsidRPr="0014584E" w:rsidRDefault="00895C6C" w:rsidP="00C86D36">
      <w:pPr>
        <w:spacing w:after="0" w:line="240" w:lineRule="auto"/>
        <w:jc w:val="both"/>
        <w:rPr>
          <w:rFonts w:ascii="Arial Narrow" w:hAnsi="Arial Narrow" w:cs="Arial"/>
        </w:rPr>
      </w:pPr>
      <w:r w:rsidRPr="0014584E">
        <w:rPr>
          <w:rFonts w:ascii="Arial Narrow" w:hAnsi="Arial Narrow" w:cs="Arial"/>
        </w:rPr>
        <w:t>Los ajustes más relevantes de los manuales para la contratación 2019 son:</w:t>
      </w:r>
    </w:p>
    <w:p w14:paraId="10E2093E" w14:textId="77777777" w:rsidR="00895C6C" w:rsidRPr="0014584E" w:rsidRDefault="00895C6C" w:rsidP="00C86D36">
      <w:pPr>
        <w:spacing w:after="0" w:line="240" w:lineRule="auto"/>
        <w:jc w:val="both"/>
        <w:rPr>
          <w:rFonts w:ascii="Arial Narrow" w:hAnsi="Arial Narrow" w:cs="Arial"/>
        </w:rPr>
      </w:pPr>
    </w:p>
    <w:p w14:paraId="4A893A9B" w14:textId="77777777" w:rsidR="00895C6C" w:rsidRPr="0014584E" w:rsidRDefault="00895C6C" w:rsidP="00F9549E">
      <w:pPr>
        <w:pStyle w:val="Prrafodelista"/>
        <w:numPr>
          <w:ilvl w:val="0"/>
          <w:numId w:val="5"/>
        </w:numPr>
        <w:spacing w:after="0" w:line="240" w:lineRule="auto"/>
        <w:jc w:val="both"/>
        <w:rPr>
          <w:rFonts w:ascii="Arial Narrow" w:hAnsi="Arial Narrow" w:cs="Arial"/>
        </w:rPr>
      </w:pPr>
      <w:r w:rsidRPr="0014584E">
        <w:rPr>
          <w:rFonts w:ascii="Arial Narrow" w:hAnsi="Arial Narrow" w:cs="Arial"/>
        </w:rPr>
        <w:t>Mayor coherencia y precisión en objetivo general y específicos de modalidades y servicios.</w:t>
      </w:r>
    </w:p>
    <w:p w14:paraId="0D9A3729" w14:textId="77777777" w:rsidR="00895C6C" w:rsidRPr="0014584E" w:rsidRDefault="00895C6C" w:rsidP="00F9549E">
      <w:pPr>
        <w:pStyle w:val="Prrafodelista"/>
        <w:numPr>
          <w:ilvl w:val="0"/>
          <w:numId w:val="5"/>
        </w:numPr>
        <w:spacing w:after="0" w:line="240" w:lineRule="auto"/>
        <w:jc w:val="both"/>
        <w:rPr>
          <w:rFonts w:ascii="Arial Narrow" w:hAnsi="Arial Narrow" w:cs="Arial"/>
        </w:rPr>
      </w:pPr>
      <w:r w:rsidRPr="0014584E">
        <w:rPr>
          <w:rFonts w:ascii="Arial Narrow" w:hAnsi="Arial Narrow" w:cs="Arial"/>
        </w:rPr>
        <w:t xml:space="preserve">Inclusión del criterio de focalización para atender población migrante en las 4 modalidades. </w:t>
      </w:r>
    </w:p>
    <w:p w14:paraId="7042D41E" w14:textId="77777777" w:rsidR="00895C6C" w:rsidRPr="0014584E" w:rsidRDefault="00895C6C" w:rsidP="00F9549E">
      <w:pPr>
        <w:pStyle w:val="Prrafodelista"/>
        <w:numPr>
          <w:ilvl w:val="0"/>
          <w:numId w:val="5"/>
        </w:numPr>
        <w:spacing w:after="0" w:line="240" w:lineRule="auto"/>
        <w:jc w:val="both"/>
        <w:rPr>
          <w:rFonts w:ascii="Arial Narrow" w:hAnsi="Arial Narrow" w:cs="Arial"/>
        </w:rPr>
      </w:pPr>
      <w:r w:rsidRPr="0014584E">
        <w:rPr>
          <w:rFonts w:ascii="Arial Narrow" w:hAnsi="Arial Narrow" w:cs="Arial"/>
        </w:rPr>
        <w:t>Mecanismo de cierre y apertura de Unidad Comunitaria de Atención – UCA modalidad propia e intercultural.</w:t>
      </w:r>
    </w:p>
    <w:p w14:paraId="4ED073E4" w14:textId="77777777" w:rsidR="00895C6C" w:rsidRPr="0014584E" w:rsidRDefault="00895C6C" w:rsidP="00F9549E">
      <w:pPr>
        <w:pStyle w:val="Prrafodelista"/>
        <w:numPr>
          <w:ilvl w:val="0"/>
          <w:numId w:val="5"/>
        </w:numPr>
        <w:spacing w:after="0" w:line="240" w:lineRule="auto"/>
        <w:jc w:val="both"/>
        <w:rPr>
          <w:rFonts w:ascii="Arial Narrow" w:hAnsi="Arial Narrow" w:cs="Arial"/>
        </w:rPr>
      </w:pPr>
      <w:r w:rsidRPr="0014584E">
        <w:rPr>
          <w:rFonts w:ascii="Arial Narrow" w:hAnsi="Arial Narrow" w:cs="Arial"/>
        </w:rPr>
        <w:t>Ajuste de los requisitos del talento humano de Hogares Comunitarios de Bienestar-HCB.</w:t>
      </w:r>
    </w:p>
    <w:p w14:paraId="2DFAC85F" w14:textId="77777777" w:rsidR="00895C6C" w:rsidRPr="0014584E" w:rsidRDefault="00895C6C" w:rsidP="00F9549E">
      <w:pPr>
        <w:pStyle w:val="Prrafodelista"/>
        <w:numPr>
          <w:ilvl w:val="0"/>
          <w:numId w:val="5"/>
        </w:numPr>
        <w:spacing w:after="0" w:line="240" w:lineRule="auto"/>
        <w:jc w:val="both"/>
        <w:rPr>
          <w:rFonts w:ascii="Arial Narrow" w:hAnsi="Arial Narrow" w:cs="Arial"/>
        </w:rPr>
      </w:pPr>
      <w:r w:rsidRPr="0014584E">
        <w:rPr>
          <w:rFonts w:ascii="Arial Narrow" w:hAnsi="Arial Narrow" w:cs="Arial"/>
        </w:rPr>
        <w:t>Mejora orientaciones para el cumplimiento de las condiciones de calidad en los seis) componentes de atención para la educación inicial.</w:t>
      </w:r>
    </w:p>
    <w:p w14:paraId="08E5B67D" w14:textId="77777777" w:rsidR="00895C6C" w:rsidRPr="0014584E" w:rsidRDefault="00895C6C" w:rsidP="00F9549E">
      <w:pPr>
        <w:pStyle w:val="Prrafodelista"/>
        <w:numPr>
          <w:ilvl w:val="0"/>
          <w:numId w:val="5"/>
        </w:numPr>
        <w:spacing w:after="0" w:line="240" w:lineRule="auto"/>
        <w:jc w:val="both"/>
        <w:rPr>
          <w:rFonts w:ascii="Arial Narrow" w:hAnsi="Arial Narrow" w:cs="Arial"/>
        </w:rPr>
      </w:pPr>
      <w:r w:rsidRPr="0014584E">
        <w:rPr>
          <w:rFonts w:ascii="Arial Narrow" w:hAnsi="Arial Narrow" w:cs="Arial"/>
        </w:rPr>
        <w:t xml:space="preserve">Se </w:t>
      </w:r>
      <w:r w:rsidR="004A6162" w:rsidRPr="0014584E">
        <w:rPr>
          <w:rFonts w:ascii="Arial Narrow" w:hAnsi="Arial Narrow" w:cs="Arial"/>
        </w:rPr>
        <w:t>creó</w:t>
      </w:r>
      <w:r w:rsidRPr="0014584E">
        <w:rPr>
          <w:rFonts w:ascii="Arial Narrow" w:hAnsi="Arial Narrow" w:cs="Arial"/>
        </w:rPr>
        <w:t xml:space="preserve"> un estándar nuevo de control social en el componente de familia comunidad y redes.</w:t>
      </w:r>
    </w:p>
    <w:p w14:paraId="41415E11" w14:textId="77777777" w:rsidR="00D24F31" w:rsidRPr="0058123F" w:rsidRDefault="00D24F31" w:rsidP="00C86D36">
      <w:pPr>
        <w:spacing w:after="0" w:line="240" w:lineRule="auto"/>
        <w:jc w:val="both"/>
        <w:rPr>
          <w:rFonts w:ascii="Arial Narrow" w:hAnsi="Arial Narrow" w:cs="Arial"/>
        </w:rPr>
      </w:pPr>
    </w:p>
    <w:p w14:paraId="03C29682" w14:textId="77777777" w:rsidR="00AD7C79" w:rsidRPr="0058123F" w:rsidRDefault="00AD7C79" w:rsidP="00C86D36">
      <w:pPr>
        <w:spacing w:after="0" w:line="240" w:lineRule="auto"/>
        <w:jc w:val="both"/>
        <w:rPr>
          <w:rFonts w:ascii="Arial Narrow" w:hAnsi="Arial Narrow" w:cs="Arial"/>
        </w:rPr>
      </w:pPr>
    </w:p>
    <w:p w14:paraId="5B14B505" w14:textId="77777777" w:rsidR="007D40E6" w:rsidRPr="0058123F" w:rsidRDefault="007D40E6" w:rsidP="00C86D36">
      <w:pPr>
        <w:spacing w:after="0" w:line="240" w:lineRule="auto"/>
        <w:jc w:val="both"/>
        <w:rPr>
          <w:rFonts w:ascii="Arial Narrow" w:hAnsi="Arial Narrow" w:cs="Arial"/>
          <w:b/>
        </w:rPr>
      </w:pPr>
      <w:r w:rsidRPr="0058123F">
        <w:rPr>
          <w:rFonts w:ascii="Arial Narrow" w:hAnsi="Arial Narrow" w:cs="Arial"/>
          <w:b/>
        </w:rPr>
        <w:br w:type="page"/>
      </w:r>
    </w:p>
    <w:p w14:paraId="447158B5" w14:textId="77777777" w:rsidR="00224D54" w:rsidRPr="0058123F" w:rsidRDefault="00224D54" w:rsidP="00F9549E">
      <w:pPr>
        <w:pStyle w:val="Ttulo1"/>
        <w:numPr>
          <w:ilvl w:val="0"/>
          <w:numId w:val="12"/>
        </w:numPr>
        <w:spacing w:before="0" w:line="240" w:lineRule="auto"/>
        <w:jc w:val="both"/>
        <w:rPr>
          <w:rFonts w:ascii="Arial Narrow" w:hAnsi="Arial Narrow" w:cs="Arial"/>
          <w:b/>
        </w:rPr>
      </w:pPr>
      <w:bookmarkStart w:id="3" w:name="_Toc530933665"/>
      <w:r w:rsidRPr="0058123F">
        <w:rPr>
          <w:rFonts w:ascii="Arial Narrow" w:hAnsi="Arial Narrow" w:cs="Arial"/>
          <w:b/>
        </w:rPr>
        <w:lastRenderedPageBreak/>
        <w:t>S</w:t>
      </w:r>
      <w:r w:rsidR="007D40E6" w:rsidRPr="0058123F">
        <w:rPr>
          <w:rFonts w:ascii="Arial Narrow" w:hAnsi="Arial Narrow" w:cs="Arial"/>
          <w:b/>
        </w:rPr>
        <w:t>ALUD DE LA NIÑEZ Y DISCAPACIDAD</w:t>
      </w:r>
      <w:bookmarkEnd w:id="3"/>
    </w:p>
    <w:p w14:paraId="4B64F411" w14:textId="77777777" w:rsidR="00AD7C79" w:rsidRPr="0058123F" w:rsidRDefault="00AD7C79" w:rsidP="00C86D36">
      <w:pPr>
        <w:spacing w:after="0" w:line="240" w:lineRule="auto"/>
        <w:jc w:val="both"/>
        <w:rPr>
          <w:rFonts w:ascii="Arial Narrow" w:hAnsi="Arial Narrow" w:cs="Arial"/>
          <w:b/>
        </w:rPr>
      </w:pPr>
    </w:p>
    <w:p w14:paraId="7AF4019F" w14:textId="77777777" w:rsidR="00224D54" w:rsidRPr="0058123F" w:rsidRDefault="00224D54" w:rsidP="00C86D36">
      <w:pPr>
        <w:spacing w:after="0" w:line="240" w:lineRule="auto"/>
        <w:jc w:val="both"/>
        <w:rPr>
          <w:rFonts w:ascii="Arial Narrow" w:hAnsi="Arial Narrow" w:cs="Arial"/>
        </w:rPr>
      </w:pPr>
      <w:r w:rsidRPr="0058123F">
        <w:rPr>
          <w:rFonts w:ascii="Arial Narrow" w:hAnsi="Arial Narrow" w:cs="Arial"/>
          <w:b/>
        </w:rPr>
        <w:t>Senador:</w:t>
      </w:r>
      <w:r w:rsidRPr="0058123F">
        <w:rPr>
          <w:rFonts w:ascii="Arial Narrow" w:hAnsi="Arial Narrow" w:cs="Arial"/>
        </w:rPr>
        <w:t xml:space="preserve"> Juan Diego Gómez (Partido Conservador), vicepresidente de la Comisión de Derechos Humanos y Audiencias.</w:t>
      </w:r>
    </w:p>
    <w:p w14:paraId="7DEF1B9B" w14:textId="23160608" w:rsidR="00215FB4" w:rsidRPr="0058123F" w:rsidRDefault="00224D54" w:rsidP="00C86D36">
      <w:pPr>
        <w:spacing w:after="0" w:line="240" w:lineRule="auto"/>
        <w:ind w:left="567"/>
        <w:jc w:val="both"/>
        <w:rPr>
          <w:rFonts w:ascii="Arial Narrow" w:hAnsi="Arial Narrow" w:cs="Arial"/>
        </w:rPr>
      </w:pPr>
      <w:r w:rsidRPr="0058123F">
        <w:rPr>
          <w:rFonts w:ascii="Arial Narrow" w:hAnsi="Arial Narrow" w:cs="Arial"/>
        </w:rPr>
        <w:t>Solicitó al Ministerio de Salud y Protección Social cifras sobre atención en salud para NNA.</w:t>
      </w:r>
      <w:r w:rsidR="009F7F47" w:rsidRPr="0058123F">
        <w:rPr>
          <w:rFonts w:ascii="Arial Narrow" w:hAnsi="Arial Narrow" w:cs="Arial"/>
        </w:rPr>
        <w:t xml:space="preserve"> E</w:t>
      </w:r>
      <w:r w:rsidRPr="0058123F">
        <w:rPr>
          <w:rFonts w:ascii="Arial Narrow" w:hAnsi="Arial Narrow" w:cs="Arial"/>
        </w:rPr>
        <w:t xml:space="preserve">l equipo de trabajo del </w:t>
      </w:r>
      <w:r w:rsidR="006B26F3" w:rsidRPr="0058123F">
        <w:rPr>
          <w:rFonts w:ascii="Arial Narrow" w:hAnsi="Arial Narrow" w:cs="Arial"/>
        </w:rPr>
        <w:t>Senador</w:t>
      </w:r>
      <w:r w:rsidRPr="0058123F">
        <w:rPr>
          <w:rFonts w:ascii="Arial Narrow" w:hAnsi="Arial Narrow" w:cs="Arial"/>
        </w:rPr>
        <w:t xml:space="preserve"> </w:t>
      </w:r>
      <w:r w:rsidR="009F7F47" w:rsidRPr="0058123F">
        <w:rPr>
          <w:rFonts w:ascii="Arial Narrow" w:hAnsi="Arial Narrow" w:cs="Arial"/>
        </w:rPr>
        <w:t xml:space="preserve">informó que </w:t>
      </w:r>
      <w:r w:rsidRPr="0058123F">
        <w:rPr>
          <w:rFonts w:ascii="Arial Narrow" w:hAnsi="Arial Narrow" w:cs="Arial"/>
        </w:rPr>
        <w:t xml:space="preserve">sus inquietudes </w:t>
      </w:r>
      <w:r w:rsidR="009F7F47" w:rsidRPr="0058123F">
        <w:rPr>
          <w:rFonts w:ascii="Arial Narrow" w:hAnsi="Arial Narrow" w:cs="Arial"/>
        </w:rPr>
        <w:t xml:space="preserve">están </w:t>
      </w:r>
      <w:r w:rsidRPr="0058123F">
        <w:rPr>
          <w:rFonts w:ascii="Arial Narrow" w:hAnsi="Arial Narrow" w:cs="Arial"/>
        </w:rPr>
        <w:t>dirigidas al MSPS.</w:t>
      </w:r>
      <w:r w:rsidR="009F7F47" w:rsidRPr="0058123F">
        <w:rPr>
          <w:rFonts w:ascii="Arial Narrow" w:hAnsi="Arial Narrow" w:cs="Arial"/>
        </w:rPr>
        <w:t xml:space="preserve"> </w:t>
      </w:r>
      <w:r w:rsidRPr="0058123F">
        <w:rPr>
          <w:rFonts w:ascii="Arial Narrow" w:hAnsi="Arial Narrow" w:cs="Arial"/>
        </w:rPr>
        <w:t>Frente al tema de discapacidad, quiere abordar el tema de “cuidadores”.</w:t>
      </w:r>
      <w:r w:rsidR="009F7F47" w:rsidRPr="0058123F">
        <w:rPr>
          <w:rFonts w:ascii="Arial Narrow" w:hAnsi="Arial Narrow" w:cs="Arial"/>
        </w:rPr>
        <w:t xml:space="preserve"> </w:t>
      </w:r>
      <w:r w:rsidR="00215FB4" w:rsidRPr="0058123F">
        <w:rPr>
          <w:rFonts w:ascii="Arial Narrow" w:hAnsi="Arial Narrow" w:cs="Arial"/>
        </w:rPr>
        <w:t xml:space="preserve">Dado que no hay preguntas específicas para este tema, a </w:t>
      </w:r>
      <w:r w:rsidR="006B26F3" w:rsidRPr="0058123F">
        <w:rPr>
          <w:rFonts w:ascii="Arial Narrow" w:hAnsi="Arial Narrow" w:cs="Arial"/>
        </w:rPr>
        <w:t>continuación,</w:t>
      </w:r>
      <w:r w:rsidR="00215FB4" w:rsidRPr="0058123F">
        <w:rPr>
          <w:rFonts w:ascii="Arial Narrow" w:hAnsi="Arial Narrow" w:cs="Arial"/>
        </w:rPr>
        <w:t xml:space="preserve"> se presentan las generalidades del tema:</w:t>
      </w:r>
    </w:p>
    <w:p w14:paraId="59030A69" w14:textId="77777777" w:rsidR="004B2B72" w:rsidRPr="0058123F" w:rsidRDefault="004B2B72" w:rsidP="00C86D36">
      <w:pPr>
        <w:spacing w:after="0" w:line="240" w:lineRule="auto"/>
        <w:jc w:val="both"/>
        <w:rPr>
          <w:rFonts w:ascii="Arial Narrow" w:hAnsi="Arial Narrow" w:cs="Arial"/>
        </w:rPr>
      </w:pPr>
    </w:p>
    <w:p w14:paraId="64B336C8" w14:textId="77777777" w:rsidR="00795DE3" w:rsidRPr="0058123F" w:rsidRDefault="00795DE3" w:rsidP="00C86D36">
      <w:pPr>
        <w:spacing w:after="0" w:line="240" w:lineRule="auto"/>
        <w:jc w:val="both"/>
        <w:rPr>
          <w:rFonts w:ascii="Arial Narrow" w:hAnsi="Arial Narrow" w:cs="Arial"/>
          <w:b/>
        </w:rPr>
      </w:pPr>
      <w:r w:rsidRPr="0058123F">
        <w:rPr>
          <w:rFonts w:ascii="Arial Narrow" w:hAnsi="Arial Narrow" w:cs="Arial"/>
          <w:b/>
        </w:rPr>
        <w:t xml:space="preserve">Contexto </w:t>
      </w:r>
    </w:p>
    <w:p w14:paraId="4A49924A" w14:textId="77777777" w:rsidR="00795DE3" w:rsidRPr="00AB3A0C" w:rsidRDefault="00A514C9" w:rsidP="00F9549E">
      <w:pPr>
        <w:pStyle w:val="Prrafodelista"/>
        <w:numPr>
          <w:ilvl w:val="0"/>
          <w:numId w:val="5"/>
        </w:numPr>
        <w:spacing w:after="0" w:line="240" w:lineRule="auto"/>
        <w:jc w:val="both"/>
        <w:rPr>
          <w:rFonts w:ascii="Arial Narrow" w:hAnsi="Arial Narrow" w:cs="Arial"/>
        </w:rPr>
      </w:pPr>
      <w:r w:rsidRPr="00AB3A0C">
        <w:rPr>
          <w:rFonts w:ascii="Arial Narrow" w:hAnsi="Arial Narrow" w:cs="Arial"/>
        </w:rPr>
        <w:t xml:space="preserve">En términos generales el acceso </w:t>
      </w:r>
      <w:r w:rsidR="00795DE3" w:rsidRPr="00AB3A0C">
        <w:rPr>
          <w:rFonts w:ascii="Arial Narrow" w:hAnsi="Arial Narrow" w:cs="Arial"/>
        </w:rPr>
        <w:t xml:space="preserve">a la salud y la calidad </w:t>
      </w:r>
      <w:r w:rsidRPr="00AB3A0C">
        <w:rPr>
          <w:rFonts w:ascii="Arial Narrow" w:hAnsi="Arial Narrow" w:cs="Arial"/>
        </w:rPr>
        <w:t xml:space="preserve">en </w:t>
      </w:r>
      <w:r w:rsidR="00795DE3" w:rsidRPr="00AB3A0C">
        <w:rPr>
          <w:rFonts w:ascii="Arial Narrow" w:hAnsi="Arial Narrow" w:cs="Arial"/>
        </w:rPr>
        <w:t xml:space="preserve">la prestación de los servicios es </w:t>
      </w:r>
      <w:r w:rsidRPr="00AB3A0C">
        <w:rPr>
          <w:rFonts w:ascii="Arial Narrow" w:hAnsi="Arial Narrow" w:cs="Arial"/>
        </w:rPr>
        <w:t>competencia del Sector Salud.</w:t>
      </w:r>
    </w:p>
    <w:p w14:paraId="037DEF7D" w14:textId="77777777" w:rsidR="00795DE3" w:rsidRPr="00AB3A0C" w:rsidRDefault="00A514C9" w:rsidP="00F9549E">
      <w:pPr>
        <w:pStyle w:val="Prrafodelista"/>
        <w:numPr>
          <w:ilvl w:val="0"/>
          <w:numId w:val="5"/>
        </w:numPr>
        <w:spacing w:after="0" w:line="240" w:lineRule="auto"/>
        <w:jc w:val="both"/>
        <w:rPr>
          <w:rFonts w:ascii="Arial Narrow" w:hAnsi="Arial Narrow" w:cs="Arial"/>
        </w:rPr>
      </w:pPr>
      <w:r w:rsidRPr="00AB3A0C">
        <w:rPr>
          <w:rFonts w:ascii="Arial Narrow" w:hAnsi="Arial Narrow" w:cs="Arial"/>
        </w:rPr>
        <w:t>El ICBF por su parte, debe propender por l</w:t>
      </w:r>
      <w:r w:rsidR="00795DE3" w:rsidRPr="00AB3A0C">
        <w:rPr>
          <w:rFonts w:ascii="Arial Narrow" w:hAnsi="Arial Narrow" w:cs="Arial"/>
        </w:rPr>
        <w:t xml:space="preserve">a garantía del derecho a la salud de los </w:t>
      </w:r>
      <w:r w:rsidR="00B43488" w:rsidRPr="00AB3A0C">
        <w:rPr>
          <w:rFonts w:ascii="Arial Narrow" w:hAnsi="Arial Narrow" w:cs="Arial"/>
        </w:rPr>
        <w:t>NNA</w:t>
      </w:r>
      <w:r w:rsidR="00795DE3" w:rsidRPr="00AB3A0C">
        <w:rPr>
          <w:rFonts w:ascii="Arial Narrow" w:hAnsi="Arial Narrow" w:cs="Arial"/>
        </w:rPr>
        <w:t xml:space="preserve"> que se encuentran en un Proceso Administrativo de Restablecimiento de Derechos</w:t>
      </w:r>
      <w:r w:rsidRPr="00AB3A0C">
        <w:rPr>
          <w:rFonts w:ascii="Arial Narrow" w:hAnsi="Arial Narrow" w:cs="Arial"/>
        </w:rPr>
        <w:t xml:space="preserve"> (</w:t>
      </w:r>
      <w:r w:rsidR="00795DE3" w:rsidRPr="00AB3A0C">
        <w:rPr>
          <w:rFonts w:ascii="Arial Narrow" w:hAnsi="Arial Narrow" w:cs="Arial"/>
        </w:rPr>
        <w:t>PARD</w:t>
      </w:r>
      <w:r w:rsidRPr="00AB3A0C">
        <w:rPr>
          <w:rFonts w:ascii="Arial Narrow" w:hAnsi="Arial Narrow" w:cs="Arial"/>
        </w:rPr>
        <w:t>)</w:t>
      </w:r>
      <w:r w:rsidR="00795DE3" w:rsidRPr="00AB3A0C">
        <w:rPr>
          <w:rFonts w:ascii="Arial Narrow" w:hAnsi="Arial Narrow" w:cs="Arial"/>
        </w:rPr>
        <w:t>. Lo anterior, bajo el Principio de Corresponsabilidad establecido en el artículo 10 de la Ley 1098 de 2006.</w:t>
      </w:r>
    </w:p>
    <w:p w14:paraId="11593048" w14:textId="77777777" w:rsidR="00A514C9" w:rsidRPr="00AB3A0C" w:rsidRDefault="00A514C9" w:rsidP="00F9549E">
      <w:pPr>
        <w:pStyle w:val="Prrafodelista"/>
        <w:numPr>
          <w:ilvl w:val="0"/>
          <w:numId w:val="5"/>
        </w:numPr>
        <w:spacing w:after="0" w:line="240" w:lineRule="auto"/>
        <w:jc w:val="both"/>
        <w:rPr>
          <w:rFonts w:ascii="Arial Narrow" w:hAnsi="Arial Narrow" w:cs="Arial"/>
        </w:rPr>
      </w:pPr>
      <w:r w:rsidRPr="00AB3A0C">
        <w:rPr>
          <w:rFonts w:ascii="Arial Narrow" w:hAnsi="Arial Narrow" w:cs="Arial"/>
        </w:rPr>
        <w:t xml:space="preserve">De conformidad con lo establecido en la Ley 1878 de 2018, cuando un </w:t>
      </w:r>
      <w:r w:rsidR="0058123F" w:rsidRPr="00AB3A0C">
        <w:rPr>
          <w:rFonts w:ascii="Arial Narrow" w:hAnsi="Arial Narrow" w:cs="Arial"/>
        </w:rPr>
        <w:t>NNA</w:t>
      </w:r>
      <w:r w:rsidRPr="00AB3A0C">
        <w:rPr>
          <w:rFonts w:ascii="Arial Narrow" w:hAnsi="Arial Narrow" w:cs="Arial"/>
        </w:rPr>
        <w:t xml:space="preserve"> tenga derechos inobservados (en este caso no tenga acceso a los servicios de salud), no se realizará apertura de PARD, se debe gestionar la superación de la inobservancia con las entidades del SNBF.</w:t>
      </w:r>
    </w:p>
    <w:p w14:paraId="259DF188" w14:textId="77777777" w:rsidR="00795DE3" w:rsidRPr="00AB3A0C" w:rsidRDefault="00795DE3" w:rsidP="00F9549E">
      <w:pPr>
        <w:pStyle w:val="Prrafodelista"/>
        <w:numPr>
          <w:ilvl w:val="0"/>
          <w:numId w:val="5"/>
        </w:numPr>
        <w:spacing w:after="0" w:line="240" w:lineRule="auto"/>
        <w:jc w:val="both"/>
        <w:rPr>
          <w:rFonts w:ascii="Arial Narrow" w:hAnsi="Arial Narrow" w:cs="Arial"/>
        </w:rPr>
      </w:pPr>
      <w:r w:rsidRPr="00AB3A0C">
        <w:rPr>
          <w:rFonts w:ascii="Arial Narrow" w:hAnsi="Arial Narrow" w:cs="Arial"/>
        </w:rPr>
        <w:t xml:space="preserve">Se presentan dificultades en la atención oportuna en salud de los </w:t>
      </w:r>
      <w:r w:rsidR="00B43488" w:rsidRPr="00AB3A0C">
        <w:rPr>
          <w:rFonts w:ascii="Arial Narrow" w:hAnsi="Arial Narrow" w:cs="Arial"/>
        </w:rPr>
        <w:t>NNA</w:t>
      </w:r>
      <w:r w:rsidRPr="00AB3A0C">
        <w:rPr>
          <w:rFonts w:ascii="Arial Narrow" w:hAnsi="Arial Narrow" w:cs="Arial"/>
        </w:rPr>
        <w:t xml:space="preserve"> como consecuencia de escasa oferta de servicios de salud.</w:t>
      </w:r>
    </w:p>
    <w:p w14:paraId="3747AACD" w14:textId="77777777" w:rsidR="00795DE3" w:rsidRPr="00AB3A0C" w:rsidRDefault="00795DE3" w:rsidP="00F9549E">
      <w:pPr>
        <w:pStyle w:val="Prrafodelista"/>
        <w:numPr>
          <w:ilvl w:val="0"/>
          <w:numId w:val="5"/>
        </w:numPr>
        <w:spacing w:after="0" w:line="240" w:lineRule="auto"/>
        <w:jc w:val="both"/>
        <w:rPr>
          <w:rFonts w:ascii="Arial Narrow" w:hAnsi="Arial Narrow" w:cs="Arial"/>
        </w:rPr>
      </w:pPr>
      <w:r w:rsidRPr="00AB3A0C">
        <w:rPr>
          <w:rFonts w:ascii="Arial Narrow" w:hAnsi="Arial Narrow" w:cs="Arial"/>
        </w:rPr>
        <w:t xml:space="preserve">En ocasiones la atención en salud para los </w:t>
      </w:r>
      <w:r w:rsidR="00B43488" w:rsidRPr="00AB3A0C">
        <w:rPr>
          <w:rFonts w:ascii="Arial Narrow" w:hAnsi="Arial Narrow" w:cs="Arial"/>
        </w:rPr>
        <w:t>NNA</w:t>
      </w:r>
      <w:r w:rsidRPr="00AB3A0C">
        <w:rPr>
          <w:rFonts w:ascii="Arial Narrow" w:hAnsi="Arial Narrow" w:cs="Arial"/>
        </w:rPr>
        <w:t xml:space="preserve"> requiere que sean trasladados a otras ciudades o municipios diferentes al de su residencia. </w:t>
      </w:r>
    </w:p>
    <w:p w14:paraId="53703D62" w14:textId="77777777" w:rsidR="00795DE3" w:rsidRPr="00AB3A0C" w:rsidRDefault="00795DE3" w:rsidP="00F9549E">
      <w:pPr>
        <w:pStyle w:val="Prrafodelista"/>
        <w:numPr>
          <w:ilvl w:val="0"/>
          <w:numId w:val="5"/>
        </w:numPr>
        <w:spacing w:after="0" w:line="240" w:lineRule="auto"/>
        <w:jc w:val="both"/>
        <w:rPr>
          <w:rFonts w:ascii="Arial Narrow" w:hAnsi="Arial Narrow" w:cs="Arial"/>
        </w:rPr>
      </w:pPr>
      <w:r w:rsidRPr="00AB3A0C">
        <w:rPr>
          <w:rFonts w:ascii="Arial Narrow" w:hAnsi="Arial Narrow" w:cs="Arial"/>
        </w:rPr>
        <w:t xml:space="preserve">Se presentan dificultades en la adherencia de los </w:t>
      </w:r>
      <w:r w:rsidR="00B43488" w:rsidRPr="00AB3A0C">
        <w:rPr>
          <w:rFonts w:ascii="Arial Narrow" w:hAnsi="Arial Narrow" w:cs="Arial"/>
        </w:rPr>
        <w:t>NNA</w:t>
      </w:r>
      <w:r w:rsidRPr="00AB3A0C">
        <w:rPr>
          <w:rFonts w:ascii="Arial Narrow" w:hAnsi="Arial Narrow" w:cs="Arial"/>
        </w:rPr>
        <w:t xml:space="preserve"> a los tratamientos por falta de continuidad en la atención.</w:t>
      </w:r>
    </w:p>
    <w:p w14:paraId="13EFBA50" w14:textId="77777777" w:rsidR="00795DE3" w:rsidRPr="0058123F" w:rsidRDefault="00795DE3" w:rsidP="00C86D36">
      <w:pPr>
        <w:spacing w:after="0" w:line="240" w:lineRule="auto"/>
        <w:jc w:val="both"/>
        <w:rPr>
          <w:rFonts w:ascii="Arial Narrow" w:hAnsi="Arial Narrow" w:cs="Arial"/>
        </w:rPr>
      </w:pPr>
    </w:p>
    <w:p w14:paraId="6ECB3D24" w14:textId="77777777" w:rsidR="00795DE3" w:rsidRPr="0058123F" w:rsidRDefault="00795DE3" w:rsidP="00C86D36">
      <w:pPr>
        <w:spacing w:after="0" w:line="240" w:lineRule="auto"/>
        <w:jc w:val="both"/>
        <w:rPr>
          <w:rFonts w:ascii="Arial Narrow" w:hAnsi="Arial Narrow" w:cs="Arial"/>
          <w:b/>
        </w:rPr>
      </w:pPr>
      <w:r w:rsidRPr="0058123F">
        <w:rPr>
          <w:rFonts w:ascii="Arial Narrow" w:hAnsi="Arial Narrow" w:cs="Arial"/>
          <w:b/>
        </w:rPr>
        <w:t>Postura ICBF</w:t>
      </w:r>
    </w:p>
    <w:p w14:paraId="05F5831F" w14:textId="77777777" w:rsidR="00215FB4" w:rsidRPr="0058123F" w:rsidRDefault="00795DE3" w:rsidP="00F9549E">
      <w:pPr>
        <w:pStyle w:val="Prrafodelista"/>
        <w:numPr>
          <w:ilvl w:val="0"/>
          <w:numId w:val="5"/>
        </w:numPr>
        <w:spacing w:after="0" w:line="240" w:lineRule="auto"/>
        <w:jc w:val="both"/>
        <w:rPr>
          <w:rFonts w:ascii="Arial Narrow" w:hAnsi="Arial Narrow" w:cs="Arial"/>
        </w:rPr>
      </w:pPr>
      <w:r w:rsidRPr="0058123F">
        <w:rPr>
          <w:rFonts w:ascii="Arial Narrow" w:hAnsi="Arial Narrow" w:cs="Arial"/>
        </w:rPr>
        <w:t xml:space="preserve">El ICBF propone dar continuidad a la armonización entre el Modelo Integral de Atención en Salud (MIAS) creado por la Ley Estatutaria de Salud (1751 de 2015) y el modelo de atención de los </w:t>
      </w:r>
      <w:r w:rsidR="00B43488" w:rsidRPr="0058123F">
        <w:rPr>
          <w:rFonts w:ascii="Arial Narrow" w:hAnsi="Arial Narrow" w:cs="Arial"/>
        </w:rPr>
        <w:t>NNA</w:t>
      </w:r>
      <w:r w:rsidRPr="0058123F">
        <w:rPr>
          <w:rFonts w:ascii="Arial Narrow" w:hAnsi="Arial Narrow" w:cs="Arial"/>
        </w:rPr>
        <w:t xml:space="preserve"> en PARD. </w:t>
      </w:r>
    </w:p>
    <w:p w14:paraId="36B3E540" w14:textId="77777777" w:rsidR="00795DE3" w:rsidRPr="0058123F" w:rsidRDefault="00215FB4" w:rsidP="00F9549E">
      <w:pPr>
        <w:pStyle w:val="Prrafodelista"/>
        <w:numPr>
          <w:ilvl w:val="0"/>
          <w:numId w:val="5"/>
        </w:numPr>
        <w:spacing w:after="0" w:line="240" w:lineRule="auto"/>
        <w:jc w:val="both"/>
        <w:rPr>
          <w:rFonts w:ascii="Arial Narrow" w:hAnsi="Arial Narrow" w:cs="Arial"/>
        </w:rPr>
      </w:pPr>
      <w:r w:rsidRPr="0058123F">
        <w:rPr>
          <w:rFonts w:ascii="Arial Narrow" w:hAnsi="Arial Narrow" w:cs="Arial"/>
        </w:rPr>
        <w:t>E</w:t>
      </w:r>
      <w:r w:rsidR="00795DE3" w:rsidRPr="0058123F">
        <w:rPr>
          <w:rFonts w:ascii="Arial Narrow" w:hAnsi="Arial Narrow" w:cs="Arial"/>
        </w:rPr>
        <w:t>specialmente para el abordaje y respuesta a temas como la afiliación al Sistema de Salud, la atención oportuna en los casos de violencia sexual, atención a personas con discapacidad, consumo de sustancias psicoactivas y garantía de derechos sexuales y reproductivos.</w:t>
      </w:r>
    </w:p>
    <w:p w14:paraId="2E6E8970" w14:textId="77777777" w:rsidR="00215FB4" w:rsidRPr="0058123F" w:rsidRDefault="00215FB4" w:rsidP="00C86D36">
      <w:pPr>
        <w:spacing w:after="0" w:line="240" w:lineRule="auto"/>
        <w:jc w:val="both"/>
        <w:rPr>
          <w:rFonts w:ascii="Arial Narrow" w:hAnsi="Arial Narrow" w:cs="Arial"/>
        </w:rPr>
      </w:pPr>
    </w:p>
    <w:p w14:paraId="619B6893" w14:textId="77777777" w:rsidR="00795DE3" w:rsidRPr="0058123F" w:rsidRDefault="00795DE3" w:rsidP="00C86D36">
      <w:pPr>
        <w:spacing w:after="0" w:line="240" w:lineRule="auto"/>
        <w:jc w:val="both"/>
        <w:rPr>
          <w:rFonts w:ascii="Arial Narrow" w:hAnsi="Arial Narrow" w:cs="Arial"/>
          <w:b/>
        </w:rPr>
      </w:pPr>
      <w:r w:rsidRPr="0058123F">
        <w:rPr>
          <w:rFonts w:ascii="Arial Narrow" w:hAnsi="Arial Narrow" w:cs="Arial"/>
          <w:b/>
        </w:rPr>
        <w:t>¿Qué hace el ICBF?</w:t>
      </w:r>
    </w:p>
    <w:p w14:paraId="2207B5E8" w14:textId="77777777" w:rsidR="00795DE3" w:rsidRPr="0058123F" w:rsidRDefault="00795DE3" w:rsidP="00F9549E">
      <w:pPr>
        <w:pStyle w:val="Prrafodelista"/>
        <w:numPr>
          <w:ilvl w:val="0"/>
          <w:numId w:val="5"/>
        </w:numPr>
        <w:spacing w:after="0" w:line="240" w:lineRule="auto"/>
        <w:jc w:val="both"/>
        <w:rPr>
          <w:rFonts w:ascii="Arial Narrow" w:hAnsi="Arial Narrow" w:cs="Arial"/>
        </w:rPr>
      </w:pPr>
      <w:r w:rsidRPr="0058123F">
        <w:rPr>
          <w:rFonts w:ascii="Arial Narrow" w:hAnsi="Arial Narrow" w:cs="Arial"/>
        </w:rPr>
        <w:t xml:space="preserve">En la vigencia 2018, las autoridades administrativas a cargo de los PARD interpusieron 248 acciones de tutela y 546 derechos de petición con el fin de garantizar </w:t>
      </w:r>
      <w:r w:rsidR="00215FB4" w:rsidRPr="0058123F">
        <w:rPr>
          <w:rFonts w:ascii="Arial Narrow" w:hAnsi="Arial Narrow" w:cs="Arial"/>
        </w:rPr>
        <w:t xml:space="preserve">este </w:t>
      </w:r>
      <w:r w:rsidRPr="0058123F">
        <w:rPr>
          <w:rFonts w:ascii="Arial Narrow" w:hAnsi="Arial Narrow" w:cs="Arial"/>
        </w:rPr>
        <w:t>derecho</w:t>
      </w:r>
      <w:r w:rsidR="00215FB4" w:rsidRPr="0058123F">
        <w:rPr>
          <w:rFonts w:ascii="Arial Narrow" w:hAnsi="Arial Narrow" w:cs="Arial"/>
        </w:rPr>
        <w:t>.</w:t>
      </w:r>
    </w:p>
    <w:p w14:paraId="1CDA4B57" w14:textId="77777777" w:rsidR="00795DE3" w:rsidRPr="0058123F" w:rsidRDefault="00795DE3" w:rsidP="00F9549E">
      <w:pPr>
        <w:pStyle w:val="Prrafodelista"/>
        <w:numPr>
          <w:ilvl w:val="0"/>
          <w:numId w:val="5"/>
        </w:numPr>
        <w:spacing w:after="0" w:line="240" w:lineRule="auto"/>
        <w:jc w:val="both"/>
        <w:rPr>
          <w:rFonts w:ascii="Arial Narrow" w:hAnsi="Arial Narrow" w:cs="Arial"/>
        </w:rPr>
      </w:pPr>
      <w:r w:rsidRPr="0058123F">
        <w:rPr>
          <w:rFonts w:ascii="Arial Narrow" w:hAnsi="Arial Narrow" w:cs="Arial"/>
        </w:rPr>
        <w:t>El ICBF con el fin de garantizar el derecho a la salud de los niños, niñas, adolescentes y jóvenes en protección, en el marco del</w:t>
      </w:r>
      <w:r w:rsidR="00215FB4" w:rsidRPr="0058123F">
        <w:rPr>
          <w:rFonts w:ascii="Arial Narrow" w:hAnsi="Arial Narrow" w:cs="Arial"/>
        </w:rPr>
        <w:t xml:space="preserve"> </w:t>
      </w:r>
      <w:r w:rsidRPr="0058123F">
        <w:rPr>
          <w:rFonts w:ascii="Arial Narrow" w:hAnsi="Arial Narrow" w:cs="Arial"/>
        </w:rPr>
        <w:t xml:space="preserve">MIAS, </w:t>
      </w:r>
      <w:r w:rsidR="00215FB4" w:rsidRPr="0058123F">
        <w:rPr>
          <w:rFonts w:ascii="Arial Narrow" w:hAnsi="Arial Narrow" w:cs="Arial"/>
        </w:rPr>
        <w:t>ha fortalecido</w:t>
      </w:r>
      <w:r w:rsidRPr="0058123F">
        <w:rPr>
          <w:rFonts w:ascii="Arial Narrow" w:hAnsi="Arial Narrow" w:cs="Arial"/>
        </w:rPr>
        <w:t xml:space="preserve"> las rutas integrales de atención en salud en los territorios y </w:t>
      </w:r>
      <w:r w:rsidR="00215FB4" w:rsidRPr="0058123F">
        <w:rPr>
          <w:rFonts w:ascii="Arial Narrow" w:hAnsi="Arial Narrow" w:cs="Arial"/>
        </w:rPr>
        <w:t xml:space="preserve">ha participado en </w:t>
      </w:r>
      <w:r w:rsidRPr="0058123F">
        <w:rPr>
          <w:rFonts w:ascii="Arial Narrow" w:hAnsi="Arial Narrow" w:cs="Arial"/>
        </w:rPr>
        <w:t>los espacios intersectoriales para el abordaje de temas y casos específicos.</w:t>
      </w:r>
    </w:p>
    <w:p w14:paraId="7D891C12" w14:textId="77777777" w:rsidR="00795DE3" w:rsidRPr="0058123F" w:rsidRDefault="00795DE3" w:rsidP="00C86D36">
      <w:pPr>
        <w:spacing w:after="0" w:line="240" w:lineRule="auto"/>
        <w:jc w:val="both"/>
        <w:rPr>
          <w:rFonts w:ascii="Arial Narrow" w:hAnsi="Arial Narrow" w:cs="Arial"/>
        </w:rPr>
      </w:pPr>
    </w:p>
    <w:p w14:paraId="1006EC15" w14:textId="77777777" w:rsidR="00224D54" w:rsidRPr="0058123F" w:rsidRDefault="00224D54" w:rsidP="00C86D36">
      <w:pPr>
        <w:spacing w:after="0" w:line="240" w:lineRule="auto"/>
        <w:jc w:val="both"/>
        <w:rPr>
          <w:rFonts w:ascii="Arial Narrow" w:hAnsi="Arial Narrow" w:cs="Arial"/>
        </w:rPr>
      </w:pPr>
      <w:r w:rsidRPr="0058123F">
        <w:rPr>
          <w:rFonts w:ascii="Arial Narrow" w:hAnsi="Arial Narrow" w:cs="Arial"/>
          <w:b/>
        </w:rPr>
        <w:t xml:space="preserve">Nota: </w:t>
      </w:r>
      <w:r w:rsidRPr="0058123F">
        <w:rPr>
          <w:rFonts w:ascii="Arial Narrow" w:hAnsi="Arial Narrow" w:cs="Arial"/>
        </w:rPr>
        <w:t>Este senador</w:t>
      </w:r>
      <w:r w:rsidRPr="0058123F">
        <w:rPr>
          <w:rFonts w:ascii="Arial Narrow" w:hAnsi="Arial Narrow" w:cs="Arial"/>
          <w:b/>
        </w:rPr>
        <w:t xml:space="preserve"> </w:t>
      </w:r>
      <w:r w:rsidRPr="0058123F">
        <w:rPr>
          <w:rFonts w:ascii="Arial Narrow" w:hAnsi="Arial Narrow" w:cs="Arial"/>
        </w:rPr>
        <w:t>radicó en el proyecto de ley “</w:t>
      </w:r>
      <w:r w:rsidRPr="0058123F">
        <w:rPr>
          <w:rFonts w:ascii="Arial Narrow" w:hAnsi="Arial Narrow" w:cs="Arial"/>
          <w:lang w:val="es-ES"/>
        </w:rPr>
        <w:t>Por la cual se dictan normas para la protección y el restablecimiento de derechos de las personas habitantes de calle con discapacidad mental.” (Se encuentra pendiente de primer debate)</w:t>
      </w:r>
    </w:p>
    <w:p w14:paraId="749B99BF" w14:textId="77777777" w:rsidR="00224D54" w:rsidRPr="0058123F" w:rsidRDefault="00224D54" w:rsidP="00C86D36">
      <w:pPr>
        <w:spacing w:after="0" w:line="240" w:lineRule="auto"/>
        <w:jc w:val="both"/>
        <w:rPr>
          <w:rFonts w:ascii="Arial Narrow" w:hAnsi="Arial Narrow" w:cs="Arial"/>
          <w:b/>
        </w:rPr>
      </w:pPr>
    </w:p>
    <w:p w14:paraId="10663677" w14:textId="77777777" w:rsidR="00AD7C79" w:rsidRPr="0058123F" w:rsidRDefault="00AD7C79" w:rsidP="00C86D36">
      <w:pPr>
        <w:spacing w:after="0" w:line="240" w:lineRule="auto"/>
        <w:jc w:val="both"/>
        <w:rPr>
          <w:rFonts w:ascii="Arial Narrow" w:hAnsi="Arial Narrow" w:cs="Arial"/>
          <w:b/>
        </w:rPr>
      </w:pPr>
    </w:p>
    <w:p w14:paraId="3C44334B" w14:textId="77777777" w:rsidR="00B43488" w:rsidRPr="0058123F" w:rsidRDefault="00B43488" w:rsidP="00C86D36">
      <w:pPr>
        <w:spacing w:after="0" w:line="240" w:lineRule="auto"/>
        <w:jc w:val="both"/>
        <w:rPr>
          <w:rFonts w:ascii="Arial Narrow" w:eastAsiaTheme="majorEastAsia" w:hAnsi="Arial Narrow" w:cs="Arial"/>
          <w:b/>
          <w:sz w:val="24"/>
          <w:szCs w:val="32"/>
        </w:rPr>
      </w:pPr>
      <w:bookmarkStart w:id="4" w:name="_Hlk530755507"/>
      <w:r w:rsidRPr="0058123F">
        <w:rPr>
          <w:rFonts w:ascii="Arial Narrow" w:hAnsi="Arial Narrow" w:cs="Arial"/>
          <w:b/>
        </w:rPr>
        <w:br w:type="page"/>
      </w:r>
    </w:p>
    <w:p w14:paraId="1F70A9B4" w14:textId="77777777" w:rsidR="00224D54" w:rsidRPr="0014584E" w:rsidRDefault="00224D54" w:rsidP="00F9549E">
      <w:pPr>
        <w:pStyle w:val="Ttulo1"/>
        <w:numPr>
          <w:ilvl w:val="0"/>
          <w:numId w:val="12"/>
        </w:numPr>
        <w:spacing w:before="0" w:line="240" w:lineRule="auto"/>
        <w:jc w:val="both"/>
        <w:rPr>
          <w:rFonts w:ascii="Arial Narrow" w:hAnsi="Arial Narrow" w:cs="Arial"/>
          <w:b/>
        </w:rPr>
      </w:pPr>
      <w:bookmarkStart w:id="5" w:name="_Toc530933666"/>
      <w:r w:rsidRPr="0014584E">
        <w:rPr>
          <w:rFonts w:ascii="Arial Narrow" w:hAnsi="Arial Narrow" w:cs="Arial"/>
          <w:b/>
        </w:rPr>
        <w:lastRenderedPageBreak/>
        <w:t>ICBF – MECANISMOS DE PROTECCIÓN</w:t>
      </w:r>
      <w:bookmarkEnd w:id="5"/>
    </w:p>
    <w:p w14:paraId="402B0F9E" w14:textId="77777777" w:rsidR="00224D54" w:rsidRPr="0014584E" w:rsidRDefault="00224D54" w:rsidP="00C86D36">
      <w:pPr>
        <w:spacing w:after="0" w:line="240" w:lineRule="auto"/>
        <w:jc w:val="both"/>
        <w:rPr>
          <w:rFonts w:ascii="Arial Narrow" w:hAnsi="Arial Narrow" w:cs="Arial"/>
        </w:rPr>
      </w:pPr>
      <w:r w:rsidRPr="0014584E">
        <w:rPr>
          <w:rFonts w:ascii="Arial Narrow" w:hAnsi="Arial Narrow" w:cs="Arial"/>
          <w:b/>
        </w:rPr>
        <w:t>Senador:</w:t>
      </w:r>
      <w:r w:rsidRPr="0014584E">
        <w:rPr>
          <w:rFonts w:ascii="Arial Narrow" w:hAnsi="Arial Narrow" w:cs="Arial"/>
        </w:rPr>
        <w:t xml:space="preserve"> </w:t>
      </w:r>
      <w:r w:rsidR="00AD7C79" w:rsidRPr="0014584E">
        <w:rPr>
          <w:rFonts w:ascii="Arial Narrow" w:hAnsi="Arial Narrow" w:cs="Arial"/>
        </w:rPr>
        <w:t>Paloma Valencia Laserna (Centro Democrático)</w:t>
      </w:r>
    </w:p>
    <w:bookmarkEnd w:id="4"/>
    <w:p w14:paraId="4F030733" w14:textId="77777777" w:rsidR="00AD7C79" w:rsidRPr="0014584E" w:rsidRDefault="00AD7C79" w:rsidP="00C86D36">
      <w:pPr>
        <w:spacing w:after="0" w:line="240" w:lineRule="auto"/>
        <w:jc w:val="both"/>
        <w:rPr>
          <w:rFonts w:ascii="Arial Narrow" w:hAnsi="Arial Narrow" w:cs="Arial"/>
        </w:rPr>
      </w:pPr>
    </w:p>
    <w:p w14:paraId="42381175" w14:textId="77777777" w:rsidR="00D834A5" w:rsidRPr="0014584E" w:rsidRDefault="00D834A5" w:rsidP="00F9549E">
      <w:pPr>
        <w:pStyle w:val="Prrafodelista"/>
        <w:numPr>
          <w:ilvl w:val="0"/>
          <w:numId w:val="5"/>
        </w:numPr>
        <w:spacing w:after="0" w:line="240" w:lineRule="auto"/>
        <w:jc w:val="both"/>
        <w:rPr>
          <w:rFonts w:ascii="Arial Narrow" w:hAnsi="Arial Narrow" w:cs="Arial"/>
        </w:rPr>
      </w:pPr>
      <w:r w:rsidRPr="0014584E">
        <w:rPr>
          <w:rFonts w:ascii="Arial Narrow" w:hAnsi="Arial Narrow" w:cs="Arial"/>
        </w:rPr>
        <w:t xml:space="preserve">La Ley 1098 de 2006 define la protección integral como: 1. El reconocimiento de </w:t>
      </w:r>
      <w:r w:rsidR="00B43488" w:rsidRPr="0014584E">
        <w:rPr>
          <w:rFonts w:ascii="Arial Narrow" w:hAnsi="Arial Narrow" w:cs="Arial"/>
        </w:rPr>
        <w:t>NNA</w:t>
      </w:r>
      <w:r w:rsidRPr="0014584E">
        <w:rPr>
          <w:rFonts w:ascii="Arial Narrow" w:hAnsi="Arial Narrow" w:cs="Arial"/>
        </w:rPr>
        <w:t xml:space="preserve"> como sujetos de derechos, 2. la garantía y cumplimiento de sus derechos 3. la prevención de su amenaza o vulneración y 4. la seguridad de su restablecimiento inmediato en desarrollo del principio del interés superior.</w:t>
      </w:r>
    </w:p>
    <w:p w14:paraId="7C029EDA" w14:textId="77777777" w:rsidR="00D834A5" w:rsidRPr="0014584E" w:rsidRDefault="00745E01" w:rsidP="00F9549E">
      <w:pPr>
        <w:pStyle w:val="Prrafodelista"/>
        <w:numPr>
          <w:ilvl w:val="0"/>
          <w:numId w:val="5"/>
        </w:numPr>
        <w:spacing w:after="0" w:line="240" w:lineRule="auto"/>
        <w:jc w:val="both"/>
        <w:rPr>
          <w:rFonts w:ascii="Arial Narrow" w:hAnsi="Arial Narrow" w:cs="Arial"/>
        </w:rPr>
      </w:pPr>
      <w:r w:rsidRPr="0014584E">
        <w:rPr>
          <w:rFonts w:ascii="Arial Narrow" w:hAnsi="Arial Narrow" w:cs="Arial"/>
        </w:rPr>
        <w:t>45.980</w:t>
      </w:r>
      <w:r w:rsidR="00D834A5" w:rsidRPr="0014584E">
        <w:rPr>
          <w:rFonts w:ascii="Arial Narrow" w:hAnsi="Arial Narrow" w:cs="Arial"/>
        </w:rPr>
        <w:t xml:space="preserve"> </w:t>
      </w:r>
      <w:r w:rsidR="00B43488" w:rsidRPr="0014584E">
        <w:rPr>
          <w:rFonts w:ascii="Arial Narrow" w:hAnsi="Arial Narrow" w:cs="Arial"/>
        </w:rPr>
        <w:t>NNA</w:t>
      </w:r>
      <w:r w:rsidR="00D834A5" w:rsidRPr="0014584E">
        <w:rPr>
          <w:rFonts w:ascii="Arial Narrow" w:hAnsi="Arial Narrow" w:cs="Arial"/>
        </w:rPr>
        <w:t xml:space="preserve"> ingresaron a PARD entre el 1 de enero y el 31 de </w:t>
      </w:r>
      <w:r w:rsidR="0014536F" w:rsidRPr="0014584E">
        <w:rPr>
          <w:rFonts w:ascii="Arial Narrow" w:hAnsi="Arial Narrow" w:cs="Arial"/>
        </w:rPr>
        <w:t>diciembre</w:t>
      </w:r>
      <w:r w:rsidR="00D834A5" w:rsidRPr="0014584E">
        <w:rPr>
          <w:rFonts w:ascii="Arial Narrow" w:hAnsi="Arial Narrow" w:cs="Arial"/>
        </w:rPr>
        <w:t xml:space="preserve"> de 2018, siendo violencia sexual – abuso sexual el mayor motivo de ingreso, con 1</w:t>
      </w:r>
      <w:r w:rsidR="0014536F" w:rsidRPr="0014584E">
        <w:rPr>
          <w:rFonts w:ascii="Arial Narrow" w:hAnsi="Arial Narrow" w:cs="Arial"/>
        </w:rPr>
        <w:t>2</w:t>
      </w:r>
      <w:r w:rsidR="00D834A5" w:rsidRPr="0014584E">
        <w:rPr>
          <w:rFonts w:ascii="Arial Narrow" w:hAnsi="Arial Narrow" w:cs="Arial"/>
        </w:rPr>
        <w:t>.</w:t>
      </w:r>
      <w:r w:rsidR="0014536F" w:rsidRPr="0014584E">
        <w:rPr>
          <w:rFonts w:ascii="Arial Narrow" w:hAnsi="Arial Narrow" w:cs="Arial"/>
        </w:rPr>
        <w:t>9</w:t>
      </w:r>
      <w:r w:rsidR="00D834A5" w:rsidRPr="0014584E">
        <w:rPr>
          <w:rFonts w:ascii="Arial Narrow" w:hAnsi="Arial Narrow" w:cs="Arial"/>
        </w:rPr>
        <w:t>4</w:t>
      </w:r>
      <w:r w:rsidR="0014536F" w:rsidRPr="0014584E">
        <w:rPr>
          <w:rFonts w:ascii="Arial Narrow" w:hAnsi="Arial Narrow" w:cs="Arial"/>
        </w:rPr>
        <w:t>5</w:t>
      </w:r>
      <w:r w:rsidR="00D834A5" w:rsidRPr="0014584E">
        <w:rPr>
          <w:rFonts w:ascii="Arial Narrow" w:hAnsi="Arial Narrow" w:cs="Arial"/>
        </w:rPr>
        <w:t xml:space="preserve"> casos.</w:t>
      </w:r>
    </w:p>
    <w:p w14:paraId="0B94F9E0" w14:textId="77777777" w:rsidR="00D834A5" w:rsidRPr="0014584E" w:rsidRDefault="00D834A5" w:rsidP="00F9549E">
      <w:pPr>
        <w:pStyle w:val="Prrafodelista"/>
        <w:numPr>
          <w:ilvl w:val="0"/>
          <w:numId w:val="5"/>
        </w:numPr>
        <w:spacing w:after="0" w:line="240" w:lineRule="auto"/>
        <w:jc w:val="both"/>
        <w:rPr>
          <w:rFonts w:ascii="Arial Narrow" w:hAnsi="Arial Narrow" w:cs="Arial"/>
        </w:rPr>
      </w:pPr>
      <w:r w:rsidRPr="0014584E">
        <w:rPr>
          <w:rFonts w:ascii="Arial Narrow" w:hAnsi="Arial Narrow" w:cs="Arial"/>
        </w:rPr>
        <w:t xml:space="preserve">A 31 de </w:t>
      </w:r>
      <w:r w:rsidR="009310E4" w:rsidRPr="0014584E">
        <w:rPr>
          <w:rFonts w:ascii="Arial Narrow" w:hAnsi="Arial Narrow" w:cs="Arial"/>
        </w:rPr>
        <w:t xml:space="preserve">diciembre </w:t>
      </w:r>
      <w:r w:rsidRPr="0014584E">
        <w:rPr>
          <w:rFonts w:ascii="Arial Narrow" w:hAnsi="Arial Narrow" w:cs="Arial"/>
        </w:rPr>
        <w:t>de 2018 hay 2</w:t>
      </w:r>
      <w:r w:rsidR="009310E4" w:rsidRPr="0014584E">
        <w:rPr>
          <w:rFonts w:ascii="Arial Narrow" w:hAnsi="Arial Narrow" w:cs="Arial"/>
        </w:rPr>
        <w:t>5</w:t>
      </w:r>
      <w:r w:rsidRPr="0014584E">
        <w:rPr>
          <w:rFonts w:ascii="Arial Narrow" w:hAnsi="Arial Narrow" w:cs="Arial"/>
        </w:rPr>
        <w:t>.</w:t>
      </w:r>
      <w:r w:rsidR="009310E4" w:rsidRPr="0014584E">
        <w:rPr>
          <w:rFonts w:ascii="Arial Narrow" w:hAnsi="Arial Narrow" w:cs="Arial"/>
        </w:rPr>
        <w:t>56</w:t>
      </w:r>
      <w:r w:rsidRPr="0014584E">
        <w:rPr>
          <w:rFonts w:ascii="Arial Narrow" w:hAnsi="Arial Narrow" w:cs="Arial"/>
        </w:rPr>
        <w:t xml:space="preserve">6 </w:t>
      </w:r>
      <w:r w:rsidR="00B43488" w:rsidRPr="0014584E">
        <w:rPr>
          <w:rFonts w:ascii="Arial Narrow" w:hAnsi="Arial Narrow" w:cs="Arial"/>
        </w:rPr>
        <w:t>NNA</w:t>
      </w:r>
      <w:r w:rsidRPr="0014584E">
        <w:rPr>
          <w:rFonts w:ascii="Arial Narrow" w:hAnsi="Arial Narrow" w:cs="Arial"/>
        </w:rPr>
        <w:t xml:space="preserve"> ubicados en hogares sustitutos o instituciones ICBF. </w:t>
      </w:r>
    </w:p>
    <w:p w14:paraId="6D42B068" w14:textId="77777777" w:rsidR="00D834A5" w:rsidRPr="0014584E" w:rsidRDefault="00D834A5" w:rsidP="00F9549E">
      <w:pPr>
        <w:pStyle w:val="Prrafodelista"/>
        <w:numPr>
          <w:ilvl w:val="0"/>
          <w:numId w:val="5"/>
        </w:numPr>
        <w:spacing w:after="0" w:line="240" w:lineRule="auto"/>
        <w:jc w:val="both"/>
        <w:rPr>
          <w:rFonts w:ascii="Arial Narrow" w:hAnsi="Arial Narrow" w:cs="Arial"/>
        </w:rPr>
      </w:pPr>
      <w:r w:rsidRPr="0014584E">
        <w:rPr>
          <w:rFonts w:ascii="Arial Narrow" w:hAnsi="Arial Narrow" w:cs="Arial"/>
        </w:rPr>
        <w:t>Es necesario un abordaje intersectorial y corresponsable que contemple modelos de atención específicos para la garantía de derechos de la población infantil y adolescente que se encuentra bajo protección del ICBF, teniendo en cuenta la garantía de derechos</w:t>
      </w:r>
      <w:r w:rsidR="00BF2F8F" w:rsidRPr="0014584E">
        <w:rPr>
          <w:rFonts w:ascii="Arial Narrow" w:hAnsi="Arial Narrow" w:cs="Arial"/>
        </w:rPr>
        <w:t xml:space="preserve"> (</w:t>
      </w:r>
      <w:r w:rsidRPr="0014584E">
        <w:rPr>
          <w:rFonts w:ascii="Arial Narrow" w:hAnsi="Arial Narrow" w:cs="Arial"/>
        </w:rPr>
        <w:t>educación, salud y proyecto de vida</w:t>
      </w:r>
      <w:r w:rsidR="00BF2F8F" w:rsidRPr="0014584E">
        <w:rPr>
          <w:rFonts w:ascii="Arial Narrow" w:hAnsi="Arial Narrow" w:cs="Arial"/>
        </w:rPr>
        <w:t>)</w:t>
      </w:r>
      <w:r w:rsidRPr="0014584E">
        <w:rPr>
          <w:rFonts w:ascii="Arial Narrow" w:hAnsi="Arial Narrow" w:cs="Arial"/>
        </w:rPr>
        <w:t>.</w:t>
      </w:r>
    </w:p>
    <w:p w14:paraId="3276822A" w14:textId="77777777" w:rsidR="00D834A5" w:rsidRPr="0014584E" w:rsidRDefault="00BF2F8F" w:rsidP="00F9549E">
      <w:pPr>
        <w:pStyle w:val="Prrafodelista"/>
        <w:numPr>
          <w:ilvl w:val="0"/>
          <w:numId w:val="5"/>
        </w:numPr>
        <w:spacing w:after="0" w:line="240" w:lineRule="auto"/>
        <w:jc w:val="both"/>
        <w:rPr>
          <w:rFonts w:ascii="Arial Narrow" w:hAnsi="Arial Narrow" w:cs="Arial"/>
        </w:rPr>
      </w:pPr>
      <w:r w:rsidRPr="0014584E">
        <w:rPr>
          <w:rFonts w:ascii="Arial Narrow" w:hAnsi="Arial Narrow" w:cs="Arial"/>
        </w:rPr>
        <w:t xml:space="preserve">Se requiere brindar y fortalecer el </w:t>
      </w:r>
      <w:r w:rsidR="00D834A5" w:rsidRPr="0014584E">
        <w:rPr>
          <w:rFonts w:ascii="Arial Narrow" w:hAnsi="Arial Narrow" w:cs="Arial"/>
        </w:rPr>
        <w:t xml:space="preserve">acompañamiento familiar, </w:t>
      </w:r>
      <w:r w:rsidR="004D0A53" w:rsidRPr="0014584E">
        <w:rPr>
          <w:rFonts w:ascii="Arial Narrow" w:hAnsi="Arial Narrow" w:cs="Arial"/>
        </w:rPr>
        <w:t xml:space="preserve">para </w:t>
      </w:r>
      <w:r w:rsidR="00D834A5" w:rsidRPr="0014584E">
        <w:rPr>
          <w:rFonts w:ascii="Arial Narrow" w:hAnsi="Arial Narrow" w:cs="Arial"/>
        </w:rPr>
        <w:t xml:space="preserve">promover </w:t>
      </w:r>
      <w:r w:rsidR="004D0A53" w:rsidRPr="0014584E">
        <w:rPr>
          <w:rFonts w:ascii="Arial Narrow" w:hAnsi="Arial Narrow" w:cs="Arial"/>
        </w:rPr>
        <w:t xml:space="preserve">las capacidades </w:t>
      </w:r>
      <w:r w:rsidR="00D834A5" w:rsidRPr="0014584E">
        <w:rPr>
          <w:rFonts w:ascii="Arial Narrow" w:hAnsi="Arial Narrow" w:cs="Arial"/>
        </w:rPr>
        <w:t xml:space="preserve">de las familias </w:t>
      </w:r>
      <w:r w:rsidR="004D0A53" w:rsidRPr="0014584E">
        <w:rPr>
          <w:rFonts w:ascii="Arial Narrow" w:hAnsi="Arial Narrow" w:cs="Arial"/>
        </w:rPr>
        <w:t xml:space="preserve">y </w:t>
      </w:r>
      <w:r w:rsidR="00D834A5" w:rsidRPr="0014584E">
        <w:rPr>
          <w:rFonts w:ascii="Arial Narrow" w:hAnsi="Arial Narrow" w:cs="Arial"/>
        </w:rPr>
        <w:t xml:space="preserve">promover la desinstitucionalización de los </w:t>
      </w:r>
      <w:r w:rsidR="00B43488" w:rsidRPr="0014584E">
        <w:rPr>
          <w:rFonts w:ascii="Arial Narrow" w:hAnsi="Arial Narrow" w:cs="Arial"/>
        </w:rPr>
        <w:t>NNA</w:t>
      </w:r>
      <w:r w:rsidR="00D834A5" w:rsidRPr="0014584E">
        <w:rPr>
          <w:rFonts w:ascii="Arial Narrow" w:hAnsi="Arial Narrow" w:cs="Arial"/>
        </w:rPr>
        <w:t>.</w:t>
      </w:r>
    </w:p>
    <w:p w14:paraId="076C4CD1" w14:textId="77777777" w:rsidR="00C03ECA" w:rsidRPr="0014584E" w:rsidRDefault="00C722CB" w:rsidP="00F9549E">
      <w:pPr>
        <w:pStyle w:val="Prrafodelista"/>
        <w:numPr>
          <w:ilvl w:val="0"/>
          <w:numId w:val="5"/>
        </w:numPr>
        <w:spacing w:after="0" w:line="240" w:lineRule="auto"/>
        <w:jc w:val="both"/>
        <w:rPr>
          <w:rFonts w:ascii="Arial Narrow" w:hAnsi="Arial Narrow" w:cs="Arial"/>
        </w:rPr>
      </w:pPr>
      <w:r w:rsidRPr="0014584E">
        <w:rPr>
          <w:rFonts w:ascii="Arial Narrow" w:hAnsi="Arial Narrow" w:cs="Arial"/>
        </w:rPr>
        <w:t>F</w:t>
      </w:r>
      <w:r w:rsidR="00D834A5" w:rsidRPr="0014584E">
        <w:rPr>
          <w:rFonts w:ascii="Arial Narrow" w:hAnsi="Arial Narrow" w:cs="Arial"/>
        </w:rPr>
        <w:t>ortalec</w:t>
      </w:r>
      <w:r w:rsidR="00C03ECA" w:rsidRPr="0014584E">
        <w:rPr>
          <w:rFonts w:ascii="Arial Narrow" w:hAnsi="Arial Narrow" w:cs="Arial"/>
        </w:rPr>
        <w:t>er</w:t>
      </w:r>
      <w:r w:rsidR="00D834A5" w:rsidRPr="0014584E">
        <w:rPr>
          <w:rFonts w:ascii="Arial Narrow" w:hAnsi="Arial Narrow" w:cs="Arial"/>
        </w:rPr>
        <w:t xml:space="preserve"> las Defensorías de Familia</w:t>
      </w:r>
      <w:r w:rsidR="00C03ECA" w:rsidRPr="0014584E">
        <w:rPr>
          <w:rFonts w:ascii="Arial Narrow" w:hAnsi="Arial Narrow" w:cs="Arial"/>
        </w:rPr>
        <w:t>,</w:t>
      </w:r>
      <w:r w:rsidR="00D834A5" w:rsidRPr="0014584E">
        <w:rPr>
          <w:rFonts w:ascii="Arial Narrow" w:hAnsi="Arial Narrow" w:cs="Arial"/>
        </w:rPr>
        <w:t xml:space="preserve"> </w:t>
      </w:r>
      <w:r w:rsidR="00B43488" w:rsidRPr="0014584E">
        <w:rPr>
          <w:rFonts w:ascii="Arial Narrow" w:hAnsi="Arial Narrow" w:cs="Arial"/>
        </w:rPr>
        <w:t xml:space="preserve">para </w:t>
      </w:r>
      <w:r w:rsidR="00D834A5" w:rsidRPr="0014584E">
        <w:rPr>
          <w:rFonts w:ascii="Arial Narrow" w:hAnsi="Arial Narrow" w:cs="Arial"/>
        </w:rPr>
        <w:t>brinda</w:t>
      </w:r>
      <w:r w:rsidR="00C03ECA" w:rsidRPr="0014584E">
        <w:rPr>
          <w:rFonts w:ascii="Arial Narrow" w:hAnsi="Arial Narrow" w:cs="Arial"/>
        </w:rPr>
        <w:t>r</w:t>
      </w:r>
      <w:r w:rsidR="00D834A5" w:rsidRPr="0014584E">
        <w:rPr>
          <w:rFonts w:ascii="Arial Narrow" w:hAnsi="Arial Narrow" w:cs="Arial"/>
        </w:rPr>
        <w:t xml:space="preserve"> una atención oportuna y de calidad a </w:t>
      </w:r>
      <w:r w:rsidR="00B43488" w:rsidRPr="0014584E">
        <w:rPr>
          <w:rFonts w:ascii="Arial Narrow" w:hAnsi="Arial Narrow" w:cs="Arial"/>
        </w:rPr>
        <w:t>NNA.</w:t>
      </w:r>
    </w:p>
    <w:p w14:paraId="60CBB34F" w14:textId="77777777" w:rsidR="00D834A5" w:rsidRPr="0014584E" w:rsidRDefault="00D834A5" w:rsidP="00F9549E">
      <w:pPr>
        <w:pStyle w:val="Prrafodelista"/>
        <w:numPr>
          <w:ilvl w:val="0"/>
          <w:numId w:val="5"/>
        </w:numPr>
        <w:spacing w:after="0" w:line="240" w:lineRule="auto"/>
        <w:jc w:val="both"/>
        <w:rPr>
          <w:rFonts w:ascii="Arial Narrow" w:hAnsi="Arial Narrow" w:cs="Arial"/>
        </w:rPr>
      </w:pPr>
      <w:r w:rsidRPr="0014584E">
        <w:rPr>
          <w:rFonts w:ascii="Arial Narrow" w:hAnsi="Arial Narrow" w:cs="Arial"/>
        </w:rPr>
        <w:t xml:space="preserve">Es necesario </w:t>
      </w:r>
      <w:r w:rsidR="00C03ECA" w:rsidRPr="0014584E">
        <w:rPr>
          <w:rFonts w:ascii="Arial Narrow" w:hAnsi="Arial Narrow" w:cs="Arial"/>
        </w:rPr>
        <w:t xml:space="preserve">avanzar en la </w:t>
      </w:r>
      <w:r w:rsidRPr="0014584E">
        <w:rPr>
          <w:rFonts w:ascii="Arial Narrow" w:hAnsi="Arial Narrow" w:cs="Arial"/>
        </w:rPr>
        <w:t>armoniza</w:t>
      </w:r>
      <w:r w:rsidR="00C03ECA" w:rsidRPr="0014584E">
        <w:rPr>
          <w:rFonts w:ascii="Arial Narrow" w:hAnsi="Arial Narrow" w:cs="Arial"/>
        </w:rPr>
        <w:t>ción de</w:t>
      </w:r>
      <w:r w:rsidRPr="0014584E">
        <w:rPr>
          <w:rFonts w:ascii="Arial Narrow" w:hAnsi="Arial Narrow" w:cs="Arial"/>
        </w:rPr>
        <w:t xml:space="preserve"> los Sistemas de Información</w:t>
      </w:r>
      <w:r w:rsidR="00C03ECA" w:rsidRPr="0014584E">
        <w:rPr>
          <w:rFonts w:ascii="Arial Narrow" w:hAnsi="Arial Narrow" w:cs="Arial"/>
        </w:rPr>
        <w:t xml:space="preserve"> de las diferentes entidades que propenden por la protección de los </w:t>
      </w:r>
      <w:r w:rsidR="00B43488" w:rsidRPr="0014584E">
        <w:rPr>
          <w:rFonts w:ascii="Arial Narrow" w:hAnsi="Arial Narrow" w:cs="Arial"/>
        </w:rPr>
        <w:t>NNA</w:t>
      </w:r>
      <w:r w:rsidRPr="0014584E">
        <w:rPr>
          <w:rFonts w:ascii="Arial Narrow" w:hAnsi="Arial Narrow" w:cs="Arial"/>
        </w:rPr>
        <w:t>.</w:t>
      </w:r>
    </w:p>
    <w:p w14:paraId="01AABF2F" w14:textId="77777777" w:rsidR="00D834A5" w:rsidRPr="0014584E" w:rsidRDefault="00C03ECA" w:rsidP="00F9549E">
      <w:pPr>
        <w:pStyle w:val="Prrafodelista"/>
        <w:numPr>
          <w:ilvl w:val="0"/>
          <w:numId w:val="5"/>
        </w:numPr>
        <w:spacing w:after="0" w:line="240" w:lineRule="auto"/>
        <w:jc w:val="both"/>
        <w:rPr>
          <w:rFonts w:ascii="Arial Narrow" w:hAnsi="Arial Narrow" w:cs="Arial"/>
        </w:rPr>
      </w:pPr>
      <w:r w:rsidRPr="0014584E">
        <w:rPr>
          <w:rFonts w:ascii="Arial Narrow" w:hAnsi="Arial Narrow" w:cs="Arial"/>
        </w:rPr>
        <w:t>Se debe f</w:t>
      </w:r>
      <w:r w:rsidR="00D834A5" w:rsidRPr="0014584E">
        <w:rPr>
          <w:rFonts w:ascii="Arial Narrow" w:hAnsi="Arial Narrow" w:cs="Arial"/>
        </w:rPr>
        <w:t>ortalec</w:t>
      </w:r>
      <w:r w:rsidRPr="0014584E">
        <w:rPr>
          <w:rFonts w:ascii="Arial Narrow" w:hAnsi="Arial Narrow" w:cs="Arial"/>
        </w:rPr>
        <w:t>er</w:t>
      </w:r>
      <w:r w:rsidR="00D834A5" w:rsidRPr="0014584E">
        <w:rPr>
          <w:rFonts w:ascii="Arial Narrow" w:hAnsi="Arial Narrow" w:cs="Arial"/>
        </w:rPr>
        <w:t>, cualifica</w:t>
      </w:r>
      <w:r w:rsidRPr="0014584E">
        <w:rPr>
          <w:rFonts w:ascii="Arial Narrow" w:hAnsi="Arial Narrow" w:cs="Arial"/>
        </w:rPr>
        <w:t>r</w:t>
      </w:r>
      <w:r w:rsidR="00D834A5" w:rsidRPr="0014584E">
        <w:rPr>
          <w:rFonts w:ascii="Arial Narrow" w:hAnsi="Arial Narrow" w:cs="Arial"/>
        </w:rPr>
        <w:t xml:space="preserve"> e innova</w:t>
      </w:r>
      <w:r w:rsidRPr="0014584E">
        <w:rPr>
          <w:rFonts w:ascii="Arial Narrow" w:hAnsi="Arial Narrow" w:cs="Arial"/>
        </w:rPr>
        <w:t xml:space="preserve">r </w:t>
      </w:r>
      <w:r w:rsidR="00D834A5" w:rsidRPr="0014584E">
        <w:rPr>
          <w:rFonts w:ascii="Arial Narrow" w:hAnsi="Arial Narrow" w:cs="Arial"/>
        </w:rPr>
        <w:t>en la prestación de los servicios de protección.</w:t>
      </w:r>
    </w:p>
    <w:p w14:paraId="0E752D9E" w14:textId="77777777" w:rsidR="00C03ECA" w:rsidRPr="0014584E" w:rsidRDefault="00C03ECA" w:rsidP="00C86D36">
      <w:pPr>
        <w:spacing w:after="0" w:line="240" w:lineRule="auto"/>
        <w:ind w:left="38"/>
        <w:jc w:val="both"/>
        <w:rPr>
          <w:rFonts w:ascii="Arial Narrow" w:hAnsi="Arial Narrow" w:cs="Arial"/>
        </w:rPr>
      </w:pPr>
    </w:p>
    <w:p w14:paraId="4063BB13" w14:textId="77777777" w:rsidR="00AD7C79" w:rsidRPr="0014584E" w:rsidRDefault="00AD7C79" w:rsidP="00C86D36">
      <w:pPr>
        <w:pStyle w:val="Prrafodelista"/>
        <w:numPr>
          <w:ilvl w:val="0"/>
          <w:numId w:val="3"/>
        </w:numPr>
        <w:spacing w:after="0" w:line="240" w:lineRule="auto"/>
        <w:jc w:val="both"/>
        <w:rPr>
          <w:rFonts w:ascii="Arial Narrow" w:hAnsi="Arial Narrow" w:cs="Arial"/>
          <w:b/>
        </w:rPr>
      </w:pPr>
      <w:r w:rsidRPr="0014584E">
        <w:rPr>
          <w:rFonts w:ascii="Arial Narrow" w:hAnsi="Arial Narrow" w:cs="Arial"/>
          <w:b/>
        </w:rPr>
        <w:t>Medidas de restablecimiento de los derechos para NNA.</w:t>
      </w:r>
    </w:p>
    <w:p w14:paraId="4D0CACFB" w14:textId="77777777" w:rsidR="00C03ECA" w:rsidRPr="0014584E" w:rsidRDefault="00C03ECA" w:rsidP="00C86D36">
      <w:pPr>
        <w:spacing w:after="0" w:line="240" w:lineRule="auto"/>
        <w:ind w:left="128"/>
        <w:jc w:val="both"/>
        <w:rPr>
          <w:rFonts w:ascii="Arial Narrow" w:hAnsi="Arial Narrow" w:cs="Arial"/>
        </w:rPr>
      </w:pPr>
      <w:r w:rsidRPr="0014584E">
        <w:rPr>
          <w:rFonts w:ascii="Arial Narrow" w:hAnsi="Arial Narrow" w:cs="Arial"/>
        </w:rPr>
        <w:t xml:space="preserve">El artículo 53 de la Ley 1098 de 2006 establece que las autoridades administrativas competentes tomarán alguna o varias de las siguientes medidas en caso de amenaza o vulneración de derechos: </w:t>
      </w:r>
    </w:p>
    <w:p w14:paraId="7A54F44B" w14:textId="77777777" w:rsidR="00C03ECA" w:rsidRPr="0014584E" w:rsidRDefault="00C03ECA" w:rsidP="00F9549E">
      <w:pPr>
        <w:pStyle w:val="Prrafodelista"/>
        <w:numPr>
          <w:ilvl w:val="0"/>
          <w:numId w:val="5"/>
        </w:numPr>
        <w:spacing w:after="0" w:line="240" w:lineRule="auto"/>
        <w:jc w:val="both"/>
        <w:rPr>
          <w:rFonts w:ascii="Arial Narrow" w:hAnsi="Arial Narrow" w:cs="Arial"/>
          <w:sz w:val="20"/>
        </w:rPr>
      </w:pPr>
      <w:r w:rsidRPr="0014584E">
        <w:rPr>
          <w:rFonts w:ascii="Arial Narrow" w:hAnsi="Arial Narrow" w:cs="Arial"/>
          <w:sz w:val="20"/>
        </w:rPr>
        <w:t>Amonestación con asistencia obligatoria a curso pedagógico.</w:t>
      </w:r>
    </w:p>
    <w:p w14:paraId="282CDCA8" w14:textId="77777777" w:rsidR="00C03ECA" w:rsidRPr="0014584E" w:rsidRDefault="00C03ECA" w:rsidP="00F9549E">
      <w:pPr>
        <w:pStyle w:val="Prrafodelista"/>
        <w:numPr>
          <w:ilvl w:val="0"/>
          <w:numId w:val="5"/>
        </w:numPr>
        <w:spacing w:after="0" w:line="240" w:lineRule="auto"/>
        <w:jc w:val="both"/>
        <w:rPr>
          <w:rFonts w:ascii="Arial Narrow" w:hAnsi="Arial Narrow" w:cs="Arial"/>
          <w:sz w:val="20"/>
        </w:rPr>
      </w:pPr>
      <w:r w:rsidRPr="0014584E">
        <w:rPr>
          <w:rFonts w:ascii="Arial Narrow" w:hAnsi="Arial Narrow" w:cs="Arial"/>
          <w:sz w:val="20"/>
        </w:rPr>
        <w:t xml:space="preserve">Retiro inmediato del </w:t>
      </w:r>
      <w:r w:rsidR="0058123F" w:rsidRPr="0014584E">
        <w:rPr>
          <w:rFonts w:ascii="Arial Narrow" w:hAnsi="Arial Narrow" w:cs="Arial"/>
          <w:sz w:val="20"/>
        </w:rPr>
        <w:t>NNA</w:t>
      </w:r>
      <w:r w:rsidRPr="0014584E">
        <w:rPr>
          <w:rFonts w:ascii="Arial Narrow" w:hAnsi="Arial Narrow" w:cs="Arial"/>
          <w:sz w:val="20"/>
        </w:rPr>
        <w:t xml:space="preserve"> de la actividad que amenace o vulnere sus derechos.</w:t>
      </w:r>
    </w:p>
    <w:p w14:paraId="5C19D2CD" w14:textId="77777777" w:rsidR="00C03ECA" w:rsidRPr="0014584E" w:rsidRDefault="00C03ECA" w:rsidP="00F9549E">
      <w:pPr>
        <w:pStyle w:val="Prrafodelista"/>
        <w:numPr>
          <w:ilvl w:val="0"/>
          <w:numId w:val="5"/>
        </w:numPr>
        <w:spacing w:after="0" w:line="240" w:lineRule="auto"/>
        <w:jc w:val="both"/>
        <w:rPr>
          <w:rFonts w:ascii="Arial Narrow" w:hAnsi="Arial Narrow" w:cs="Arial"/>
          <w:sz w:val="20"/>
        </w:rPr>
      </w:pPr>
      <w:r w:rsidRPr="0014584E">
        <w:rPr>
          <w:rFonts w:ascii="Arial Narrow" w:hAnsi="Arial Narrow" w:cs="Arial"/>
          <w:sz w:val="20"/>
        </w:rPr>
        <w:t>Ubicación en un programa de atención especializada para el restablecimiento del derecho vulnerado.</w:t>
      </w:r>
    </w:p>
    <w:p w14:paraId="65B8DE08" w14:textId="77777777" w:rsidR="00C03ECA" w:rsidRPr="0014584E" w:rsidRDefault="00C03ECA" w:rsidP="00F9549E">
      <w:pPr>
        <w:pStyle w:val="Prrafodelista"/>
        <w:numPr>
          <w:ilvl w:val="0"/>
          <w:numId w:val="5"/>
        </w:numPr>
        <w:spacing w:after="0" w:line="240" w:lineRule="auto"/>
        <w:jc w:val="both"/>
        <w:rPr>
          <w:rFonts w:ascii="Arial Narrow" w:hAnsi="Arial Narrow" w:cs="Arial"/>
          <w:sz w:val="20"/>
        </w:rPr>
      </w:pPr>
      <w:r w:rsidRPr="0014584E">
        <w:rPr>
          <w:rFonts w:ascii="Arial Narrow" w:hAnsi="Arial Narrow" w:cs="Arial"/>
          <w:sz w:val="20"/>
        </w:rPr>
        <w:t>Ubicación inmediata en medio familiar.</w:t>
      </w:r>
    </w:p>
    <w:p w14:paraId="002AD7C4" w14:textId="77777777" w:rsidR="00C03ECA" w:rsidRPr="0014584E" w:rsidRDefault="00C03ECA" w:rsidP="00F9549E">
      <w:pPr>
        <w:pStyle w:val="Prrafodelista"/>
        <w:numPr>
          <w:ilvl w:val="0"/>
          <w:numId w:val="5"/>
        </w:numPr>
        <w:spacing w:after="0" w:line="240" w:lineRule="auto"/>
        <w:jc w:val="both"/>
        <w:rPr>
          <w:rFonts w:ascii="Arial Narrow" w:hAnsi="Arial Narrow" w:cs="Arial"/>
          <w:sz w:val="20"/>
        </w:rPr>
      </w:pPr>
      <w:r w:rsidRPr="0014584E">
        <w:rPr>
          <w:rFonts w:ascii="Arial Narrow" w:hAnsi="Arial Narrow" w:cs="Arial"/>
          <w:sz w:val="20"/>
        </w:rPr>
        <w:t>Ubicación en centros de emergencia</w:t>
      </w:r>
      <w:r w:rsidR="00332EEB" w:rsidRPr="0014584E">
        <w:rPr>
          <w:rFonts w:ascii="Arial Narrow" w:hAnsi="Arial Narrow" w:cs="Arial"/>
          <w:sz w:val="20"/>
        </w:rPr>
        <w:t xml:space="preserve">, donde </w:t>
      </w:r>
      <w:r w:rsidRPr="0014584E">
        <w:rPr>
          <w:rFonts w:ascii="Arial Narrow" w:hAnsi="Arial Narrow" w:cs="Arial"/>
          <w:sz w:val="20"/>
        </w:rPr>
        <w:t>no procede la ubicación en los hogares de paso.</w:t>
      </w:r>
    </w:p>
    <w:p w14:paraId="06A41B2D" w14:textId="77777777" w:rsidR="00C03ECA" w:rsidRPr="0014584E" w:rsidRDefault="00C03ECA" w:rsidP="00F9549E">
      <w:pPr>
        <w:pStyle w:val="Prrafodelista"/>
        <w:numPr>
          <w:ilvl w:val="0"/>
          <w:numId w:val="5"/>
        </w:numPr>
        <w:spacing w:after="0" w:line="240" w:lineRule="auto"/>
        <w:jc w:val="both"/>
        <w:rPr>
          <w:rFonts w:ascii="Arial Narrow" w:hAnsi="Arial Narrow" w:cs="Arial"/>
          <w:sz w:val="20"/>
        </w:rPr>
      </w:pPr>
      <w:r w:rsidRPr="0014584E">
        <w:rPr>
          <w:rFonts w:ascii="Arial Narrow" w:hAnsi="Arial Narrow" w:cs="Arial"/>
          <w:sz w:val="20"/>
        </w:rPr>
        <w:t>La adopción</w:t>
      </w:r>
    </w:p>
    <w:p w14:paraId="60B33DD3" w14:textId="77777777" w:rsidR="00C03ECA" w:rsidRPr="0014584E" w:rsidRDefault="00C03ECA" w:rsidP="00C86D36">
      <w:pPr>
        <w:spacing w:after="0" w:line="240" w:lineRule="auto"/>
        <w:jc w:val="both"/>
        <w:rPr>
          <w:rFonts w:ascii="Arial Narrow" w:hAnsi="Arial Narrow" w:cs="Arial"/>
        </w:rPr>
      </w:pPr>
    </w:p>
    <w:p w14:paraId="5757C3DE" w14:textId="77777777" w:rsidR="00AD7C79" w:rsidRPr="0014584E" w:rsidRDefault="00AD7C79" w:rsidP="00C86D36">
      <w:pPr>
        <w:pStyle w:val="Prrafodelista"/>
        <w:numPr>
          <w:ilvl w:val="0"/>
          <w:numId w:val="3"/>
        </w:numPr>
        <w:spacing w:after="0" w:line="240" w:lineRule="auto"/>
        <w:jc w:val="both"/>
        <w:rPr>
          <w:rFonts w:ascii="Arial Narrow" w:hAnsi="Arial Narrow" w:cs="Arial"/>
          <w:b/>
        </w:rPr>
      </w:pPr>
      <w:r w:rsidRPr="0014584E">
        <w:rPr>
          <w:rFonts w:ascii="Arial Narrow" w:hAnsi="Arial Narrow" w:cs="Arial"/>
          <w:b/>
        </w:rPr>
        <w:t>Casos en los que procede la separación de NNA de su núcleo familiar.</w:t>
      </w:r>
    </w:p>
    <w:p w14:paraId="5D020B24" w14:textId="77777777" w:rsidR="00C03ECA" w:rsidRPr="0014584E" w:rsidRDefault="00C03ECA" w:rsidP="00F9549E">
      <w:pPr>
        <w:pStyle w:val="Prrafodelista"/>
        <w:numPr>
          <w:ilvl w:val="0"/>
          <w:numId w:val="5"/>
        </w:numPr>
        <w:spacing w:after="0" w:line="240" w:lineRule="auto"/>
        <w:jc w:val="both"/>
        <w:rPr>
          <w:rFonts w:ascii="Arial Narrow" w:hAnsi="Arial Narrow" w:cs="Arial"/>
        </w:rPr>
      </w:pPr>
      <w:r w:rsidRPr="0014584E">
        <w:rPr>
          <w:rFonts w:ascii="Arial Narrow" w:hAnsi="Arial Narrow" w:cs="Arial"/>
        </w:rPr>
        <w:t xml:space="preserve">Los </w:t>
      </w:r>
      <w:r w:rsidR="00B43488" w:rsidRPr="0014584E">
        <w:rPr>
          <w:rFonts w:ascii="Arial Narrow" w:hAnsi="Arial Narrow" w:cs="Arial"/>
        </w:rPr>
        <w:t>NNA</w:t>
      </w:r>
      <w:r w:rsidRPr="0014584E">
        <w:rPr>
          <w:rFonts w:ascii="Arial Narrow" w:hAnsi="Arial Narrow" w:cs="Arial"/>
        </w:rPr>
        <w:t xml:space="preserve"> tienen derecho a </w:t>
      </w:r>
      <w:r w:rsidR="00737337" w:rsidRPr="0014584E">
        <w:rPr>
          <w:rFonts w:ascii="Arial Narrow" w:hAnsi="Arial Narrow" w:cs="Arial"/>
        </w:rPr>
        <w:t xml:space="preserve">contar y </w:t>
      </w:r>
      <w:r w:rsidRPr="0014584E">
        <w:rPr>
          <w:rFonts w:ascii="Arial Narrow" w:hAnsi="Arial Narrow" w:cs="Arial"/>
        </w:rPr>
        <w:t xml:space="preserve">crecer </w:t>
      </w:r>
      <w:r w:rsidR="00737337" w:rsidRPr="0014584E">
        <w:rPr>
          <w:rFonts w:ascii="Arial Narrow" w:hAnsi="Arial Narrow" w:cs="Arial"/>
        </w:rPr>
        <w:t xml:space="preserve">en </w:t>
      </w:r>
      <w:r w:rsidRPr="0014584E">
        <w:rPr>
          <w:rFonts w:ascii="Arial Narrow" w:hAnsi="Arial Narrow" w:cs="Arial"/>
        </w:rPr>
        <w:t xml:space="preserve">una familia y </w:t>
      </w:r>
      <w:r w:rsidR="00737337" w:rsidRPr="0014584E">
        <w:rPr>
          <w:rFonts w:ascii="Arial Narrow" w:hAnsi="Arial Narrow" w:cs="Arial"/>
        </w:rPr>
        <w:t>n</w:t>
      </w:r>
      <w:r w:rsidRPr="0014584E">
        <w:rPr>
          <w:rFonts w:ascii="Arial Narrow" w:hAnsi="Arial Narrow" w:cs="Arial"/>
        </w:rPr>
        <w:t xml:space="preserve">o ser separados de ella, salvo circunstancias excepcionales y específicas que hagan necesaria dicha separación en pro de su interés superior. </w:t>
      </w:r>
    </w:p>
    <w:p w14:paraId="327248B5" w14:textId="77777777" w:rsidR="00C03ECA" w:rsidRPr="0014584E" w:rsidRDefault="00C03ECA" w:rsidP="00F9549E">
      <w:pPr>
        <w:pStyle w:val="Prrafodelista"/>
        <w:numPr>
          <w:ilvl w:val="0"/>
          <w:numId w:val="5"/>
        </w:numPr>
        <w:spacing w:after="0" w:line="240" w:lineRule="auto"/>
        <w:jc w:val="both"/>
        <w:rPr>
          <w:rFonts w:ascii="Arial Narrow" w:hAnsi="Arial Narrow" w:cs="Arial"/>
        </w:rPr>
      </w:pPr>
      <w:r w:rsidRPr="0014584E">
        <w:rPr>
          <w:rFonts w:ascii="Arial Narrow" w:hAnsi="Arial Narrow" w:cs="Arial"/>
        </w:rPr>
        <w:t xml:space="preserve">Después de realizar un estudio de las condiciones socio familiares, en el cual se analicen los factores de riesgo y vulnerabilidad a los que estaba expuesto el </w:t>
      </w:r>
      <w:r w:rsidR="00737337" w:rsidRPr="0014584E">
        <w:rPr>
          <w:rFonts w:ascii="Arial Narrow" w:hAnsi="Arial Narrow" w:cs="Arial"/>
        </w:rPr>
        <w:t>NNA</w:t>
      </w:r>
      <w:r w:rsidR="0058123F" w:rsidRPr="0014584E">
        <w:rPr>
          <w:rFonts w:ascii="Arial Narrow" w:hAnsi="Arial Narrow" w:cs="Arial"/>
        </w:rPr>
        <w:t>,</w:t>
      </w:r>
      <w:r w:rsidRPr="0014584E">
        <w:rPr>
          <w:rFonts w:ascii="Arial Narrow" w:hAnsi="Arial Narrow" w:cs="Arial"/>
        </w:rPr>
        <w:t xml:space="preserve"> y evidenciar que la familia es la fuente de amenaza o vulneración de sus derechos se procederá </w:t>
      </w:r>
      <w:r w:rsidR="0058123F" w:rsidRPr="0014584E">
        <w:rPr>
          <w:rFonts w:ascii="Arial Narrow" w:hAnsi="Arial Narrow" w:cs="Arial"/>
        </w:rPr>
        <w:t xml:space="preserve">a </w:t>
      </w:r>
      <w:r w:rsidRPr="0014584E">
        <w:rPr>
          <w:rFonts w:ascii="Arial Narrow" w:hAnsi="Arial Narrow" w:cs="Arial"/>
        </w:rPr>
        <w:t xml:space="preserve">su retiro del medio familiar. </w:t>
      </w:r>
    </w:p>
    <w:p w14:paraId="655C1F6B" w14:textId="77777777" w:rsidR="00C03ECA" w:rsidRPr="0014584E" w:rsidRDefault="00C03ECA" w:rsidP="00F9549E">
      <w:pPr>
        <w:pStyle w:val="Prrafodelista"/>
        <w:numPr>
          <w:ilvl w:val="0"/>
          <w:numId w:val="5"/>
        </w:numPr>
        <w:spacing w:after="0" w:line="240" w:lineRule="auto"/>
        <w:jc w:val="both"/>
        <w:rPr>
          <w:rFonts w:ascii="Arial Narrow" w:hAnsi="Arial Narrow" w:cs="Arial"/>
        </w:rPr>
      </w:pPr>
      <w:r w:rsidRPr="0014584E">
        <w:rPr>
          <w:rFonts w:ascii="Arial Narrow" w:hAnsi="Arial Narrow" w:cs="Arial"/>
        </w:rPr>
        <w:t xml:space="preserve">Si la medida adoptada por la autoridad administrativa es el retiro inmediato del medio familiar, la ubicación en las modalidades de restablecimiento de derechos deberá realizarse conforme al perfil y necesidades de atención especializada que cada caso requiera en particular.  </w:t>
      </w:r>
      <w:r w:rsidR="00FD6156" w:rsidRPr="0014584E">
        <w:rPr>
          <w:rFonts w:ascii="Arial Narrow" w:hAnsi="Arial Narrow" w:cs="Arial"/>
        </w:rPr>
        <w:t>Estas modalidades son: m</w:t>
      </w:r>
      <w:r w:rsidRPr="0014584E">
        <w:rPr>
          <w:rFonts w:ascii="Arial Narrow" w:hAnsi="Arial Narrow" w:cs="Arial"/>
        </w:rPr>
        <w:t xml:space="preserve">odalidades de ubicación inicial, </w:t>
      </w:r>
      <w:r w:rsidR="00FD6156" w:rsidRPr="0014584E">
        <w:rPr>
          <w:rFonts w:ascii="Arial Narrow" w:hAnsi="Arial Narrow" w:cs="Arial"/>
        </w:rPr>
        <w:t>m</w:t>
      </w:r>
      <w:r w:rsidRPr="0014584E">
        <w:rPr>
          <w:rFonts w:ascii="Arial Narrow" w:hAnsi="Arial Narrow" w:cs="Arial"/>
        </w:rPr>
        <w:t>odalidades de apoyo y fortalecimiento a la familia</w:t>
      </w:r>
      <w:r w:rsidR="00FD6156" w:rsidRPr="0014584E">
        <w:rPr>
          <w:rFonts w:ascii="Arial Narrow" w:hAnsi="Arial Narrow" w:cs="Arial"/>
        </w:rPr>
        <w:t xml:space="preserve"> y m</w:t>
      </w:r>
      <w:r w:rsidRPr="0014584E">
        <w:rPr>
          <w:rFonts w:ascii="Arial Narrow" w:hAnsi="Arial Narrow" w:cs="Arial"/>
        </w:rPr>
        <w:t>odalidades de atención en medio diferente a la familia o red vincular.</w:t>
      </w:r>
    </w:p>
    <w:p w14:paraId="1A2E39A5" w14:textId="77777777" w:rsidR="00FD6156" w:rsidRPr="0014584E" w:rsidRDefault="00FD6156" w:rsidP="00C86D36">
      <w:pPr>
        <w:spacing w:after="0" w:line="240" w:lineRule="auto"/>
        <w:jc w:val="both"/>
        <w:rPr>
          <w:rFonts w:ascii="Arial Narrow" w:hAnsi="Arial Narrow" w:cs="Arial"/>
        </w:rPr>
      </w:pPr>
    </w:p>
    <w:p w14:paraId="7A662663" w14:textId="77777777" w:rsidR="00AD7C79" w:rsidRPr="0014584E" w:rsidRDefault="00AD7C79" w:rsidP="00C86D36">
      <w:pPr>
        <w:pStyle w:val="NormalWeb"/>
        <w:numPr>
          <w:ilvl w:val="0"/>
          <w:numId w:val="3"/>
        </w:numPr>
        <w:spacing w:before="0" w:beforeAutospacing="0" w:after="0" w:afterAutospacing="0"/>
        <w:jc w:val="both"/>
        <w:rPr>
          <w:rFonts w:ascii="Arial Narrow" w:hAnsi="Arial Narrow" w:cs="Arial"/>
          <w:b/>
          <w:sz w:val="22"/>
          <w:szCs w:val="22"/>
          <w:lang w:val="es-ES_tradnl"/>
        </w:rPr>
      </w:pPr>
      <w:r w:rsidRPr="0014584E">
        <w:rPr>
          <w:rFonts w:ascii="Arial Narrow" w:hAnsi="Arial Narrow" w:cs="Arial"/>
          <w:b/>
          <w:sz w:val="22"/>
          <w:szCs w:val="22"/>
          <w:lang w:val="es-CO"/>
        </w:rPr>
        <w:t xml:space="preserve">Procedimiento </w:t>
      </w:r>
      <w:r w:rsidRPr="0014584E">
        <w:rPr>
          <w:rFonts w:ascii="Arial Narrow" w:hAnsi="Arial Narrow" w:cs="Arial"/>
          <w:b/>
          <w:sz w:val="22"/>
          <w:szCs w:val="22"/>
          <w:lang w:val="es-ES_tradnl"/>
        </w:rPr>
        <w:t>establecido por el ICBF para el restablecimiento de los derechos de los NNA en los cuales se opta por separarlos de su núcleo familiar.</w:t>
      </w:r>
    </w:p>
    <w:p w14:paraId="3BDB8DB0" w14:textId="77777777" w:rsidR="00FD6156" w:rsidRPr="0014584E" w:rsidRDefault="00FD6156" w:rsidP="00F9549E">
      <w:pPr>
        <w:pStyle w:val="Prrafodelista"/>
        <w:numPr>
          <w:ilvl w:val="0"/>
          <w:numId w:val="5"/>
        </w:numPr>
        <w:spacing w:after="0" w:line="240" w:lineRule="auto"/>
        <w:jc w:val="both"/>
        <w:rPr>
          <w:rFonts w:ascii="Arial Narrow" w:hAnsi="Arial Narrow" w:cs="Arial"/>
          <w:lang w:val="es-ES"/>
        </w:rPr>
      </w:pPr>
      <w:r w:rsidRPr="0014584E">
        <w:rPr>
          <w:rFonts w:ascii="Arial Narrow" w:hAnsi="Arial Narrow" w:cs="Arial"/>
          <w:lang w:val="es-ES"/>
        </w:rPr>
        <w:t xml:space="preserve">En todos los casos de amenaza o vulneración de derechos la autoridad administrativa verificará el estado de cumplimiento de derechos de los </w:t>
      </w:r>
      <w:r w:rsidR="00B43488" w:rsidRPr="0014584E">
        <w:rPr>
          <w:rFonts w:ascii="Arial Narrow" w:hAnsi="Arial Narrow" w:cs="Arial"/>
          <w:lang w:val="es-ES"/>
        </w:rPr>
        <w:t>NNA</w:t>
      </w:r>
      <w:r w:rsidRPr="0014584E">
        <w:rPr>
          <w:rFonts w:ascii="Arial Narrow" w:hAnsi="Arial Narrow" w:cs="Arial"/>
          <w:lang w:val="es-ES"/>
        </w:rPr>
        <w:t>.</w:t>
      </w:r>
    </w:p>
    <w:p w14:paraId="70D77E2A" w14:textId="77777777" w:rsidR="00FD6156" w:rsidRPr="0014584E" w:rsidRDefault="00FD6156" w:rsidP="00F9549E">
      <w:pPr>
        <w:pStyle w:val="Prrafodelista"/>
        <w:numPr>
          <w:ilvl w:val="0"/>
          <w:numId w:val="5"/>
        </w:numPr>
        <w:spacing w:after="0" w:line="240" w:lineRule="auto"/>
        <w:jc w:val="both"/>
        <w:rPr>
          <w:rFonts w:ascii="Arial Narrow" w:hAnsi="Arial Narrow" w:cs="Arial"/>
          <w:lang w:val="es-ES"/>
        </w:rPr>
      </w:pPr>
      <w:r w:rsidRPr="0014584E">
        <w:rPr>
          <w:rFonts w:ascii="Arial Narrow" w:hAnsi="Arial Narrow" w:cs="Arial"/>
          <w:lang w:val="es-ES"/>
        </w:rPr>
        <w:t xml:space="preserve">En caso de ser necesario, la autoridad administrativa dará inicio al PARD, en el cual se adoptarán las medidas de restablecimiento de derechos más adecuadas al interés superior del </w:t>
      </w:r>
      <w:r w:rsidR="0058123F" w:rsidRPr="0014584E">
        <w:rPr>
          <w:rFonts w:ascii="Arial Narrow" w:hAnsi="Arial Narrow" w:cs="Arial"/>
          <w:lang w:val="es-ES"/>
        </w:rPr>
        <w:t>NNA</w:t>
      </w:r>
      <w:r w:rsidRPr="0014584E">
        <w:rPr>
          <w:rFonts w:ascii="Arial Narrow" w:hAnsi="Arial Narrow" w:cs="Arial"/>
          <w:lang w:val="es-ES"/>
        </w:rPr>
        <w:t xml:space="preserve">. </w:t>
      </w:r>
    </w:p>
    <w:p w14:paraId="160FFA4F" w14:textId="77777777" w:rsidR="00FD6156" w:rsidRPr="0014584E" w:rsidRDefault="00FD6156" w:rsidP="00F9549E">
      <w:pPr>
        <w:pStyle w:val="Prrafodelista"/>
        <w:numPr>
          <w:ilvl w:val="0"/>
          <w:numId w:val="5"/>
        </w:numPr>
        <w:spacing w:after="0" w:line="240" w:lineRule="auto"/>
        <w:jc w:val="both"/>
        <w:rPr>
          <w:rFonts w:ascii="Arial Narrow" w:hAnsi="Arial Narrow" w:cs="Arial"/>
          <w:lang w:val="es-ES"/>
        </w:rPr>
      </w:pPr>
      <w:r w:rsidRPr="0014584E">
        <w:rPr>
          <w:rFonts w:ascii="Arial Narrow" w:hAnsi="Arial Narrow" w:cs="Arial"/>
          <w:lang w:val="es-ES"/>
        </w:rPr>
        <w:t xml:space="preserve">Respecto de las medidas que han de adoptarse en el marco del PARD, las autoridades administrativas deberán tener en cuenta los siguientes criterios: </w:t>
      </w:r>
    </w:p>
    <w:p w14:paraId="7E0275A6" w14:textId="77777777" w:rsidR="00FD6156" w:rsidRPr="0014584E" w:rsidRDefault="00FD6156" w:rsidP="00F9549E">
      <w:pPr>
        <w:pStyle w:val="Prrafodelista"/>
        <w:numPr>
          <w:ilvl w:val="0"/>
          <w:numId w:val="7"/>
        </w:numPr>
        <w:spacing w:after="0" w:line="240" w:lineRule="auto"/>
        <w:jc w:val="both"/>
        <w:rPr>
          <w:rFonts w:ascii="Arial Narrow" w:hAnsi="Arial Narrow" w:cs="Arial"/>
          <w:lang w:val="es-ES"/>
        </w:rPr>
      </w:pPr>
      <w:r w:rsidRPr="0014584E">
        <w:rPr>
          <w:rFonts w:ascii="Arial Narrow" w:hAnsi="Arial Narrow" w:cs="Arial"/>
          <w:lang w:val="es-ES"/>
        </w:rPr>
        <w:lastRenderedPageBreak/>
        <w:t>La existencia de una lógica de ponderación entre cada una de ellas</w:t>
      </w:r>
    </w:p>
    <w:p w14:paraId="3F68500D" w14:textId="77777777" w:rsidR="00FD6156" w:rsidRPr="0014584E" w:rsidRDefault="00FD6156" w:rsidP="00F9549E">
      <w:pPr>
        <w:pStyle w:val="Prrafodelista"/>
        <w:numPr>
          <w:ilvl w:val="0"/>
          <w:numId w:val="7"/>
        </w:numPr>
        <w:spacing w:after="0" w:line="240" w:lineRule="auto"/>
        <w:jc w:val="both"/>
        <w:rPr>
          <w:rFonts w:ascii="Arial Narrow" w:hAnsi="Arial Narrow" w:cs="Arial"/>
          <w:lang w:val="es-ES"/>
        </w:rPr>
      </w:pPr>
      <w:r w:rsidRPr="0014584E">
        <w:rPr>
          <w:rFonts w:ascii="Arial Narrow" w:hAnsi="Arial Narrow" w:cs="Arial"/>
          <w:lang w:val="es-ES"/>
        </w:rPr>
        <w:t>La proporcionalidad entre el riesgo o vulneración del derecho y la medida de protección adoptada</w:t>
      </w:r>
    </w:p>
    <w:p w14:paraId="1FD3C82F" w14:textId="77777777" w:rsidR="00FD6156" w:rsidRPr="0014584E" w:rsidRDefault="00FD6156" w:rsidP="00F9549E">
      <w:pPr>
        <w:pStyle w:val="Prrafodelista"/>
        <w:numPr>
          <w:ilvl w:val="0"/>
          <w:numId w:val="7"/>
        </w:numPr>
        <w:spacing w:after="0" w:line="240" w:lineRule="auto"/>
        <w:jc w:val="both"/>
        <w:rPr>
          <w:rFonts w:ascii="Arial Narrow" w:hAnsi="Arial Narrow" w:cs="Arial"/>
          <w:lang w:val="es-ES"/>
        </w:rPr>
      </w:pPr>
      <w:r w:rsidRPr="0014584E">
        <w:rPr>
          <w:rFonts w:ascii="Arial Narrow" w:hAnsi="Arial Narrow" w:cs="Arial"/>
          <w:lang w:val="es-ES"/>
        </w:rPr>
        <w:t>La solidez del material probatorio</w:t>
      </w:r>
    </w:p>
    <w:p w14:paraId="1AB3752A" w14:textId="77777777" w:rsidR="00FD6156" w:rsidRPr="0014584E" w:rsidRDefault="00FD6156" w:rsidP="00F9549E">
      <w:pPr>
        <w:pStyle w:val="Prrafodelista"/>
        <w:numPr>
          <w:ilvl w:val="0"/>
          <w:numId w:val="7"/>
        </w:numPr>
        <w:spacing w:after="0" w:line="240" w:lineRule="auto"/>
        <w:jc w:val="both"/>
        <w:rPr>
          <w:rFonts w:ascii="Arial Narrow" w:hAnsi="Arial Narrow" w:cs="Arial"/>
          <w:lang w:val="es-ES"/>
        </w:rPr>
      </w:pPr>
      <w:r w:rsidRPr="0014584E">
        <w:rPr>
          <w:rFonts w:ascii="Arial Narrow" w:hAnsi="Arial Narrow" w:cs="Arial"/>
          <w:lang w:val="es-ES"/>
        </w:rPr>
        <w:t>La duración de la medida</w:t>
      </w:r>
    </w:p>
    <w:p w14:paraId="71A287AC" w14:textId="77777777" w:rsidR="00FD6156" w:rsidRPr="0014584E" w:rsidRDefault="00FD6156" w:rsidP="00F9549E">
      <w:pPr>
        <w:pStyle w:val="Prrafodelista"/>
        <w:numPr>
          <w:ilvl w:val="0"/>
          <w:numId w:val="7"/>
        </w:numPr>
        <w:spacing w:after="0" w:line="240" w:lineRule="auto"/>
        <w:jc w:val="both"/>
        <w:rPr>
          <w:rFonts w:ascii="Arial Narrow" w:hAnsi="Arial Narrow" w:cs="Arial"/>
          <w:lang w:val="es-ES"/>
        </w:rPr>
      </w:pPr>
      <w:r w:rsidRPr="0014584E">
        <w:rPr>
          <w:rFonts w:ascii="Arial Narrow" w:hAnsi="Arial Narrow" w:cs="Arial"/>
          <w:lang w:val="es-ES"/>
        </w:rPr>
        <w:t xml:space="preserve">Las consecuencias negativas que pueden comportar algunas, en términos de estabilidad emocional y psicológica del </w:t>
      </w:r>
      <w:r w:rsidR="0058123F" w:rsidRPr="0014584E">
        <w:rPr>
          <w:rFonts w:ascii="Arial Narrow" w:hAnsi="Arial Narrow" w:cs="Arial"/>
          <w:lang w:val="es-ES"/>
        </w:rPr>
        <w:t>NNA</w:t>
      </w:r>
      <w:r w:rsidRPr="0014584E">
        <w:rPr>
          <w:rFonts w:ascii="Arial Narrow" w:hAnsi="Arial Narrow" w:cs="Arial"/>
          <w:lang w:val="es-ES"/>
        </w:rPr>
        <w:t>.</w:t>
      </w:r>
    </w:p>
    <w:p w14:paraId="033BD344" w14:textId="77777777" w:rsidR="00FD6156" w:rsidRPr="0014584E" w:rsidRDefault="00FD6156" w:rsidP="00C86D36">
      <w:pPr>
        <w:pStyle w:val="NormalWeb"/>
        <w:spacing w:before="0" w:beforeAutospacing="0" w:after="0" w:afterAutospacing="0"/>
        <w:ind w:left="128"/>
        <w:jc w:val="both"/>
        <w:rPr>
          <w:rFonts w:ascii="Arial Narrow" w:hAnsi="Arial Narrow" w:cs="Arial"/>
          <w:sz w:val="22"/>
          <w:szCs w:val="22"/>
          <w:lang w:val="es-ES"/>
        </w:rPr>
      </w:pPr>
    </w:p>
    <w:p w14:paraId="29247BE5" w14:textId="77777777" w:rsidR="00AD7C79" w:rsidRPr="0014584E" w:rsidRDefault="00AD7C79" w:rsidP="00C86D36">
      <w:pPr>
        <w:pStyle w:val="NormalWeb"/>
        <w:numPr>
          <w:ilvl w:val="0"/>
          <w:numId w:val="3"/>
        </w:numPr>
        <w:spacing w:before="0" w:beforeAutospacing="0" w:after="0" w:afterAutospacing="0"/>
        <w:jc w:val="both"/>
        <w:rPr>
          <w:rFonts w:ascii="Arial Narrow" w:hAnsi="Arial Narrow" w:cs="Arial"/>
          <w:b/>
          <w:sz w:val="22"/>
          <w:szCs w:val="22"/>
          <w:lang w:val="es-ES"/>
        </w:rPr>
      </w:pPr>
      <w:r w:rsidRPr="0014584E">
        <w:rPr>
          <w:rFonts w:ascii="Arial Narrow" w:hAnsi="Arial Narrow" w:cs="Arial"/>
          <w:b/>
          <w:sz w:val="22"/>
          <w:szCs w:val="22"/>
          <w:lang w:val="es-ES"/>
        </w:rPr>
        <w:t xml:space="preserve">Políticas, planes o programas adelantados por el Instituto para prevenir la afectación o vulneración NNA, de manera tal que los menores no vayan a ser objeto de una separación de su núcleo familiar. </w:t>
      </w:r>
    </w:p>
    <w:p w14:paraId="77B1CFC4" w14:textId="77777777" w:rsidR="001C1EEE" w:rsidRPr="0014584E" w:rsidRDefault="001C1EEE" w:rsidP="00D30A8F">
      <w:pPr>
        <w:pStyle w:val="Prrafodelista"/>
        <w:numPr>
          <w:ilvl w:val="0"/>
          <w:numId w:val="42"/>
        </w:numPr>
        <w:spacing w:after="0" w:line="240" w:lineRule="auto"/>
        <w:ind w:left="360"/>
        <w:jc w:val="both"/>
        <w:rPr>
          <w:rFonts w:ascii="Arial Narrow" w:hAnsi="Arial Narrow" w:cs="Arial"/>
          <w:lang w:val="es-ES"/>
        </w:rPr>
      </w:pPr>
      <w:r w:rsidRPr="0014584E">
        <w:rPr>
          <w:rFonts w:ascii="Arial Narrow" w:hAnsi="Arial Narrow" w:cs="Arial"/>
          <w:lang w:val="es-ES"/>
        </w:rPr>
        <w:t xml:space="preserve">La oferta de promoción y prevención del ICBF está representada en los servicios de atención a la primera infancia, programas y estrategias de promoción de derechos y prevención de vulneraciones para </w:t>
      </w:r>
      <w:r w:rsidR="00B43488" w:rsidRPr="0014584E">
        <w:rPr>
          <w:rFonts w:ascii="Arial Narrow" w:hAnsi="Arial Narrow" w:cs="Arial"/>
          <w:lang w:val="es-ES"/>
        </w:rPr>
        <w:t>NNA</w:t>
      </w:r>
      <w:r w:rsidRPr="0014584E">
        <w:rPr>
          <w:rFonts w:ascii="Arial Narrow" w:hAnsi="Arial Narrow" w:cs="Arial"/>
          <w:lang w:val="es-ES"/>
        </w:rPr>
        <w:t xml:space="preserve"> y los programas de prevención de la malnutrición.</w:t>
      </w:r>
    </w:p>
    <w:p w14:paraId="44360329" w14:textId="77777777" w:rsidR="00D30A8F" w:rsidRPr="0014584E" w:rsidRDefault="00E36200" w:rsidP="00D30A8F">
      <w:pPr>
        <w:pStyle w:val="Prrafodelista"/>
        <w:numPr>
          <w:ilvl w:val="0"/>
          <w:numId w:val="42"/>
        </w:numPr>
        <w:spacing w:after="0" w:line="240" w:lineRule="auto"/>
        <w:ind w:left="360"/>
        <w:jc w:val="both"/>
        <w:rPr>
          <w:rFonts w:ascii="Arial Narrow" w:hAnsi="Arial Narrow" w:cs="Arial"/>
          <w:lang w:val="es-ES"/>
        </w:rPr>
      </w:pPr>
      <w:r w:rsidRPr="0014584E">
        <w:rPr>
          <w:rFonts w:ascii="Arial Narrow" w:hAnsi="Arial Narrow" w:cs="Arial"/>
          <w:lang w:val="es-ES"/>
        </w:rPr>
        <w:t>El ICBF ha incluido dentro de sus apuestas estratégicas el fortalecimiento del componente familiar en su oferta de promoción, prevención y protección; así mismo, fortalecer la oferta de apoyo y acompañamiento a familias con niños, niñas o adolescentes con derechos vulnerados o en alto riesgo.</w:t>
      </w:r>
    </w:p>
    <w:p w14:paraId="722C726E" w14:textId="1B8B25CE" w:rsidR="00E36200" w:rsidRPr="0014584E" w:rsidRDefault="001C1EEE" w:rsidP="00D30A8F">
      <w:pPr>
        <w:pStyle w:val="Prrafodelista"/>
        <w:numPr>
          <w:ilvl w:val="0"/>
          <w:numId w:val="42"/>
        </w:numPr>
        <w:spacing w:after="0" w:line="240" w:lineRule="auto"/>
        <w:ind w:left="360"/>
        <w:jc w:val="both"/>
        <w:rPr>
          <w:rFonts w:ascii="Arial Narrow" w:hAnsi="Arial Narrow" w:cs="Arial"/>
          <w:lang w:val="es-ES"/>
        </w:rPr>
      </w:pPr>
      <w:r w:rsidRPr="0014584E">
        <w:rPr>
          <w:rFonts w:ascii="Arial Narrow" w:hAnsi="Arial Narrow" w:cs="Arial"/>
          <w:lang w:val="es-ES"/>
        </w:rPr>
        <w:t>T</w:t>
      </w:r>
      <w:r w:rsidR="00E36200" w:rsidRPr="0014584E">
        <w:rPr>
          <w:rFonts w:ascii="Arial Narrow" w:hAnsi="Arial Narrow" w:cs="Arial"/>
          <w:lang w:val="es-ES"/>
        </w:rPr>
        <w:t xml:space="preserve">iene la intención de potencializar los resultados en términos de promoción y garantía de los derechos de los </w:t>
      </w:r>
      <w:r w:rsidR="00B43488" w:rsidRPr="0014584E">
        <w:rPr>
          <w:rFonts w:ascii="Arial Narrow" w:hAnsi="Arial Narrow" w:cs="Arial"/>
          <w:lang w:val="es-ES"/>
        </w:rPr>
        <w:t>NNA</w:t>
      </w:r>
      <w:r w:rsidR="00E36200" w:rsidRPr="0014584E">
        <w:rPr>
          <w:rFonts w:ascii="Arial Narrow" w:hAnsi="Arial Narrow" w:cs="Arial"/>
          <w:lang w:val="es-ES"/>
        </w:rPr>
        <w:t xml:space="preserve">, reconociendo a la familia como sujeto colectivo de derechos, fortaleciendo sus herramientas para corresponsabilidad en la protección integral de los </w:t>
      </w:r>
      <w:r w:rsidR="00B43488" w:rsidRPr="0014584E">
        <w:rPr>
          <w:rFonts w:ascii="Arial Narrow" w:hAnsi="Arial Narrow" w:cs="Arial"/>
          <w:lang w:val="es-ES"/>
        </w:rPr>
        <w:t>NNA</w:t>
      </w:r>
      <w:r w:rsidR="00E36200" w:rsidRPr="0014584E">
        <w:rPr>
          <w:rFonts w:ascii="Arial Narrow" w:hAnsi="Arial Narrow" w:cs="Arial"/>
          <w:lang w:val="es-ES"/>
        </w:rPr>
        <w:t xml:space="preserve"> e involucrándolos en los procesos de formación de sus hijos e hijas.</w:t>
      </w:r>
    </w:p>
    <w:p w14:paraId="2E2ECE7D" w14:textId="77777777" w:rsidR="00F13628" w:rsidRPr="0014584E" w:rsidRDefault="00F13628" w:rsidP="00D30A8F">
      <w:pPr>
        <w:pStyle w:val="Textosinformato"/>
        <w:numPr>
          <w:ilvl w:val="0"/>
          <w:numId w:val="42"/>
        </w:numPr>
        <w:ind w:left="360"/>
        <w:jc w:val="both"/>
        <w:rPr>
          <w:rFonts w:ascii="Arial Narrow" w:hAnsi="Arial Narrow" w:cs="Times New Roman"/>
          <w:szCs w:val="22"/>
          <w:lang w:val="es-ES"/>
        </w:rPr>
      </w:pPr>
      <w:r w:rsidRPr="0014584E">
        <w:rPr>
          <w:rFonts w:ascii="Arial Narrow" w:eastAsiaTheme="minorHAnsi" w:hAnsi="Arial Narrow" w:cs="Arial"/>
          <w:szCs w:val="22"/>
        </w:rPr>
        <w:t>E</w:t>
      </w:r>
      <w:r w:rsidRPr="0014584E">
        <w:rPr>
          <w:rFonts w:ascii="Arial Narrow" w:hAnsi="Arial Narrow" w:cs="Times New Roman"/>
          <w:szCs w:val="22"/>
          <w:lang w:val="es-ES"/>
        </w:rPr>
        <w:t xml:space="preserve">n el marco de la protección integral, se promueve la garantía de derechos, así mismo, se previene la vulneración de los </w:t>
      </w:r>
      <w:r w:rsidR="00B43488" w:rsidRPr="0014584E">
        <w:rPr>
          <w:rFonts w:ascii="Arial Narrow" w:hAnsi="Arial Narrow" w:cs="Times New Roman"/>
          <w:szCs w:val="22"/>
          <w:lang w:val="es-ES"/>
        </w:rPr>
        <w:t>NNA</w:t>
      </w:r>
      <w:r w:rsidRPr="0014584E">
        <w:rPr>
          <w:rFonts w:ascii="Arial Narrow" w:hAnsi="Arial Narrow" w:cs="Times New Roman"/>
          <w:szCs w:val="22"/>
          <w:lang w:val="es-ES"/>
        </w:rPr>
        <w:t xml:space="preserve"> entre los 6 y 17 años, en este sentido se fortalecen en ellos capacidades para su desarrollo y bienestar, en el marco de la corresponsabilidad de familia, sociedad y Estado. Se busca prevenir las problemáticas que afrontan los </w:t>
      </w:r>
      <w:r w:rsidR="00B43488" w:rsidRPr="0014584E">
        <w:rPr>
          <w:rFonts w:ascii="Arial Narrow" w:hAnsi="Arial Narrow" w:cs="Times New Roman"/>
          <w:szCs w:val="22"/>
          <w:lang w:val="es-ES"/>
        </w:rPr>
        <w:t>NNA</w:t>
      </w:r>
      <w:r w:rsidRPr="0014584E">
        <w:rPr>
          <w:rFonts w:ascii="Arial Narrow" w:hAnsi="Arial Narrow" w:cs="Times New Roman"/>
          <w:szCs w:val="22"/>
          <w:lang w:val="es-ES"/>
        </w:rPr>
        <w:t xml:space="preserve"> fortaleciendo factores protectores en ellos y sus entornos, alejándolos de contextos o escenarios de riesgo y dotándolos de herramientas que les permita afrontarlos de manera asertiva. </w:t>
      </w:r>
    </w:p>
    <w:p w14:paraId="54B453DF" w14:textId="77777777" w:rsidR="001C1EEE" w:rsidRPr="0014584E" w:rsidRDefault="001C1EEE" w:rsidP="00D30A8F">
      <w:pPr>
        <w:pStyle w:val="Prrafodelista"/>
        <w:spacing w:after="0" w:line="240" w:lineRule="auto"/>
        <w:ind w:left="360"/>
        <w:jc w:val="both"/>
        <w:rPr>
          <w:rFonts w:ascii="Arial Narrow" w:hAnsi="Arial Narrow" w:cs="Arial"/>
          <w:lang w:val="es-ES"/>
        </w:rPr>
      </w:pPr>
    </w:p>
    <w:p w14:paraId="25027046" w14:textId="77777777" w:rsidR="00224D54" w:rsidRPr="0014584E" w:rsidRDefault="00AD7C79" w:rsidP="00C86D36">
      <w:pPr>
        <w:pStyle w:val="Prrafodelista"/>
        <w:numPr>
          <w:ilvl w:val="0"/>
          <w:numId w:val="3"/>
        </w:numPr>
        <w:spacing w:after="0" w:line="240" w:lineRule="auto"/>
        <w:jc w:val="both"/>
        <w:rPr>
          <w:rFonts w:ascii="Arial Narrow" w:hAnsi="Arial Narrow" w:cs="Arial"/>
          <w:b/>
        </w:rPr>
      </w:pPr>
      <w:r w:rsidRPr="0014584E">
        <w:rPr>
          <w:rFonts w:ascii="Arial Narrow" w:hAnsi="Arial Narrow" w:cs="Arial"/>
          <w:b/>
          <w:lang w:val="es-ES"/>
        </w:rPr>
        <w:t>Criterios y mecanismos empleados para evaluar y decidir el reintegro de los NNA al hogar del que fue separado.</w:t>
      </w:r>
    </w:p>
    <w:p w14:paraId="6999F43C" w14:textId="77777777" w:rsidR="00FD6156" w:rsidRPr="0014584E" w:rsidRDefault="00FD6156" w:rsidP="00F9549E">
      <w:pPr>
        <w:pStyle w:val="Prrafodelista"/>
        <w:numPr>
          <w:ilvl w:val="0"/>
          <w:numId w:val="5"/>
        </w:numPr>
        <w:spacing w:after="0" w:line="240" w:lineRule="auto"/>
        <w:jc w:val="both"/>
        <w:rPr>
          <w:rFonts w:ascii="Arial Narrow" w:hAnsi="Arial Narrow" w:cs="Arial"/>
        </w:rPr>
      </w:pPr>
      <w:r w:rsidRPr="0014584E">
        <w:rPr>
          <w:rFonts w:ascii="Arial Narrow" w:hAnsi="Arial Narrow" w:cs="Arial"/>
        </w:rPr>
        <w:t>Para realizar un reintegro efectivo, desde que inicia el PARD y en su fase de seguimiento, la familiar nuclear y/o familia extensa debe cumplir con los compromisos asignados por la autoridad administrativa competente, dependiendo de la particularidad de cada caso.</w:t>
      </w:r>
    </w:p>
    <w:p w14:paraId="523B9496" w14:textId="77777777" w:rsidR="00FD6156" w:rsidRPr="0014584E" w:rsidRDefault="00FD6156" w:rsidP="00F9549E">
      <w:pPr>
        <w:pStyle w:val="Prrafodelista"/>
        <w:numPr>
          <w:ilvl w:val="0"/>
          <w:numId w:val="5"/>
        </w:numPr>
        <w:spacing w:after="0" w:line="240" w:lineRule="auto"/>
        <w:jc w:val="both"/>
        <w:rPr>
          <w:rFonts w:ascii="Arial Narrow" w:hAnsi="Arial Narrow" w:cs="Arial"/>
        </w:rPr>
      </w:pPr>
      <w:r w:rsidRPr="0014584E">
        <w:rPr>
          <w:rFonts w:ascii="Arial Narrow" w:hAnsi="Arial Narrow" w:cs="Arial"/>
        </w:rPr>
        <w:t>El reintegro procede cuando el niño, niña, adolescente y su familia o red vincular de apoyo cuentan con herramientas de generatividad</w:t>
      </w:r>
      <w:r w:rsidR="00F031B5" w:rsidRPr="0014584E">
        <w:rPr>
          <w:rFonts w:ascii="Arial Narrow" w:hAnsi="Arial Narrow" w:cs="Arial"/>
        </w:rPr>
        <w:t>,</w:t>
      </w:r>
      <w:r w:rsidRPr="0014584E">
        <w:rPr>
          <w:rFonts w:ascii="Arial Narrow" w:hAnsi="Arial Narrow" w:cs="Arial"/>
        </w:rPr>
        <w:t xml:space="preserve"> que les permitan superar las situaciones que generaron el ingreso al proceso de restablecimiento de derechos.</w:t>
      </w:r>
    </w:p>
    <w:p w14:paraId="52C022D2" w14:textId="77777777" w:rsidR="00FD6156" w:rsidRPr="0014584E" w:rsidRDefault="00FD6156" w:rsidP="00F9549E">
      <w:pPr>
        <w:pStyle w:val="Prrafodelista"/>
        <w:numPr>
          <w:ilvl w:val="0"/>
          <w:numId w:val="5"/>
        </w:numPr>
        <w:spacing w:after="0" w:line="240" w:lineRule="auto"/>
        <w:jc w:val="both"/>
        <w:rPr>
          <w:rFonts w:ascii="Arial Narrow" w:hAnsi="Arial Narrow" w:cs="Arial"/>
        </w:rPr>
      </w:pPr>
      <w:r w:rsidRPr="0014584E">
        <w:rPr>
          <w:rFonts w:ascii="Arial Narrow" w:hAnsi="Arial Narrow" w:cs="Arial"/>
        </w:rPr>
        <w:t>En el proceso de atención se establece la fase de preparación para el egreso</w:t>
      </w:r>
      <w:r w:rsidR="00F031B5" w:rsidRPr="0014584E">
        <w:rPr>
          <w:rFonts w:ascii="Arial Narrow" w:hAnsi="Arial Narrow" w:cs="Arial"/>
        </w:rPr>
        <w:t>,</w:t>
      </w:r>
      <w:r w:rsidRPr="0014584E">
        <w:rPr>
          <w:rFonts w:ascii="Arial Narrow" w:hAnsi="Arial Narrow" w:cs="Arial"/>
        </w:rPr>
        <w:t xml:space="preserve"> la cual hace énfasis en las acciones que, de manera articulada entre el equipo de la Defensoría y el equipo técnico del operador</w:t>
      </w:r>
      <w:r w:rsidR="00F031B5" w:rsidRPr="0014584E">
        <w:rPr>
          <w:rFonts w:ascii="Arial Narrow" w:hAnsi="Arial Narrow" w:cs="Arial"/>
        </w:rPr>
        <w:t>, están</w:t>
      </w:r>
      <w:r w:rsidRPr="0014584E">
        <w:rPr>
          <w:rFonts w:ascii="Arial Narrow" w:hAnsi="Arial Narrow" w:cs="Arial"/>
        </w:rPr>
        <w:t xml:space="preserve"> dirigidas al fortalecimiento de redes familiares, sociales e interinstitucionales de apoyo para el niño, la niña, o adolescente y sus familias y/o redes vinculares de apoyo. E</w:t>
      </w:r>
      <w:r w:rsidR="00F031B5" w:rsidRPr="0014584E">
        <w:rPr>
          <w:rFonts w:ascii="Arial Narrow" w:hAnsi="Arial Narrow" w:cs="Arial"/>
        </w:rPr>
        <w:t>n</w:t>
      </w:r>
      <w:r w:rsidRPr="0014584E">
        <w:rPr>
          <w:rFonts w:ascii="Arial Narrow" w:hAnsi="Arial Narrow" w:cs="Arial"/>
        </w:rPr>
        <w:t xml:space="preserve"> esta fase</w:t>
      </w:r>
      <w:r w:rsidR="00F031B5" w:rsidRPr="0014584E">
        <w:rPr>
          <w:rFonts w:ascii="Arial Narrow" w:hAnsi="Arial Narrow" w:cs="Arial"/>
        </w:rPr>
        <w:t xml:space="preserve"> se deben dar</w:t>
      </w:r>
      <w:r w:rsidRPr="0014584E">
        <w:rPr>
          <w:rFonts w:ascii="Arial Narrow" w:hAnsi="Arial Narrow" w:cs="Arial"/>
        </w:rPr>
        <w:t>:</w:t>
      </w:r>
    </w:p>
    <w:p w14:paraId="3004B472" w14:textId="77777777" w:rsidR="00FD6156" w:rsidRPr="0014584E" w:rsidRDefault="00FD6156" w:rsidP="00F9549E">
      <w:pPr>
        <w:pStyle w:val="Prrafodelista"/>
        <w:numPr>
          <w:ilvl w:val="0"/>
          <w:numId w:val="9"/>
        </w:numPr>
        <w:spacing w:after="0" w:line="240" w:lineRule="auto"/>
        <w:jc w:val="both"/>
        <w:rPr>
          <w:rFonts w:ascii="Arial Narrow" w:hAnsi="Arial Narrow" w:cs="Arial"/>
        </w:rPr>
      </w:pPr>
      <w:r w:rsidRPr="0014584E">
        <w:rPr>
          <w:rFonts w:ascii="Arial Narrow" w:hAnsi="Arial Narrow" w:cs="Arial"/>
        </w:rPr>
        <w:t>La consolidación de las acciones establecidas de preparación para el egreso.</w:t>
      </w:r>
    </w:p>
    <w:p w14:paraId="3F8B514E" w14:textId="77777777" w:rsidR="00FD6156" w:rsidRPr="0014584E" w:rsidRDefault="00F031B5" w:rsidP="00F9549E">
      <w:pPr>
        <w:pStyle w:val="Prrafodelista"/>
        <w:numPr>
          <w:ilvl w:val="0"/>
          <w:numId w:val="9"/>
        </w:numPr>
        <w:spacing w:after="0" w:line="240" w:lineRule="auto"/>
        <w:jc w:val="both"/>
        <w:rPr>
          <w:rFonts w:ascii="Arial Narrow" w:hAnsi="Arial Narrow" w:cs="Arial"/>
        </w:rPr>
      </w:pPr>
      <w:r w:rsidRPr="0014584E">
        <w:rPr>
          <w:rFonts w:ascii="Arial Narrow" w:hAnsi="Arial Narrow" w:cs="Arial"/>
        </w:rPr>
        <w:t>La i</w:t>
      </w:r>
      <w:r w:rsidR="00FD6156" w:rsidRPr="0014584E">
        <w:rPr>
          <w:rFonts w:ascii="Arial Narrow" w:hAnsi="Arial Narrow" w:cs="Arial"/>
        </w:rPr>
        <w:t>dentificación y articulación de redes de apoyo.</w:t>
      </w:r>
    </w:p>
    <w:p w14:paraId="5EBAF9A5" w14:textId="77777777" w:rsidR="00F13628" w:rsidRPr="0014584E" w:rsidRDefault="00F031B5" w:rsidP="00F9549E">
      <w:pPr>
        <w:pStyle w:val="Prrafodelista"/>
        <w:numPr>
          <w:ilvl w:val="0"/>
          <w:numId w:val="9"/>
        </w:numPr>
        <w:spacing w:after="0" w:line="240" w:lineRule="auto"/>
        <w:jc w:val="both"/>
        <w:rPr>
          <w:rFonts w:ascii="Arial Narrow" w:eastAsiaTheme="majorEastAsia" w:hAnsi="Arial Narrow" w:cs="Arial"/>
          <w:b/>
          <w:sz w:val="24"/>
          <w:szCs w:val="32"/>
        </w:rPr>
      </w:pPr>
      <w:r w:rsidRPr="0014584E">
        <w:rPr>
          <w:rFonts w:ascii="Arial Narrow" w:hAnsi="Arial Narrow" w:cs="Arial"/>
        </w:rPr>
        <w:t>El e</w:t>
      </w:r>
      <w:r w:rsidR="00FD6156" w:rsidRPr="0014584E">
        <w:rPr>
          <w:rFonts w:ascii="Arial Narrow" w:hAnsi="Arial Narrow" w:cs="Arial"/>
        </w:rPr>
        <w:t>stablecimiento de compromisos por parte de la familia o red vincular de apoyo para la garantía de derechos posterior al egreso.</w:t>
      </w:r>
      <w:r w:rsidR="00F13628" w:rsidRPr="0014584E">
        <w:rPr>
          <w:rFonts w:ascii="Arial Narrow" w:hAnsi="Arial Narrow" w:cs="Arial"/>
          <w:b/>
        </w:rPr>
        <w:br w:type="page"/>
      </w:r>
    </w:p>
    <w:p w14:paraId="460826C0" w14:textId="77777777" w:rsidR="00AD7C79" w:rsidRPr="0058123F" w:rsidRDefault="00AD7C79" w:rsidP="00F9549E">
      <w:pPr>
        <w:pStyle w:val="Ttulo1"/>
        <w:numPr>
          <w:ilvl w:val="0"/>
          <w:numId w:val="12"/>
        </w:numPr>
        <w:spacing w:before="0" w:line="240" w:lineRule="auto"/>
        <w:jc w:val="both"/>
        <w:rPr>
          <w:rFonts w:ascii="Arial Narrow" w:hAnsi="Arial Narrow" w:cs="Arial"/>
          <w:b/>
        </w:rPr>
      </w:pPr>
      <w:bookmarkStart w:id="6" w:name="_Toc530933667"/>
      <w:r w:rsidRPr="0014584E">
        <w:rPr>
          <w:rFonts w:ascii="Arial Narrow" w:hAnsi="Arial Narrow" w:cs="Arial"/>
          <w:b/>
        </w:rPr>
        <w:lastRenderedPageBreak/>
        <w:t>MALTRATO Y VIOLENCIA INFANTIL</w:t>
      </w:r>
      <w:r w:rsidRPr="0058123F">
        <w:rPr>
          <w:rFonts w:ascii="Arial Narrow" w:hAnsi="Arial Narrow" w:cs="Arial"/>
          <w:b/>
        </w:rPr>
        <w:t>.</w:t>
      </w:r>
      <w:bookmarkEnd w:id="6"/>
    </w:p>
    <w:p w14:paraId="41C37E99" w14:textId="77777777" w:rsidR="00AD7C79" w:rsidRPr="0058123F" w:rsidRDefault="00AD7C79" w:rsidP="00C86D36">
      <w:pPr>
        <w:spacing w:after="0" w:line="240" w:lineRule="auto"/>
        <w:jc w:val="both"/>
        <w:rPr>
          <w:rFonts w:ascii="Arial Narrow" w:hAnsi="Arial Narrow" w:cs="Arial"/>
          <w:b/>
        </w:rPr>
      </w:pPr>
    </w:p>
    <w:p w14:paraId="03DC8E2D" w14:textId="77777777" w:rsidR="00AD7C79" w:rsidRPr="0058123F" w:rsidRDefault="00AD7C79" w:rsidP="00C86D36">
      <w:pPr>
        <w:spacing w:after="0" w:line="240" w:lineRule="auto"/>
        <w:jc w:val="both"/>
        <w:rPr>
          <w:rFonts w:ascii="Arial Narrow" w:hAnsi="Arial Narrow" w:cs="Arial"/>
        </w:rPr>
      </w:pPr>
      <w:r w:rsidRPr="0058123F">
        <w:rPr>
          <w:rFonts w:ascii="Arial Narrow" w:hAnsi="Arial Narrow" w:cs="Arial"/>
          <w:b/>
        </w:rPr>
        <w:t>Senador:</w:t>
      </w:r>
      <w:r w:rsidRPr="0058123F">
        <w:rPr>
          <w:rFonts w:ascii="Arial Narrow" w:hAnsi="Arial Narrow" w:cs="Arial"/>
        </w:rPr>
        <w:t xml:space="preserve"> Edgar Enrique Palacio (Colombia Justa Libres)</w:t>
      </w:r>
    </w:p>
    <w:p w14:paraId="3F46F89D" w14:textId="77777777" w:rsidR="00AD7C79" w:rsidRPr="0058123F" w:rsidRDefault="00AD7C79" w:rsidP="00C86D36">
      <w:pPr>
        <w:spacing w:after="0" w:line="240" w:lineRule="auto"/>
        <w:jc w:val="both"/>
        <w:rPr>
          <w:rFonts w:ascii="Arial Narrow" w:hAnsi="Arial Narrow" w:cs="Arial"/>
        </w:rPr>
      </w:pPr>
    </w:p>
    <w:p w14:paraId="20BC7594" w14:textId="77777777" w:rsidR="00F7411A" w:rsidRPr="00AE3401" w:rsidRDefault="00F7411A" w:rsidP="00C86D36">
      <w:pPr>
        <w:spacing w:after="0" w:line="240" w:lineRule="auto"/>
        <w:jc w:val="both"/>
        <w:rPr>
          <w:rFonts w:ascii="Arial Narrow" w:hAnsi="Arial Narrow"/>
          <w:b/>
        </w:rPr>
      </w:pPr>
      <w:bookmarkStart w:id="7" w:name="_Toc530753361"/>
      <w:r w:rsidRPr="00AE3401">
        <w:rPr>
          <w:rFonts w:ascii="Arial Narrow" w:hAnsi="Arial Narrow"/>
          <w:b/>
        </w:rPr>
        <w:t>Concepto</w:t>
      </w:r>
      <w:bookmarkEnd w:id="7"/>
    </w:p>
    <w:p w14:paraId="78F780BC" w14:textId="77777777" w:rsidR="00F7411A" w:rsidRDefault="00F7411A" w:rsidP="00C86D36">
      <w:pPr>
        <w:spacing w:after="0" w:line="240" w:lineRule="auto"/>
        <w:jc w:val="both"/>
        <w:rPr>
          <w:rFonts w:ascii="Arial Narrow" w:hAnsi="Arial Narrow"/>
        </w:rPr>
      </w:pPr>
      <w:r w:rsidRPr="00AE3401">
        <w:rPr>
          <w:rFonts w:ascii="Arial Narrow" w:hAnsi="Arial Narrow"/>
        </w:rPr>
        <w:t xml:space="preserve">Toda acción, omisión, abuso, uso de la fuerza o del poder que se expresa a través de la violencia física, psicológica, sexual y la negligencia, así como a través de las amenazas de tales actos, la cual se puede presentar en distintos ámbitos y ser ejercido por parte de sus padres, representantes legales o cualquier otra persona; produce daño y afecta la integridad personal, el desarrollo integral de los </w:t>
      </w:r>
      <w:r w:rsidR="00B43488" w:rsidRPr="00AE3401">
        <w:rPr>
          <w:rFonts w:ascii="Arial Narrow" w:hAnsi="Arial Narrow"/>
        </w:rPr>
        <w:t>NNA</w:t>
      </w:r>
      <w:r w:rsidRPr="00AE3401">
        <w:rPr>
          <w:rFonts w:ascii="Arial Narrow" w:hAnsi="Arial Narrow"/>
        </w:rPr>
        <w:t>, llegando incluso hasta la muerte</w:t>
      </w:r>
      <w:r w:rsidR="00AE3401">
        <w:rPr>
          <w:rFonts w:ascii="Arial Narrow" w:hAnsi="Arial Narrow"/>
        </w:rPr>
        <w:t>.</w:t>
      </w:r>
    </w:p>
    <w:p w14:paraId="4A12A18F" w14:textId="77777777" w:rsidR="004659E6" w:rsidRPr="00AE3401" w:rsidRDefault="004659E6" w:rsidP="00C86D36">
      <w:pPr>
        <w:spacing w:after="0" w:line="240" w:lineRule="auto"/>
        <w:jc w:val="both"/>
        <w:rPr>
          <w:rFonts w:ascii="Arial Narrow" w:hAnsi="Arial Narrow"/>
        </w:rPr>
      </w:pPr>
    </w:p>
    <w:p w14:paraId="47CCCF21" w14:textId="77777777" w:rsidR="00F7411A" w:rsidRPr="00AE3401" w:rsidRDefault="00F7411A" w:rsidP="00C86D36">
      <w:pPr>
        <w:spacing w:after="0" w:line="240" w:lineRule="auto"/>
        <w:jc w:val="both"/>
        <w:rPr>
          <w:rFonts w:ascii="Arial Narrow" w:hAnsi="Arial Narrow"/>
          <w:b/>
        </w:rPr>
      </w:pPr>
      <w:bookmarkStart w:id="8" w:name="_Toc530753362"/>
      <w:r w:rsidRPr="00AE3401">
        <w:rPr>
          <w:rFonts w:ascii="Arial Narrow" w:hAnsi="Arial Narrow"/>
          <w:b/>
        </w:rPr>
        <w:t>Contexto</w:t>
      </w:r>
      <w:bookmarkEnd w:id="8"/>
    </w:p>
    <w:p w14:paraId="1732F936" w14:textId="77777777" w:rsidR="00F7411A" w:rsidRPr="00575C65" w:rsidRDefault="00F7411A" w:rsidP="00F9549E">
      <w:pPr>
        <w:pStyle w:val="Prrafodelista"/>
        <w:numPr>
          <w:ilvl w:val="0"/>
          <w:numId w:val="24"/>
        </w:numPr>
        <w:spacing w:after="0" w:line="240" w:lineRule="auto"/>
        <w:jc w:val="both"/>
        <w:rPr>
          <w:rFonts w:ascii="Arial Narrow" w:hAnsi="Arial Narrow"/>
        </w:rPr>
      </w:pPr>
      <w:r w:rsidRPr="00575C65">
        <w:rPr>
          <w:rFonts w:ascii="Arial Narrow" w:hAnsi="Arial Narrow"/>
        </w:rPr>
        <w:t xml:space="preserve">27.538 casos de Violencia Intrafamiliar (VIF) registrados en el país en 2017, en 16.463 de ellos (59,8%) las víctimas fueron mujeres, mientras que los hombres registraron 11.075 casos (40,2%). </w:t>
      </w:r>
    </w:p>
    <w:p w14:paraId="198F4664" w14:textId="77777777" w:rsidR="00F7411A" w:rsidRPr="00575C65" w:rsidRDefault="00F7411A" w:rsidP="00F9549E">
      <w:pPr>
        <w:pStyle w:val="Prrafodelista"/>
        <w:numPr>
          <w:ilvl w:val="0"/>
          <w:numId w:val="24"/>
        </w:numPr>
        <w:spacing w:after="0" w:line="240" w:lineRule="auto"/>
        <w:jc w:val="both"/>
        <w:rPr>
          <w:rFonts w:ascii="Arial Narrow" w:hAnsi="Arial Narrow"/>
        </w:rPr>
      </w:pPr>
      <w:r w:rsidRPr="00575C65">
        <w:rPr>
          <w:rFonts w:ascii="Arial Narrow" w:hAnsi="Arial Narrow"/>
        </w:rPr>
        <w:t xml:space="preserve">10.385 de los casos de VIF (37,71%) corresponden a violencia contra </w:t>
      </w:r>
      <w:r w:rsidR="00B43488" w:rsidRPr="00575C65">
        <w:rPr>
          <w:rFonts w:ascii="Arial Narrow" w:hAnsi="Arial Narrow"/>
        </w:rPr>
        <w:t>NNA</w:t>
      </w:r>
    </w:p>
    <w:p w14:paraId="288C1F87" w14:textId="77777777" w:rsidR="0073710D" w:rsidRPr="00FF0BCA" w:rsidRDefault="00886BA1" w:rsidP="0073710D">
      <w:pPr>
        <w:pStyle w:val="Prrafodelista"/>
        <w:numPr>
          <w:ilvl w:val="0"/>
          <w:numId w:val="24"/>
        </w:numPr>
        <w:spacing w:after="0" w:line="240" w:lineRule="auto"/>
        <w:jc w:val="both"/>
        <w:rPr>
          <w:rFonts w:ascii="Arial Narrow" w:hAnsi="Arial Narrow"/>
          <w:highlight w:val="yellow"/>
        </w:rPr>
      </w:pPr>
      <w:r w:rsidRPr="00FF0BCA">
        <w:rPr>
          <w:rFonts w:ascii="Arial Narrow" w:hAnsi="Arial Narrow"/>
          <w:highlight w:val="yellow"/>
        </w:rPr>
        <w:t xml:space="preserve">En el 2018 han ingresado </w:t>
      </w:r>
      <w:r w:rsidR="0073710D" w:rsidRPr="00FF0BCA">
        <w:rPr>
          <w:rFonts w:ascii="Arial Narrow" w:hAnsi="Arial Narrow"/>
          <w:highlight w:val="yellow"/>
        </w:rPr>
        <w:t>9.304 NNA a PARD por maltrato, 13.237 por violencia sexual y 7.723 por condiciones especiales de los cuidadores. Al 31 de diciembre de 2018</w:t>
      </w:r>
    </w:p>
    <w:p w14:paraId="22A25689" w14:textId="77777777" w:rsidR="00886BA1" w:rsidRPr="00FF0BCA" w:rsidRDefault="00886BA1" w:rsidP="0073710D">
      <w:pPr>
        <w:pStyle w:val="Prrafodelista"/>
        <w:numPr>
          <w:ilvl w:val="0"/>
          <w:numId w:val="24"/>
        </w:numPr>
        <w:spacing w:after="0" w:line="240" w:lineRule="auto"/>
        <w:jc w:val="both"/>
        <w:rPr>
          <w:rFonts w:ascii="Arial Narrow" w:hAnsi="Arial Narrow"/>
          <w:highlight w:val="yellow"/>
        </w:rPr>
      </w:pPr>
      <w:r w:rsidRPr="00FF0BCA">
        <w:rPr>
          <w:rFonts w:ascii="Arial Narrow" w:hAnsi="Arial Narrow"/>
          <w:highlight w:val="yellow"/>
        </w:rPr>
        <w:t xml:space="preserve">Al 31 de diciembre de 2018 se estaban atendiendo </w:t>
      </w:r>
      <w:r w:rsidR="00635BC3" w:rsidRPr="00FF0BCA">
        <w:rPr>
          <w:rFonts w:ascii="Arial Narrow" w:hAnsi="Arial Narrow"/>
          <w:highlight w:val="yellow"/>
        </w:rPr>
        <w:t>18.420</w:t>
      </w:r>
      <w:r w:rsidRPr="00FF0BCA">
        <w:rPr>
          <w:rFonts w:ascii="Arial Narrow" w:hAnsi="Arial Narrow"/>
          <w:highlight w:val="yellow"/>
        </w:rPr>
        <w:t xml:space="preserve"> NNA en PARD por maltrato, 1</w:t>
      </w:r>
      <w:r w:rsidR="00635BC3" w:rsidRPr="00FF0BCA">
        <w:rPr>
          <w:rFonts w:ascii="Arial Narrow" w:hAnsi="Arial Narrow"/>
          <w:highlight w:val="yellow"/>
        </w:rPr>
        <w:t>9</w:t>
      </w:r>
      <w:r w:rsidRPr="00FF0BCA">
        <w:rPr>
          <w:rFonts w:ascii="Arial Narrow" w:hAnsi="Arial Narrow"/>
          <w:highlight w:val="yellow"/>
        </w:rPr>
        <w:t>.</w:t>
      </w:r>
      <w:r w:rsidR="00635BC3" w:rsidRPr="00FF0BCA">
        <w:rPr>
          <w:rFonts w:ascii="Arial Narrow" w:hAnsi="Arial Narrow"/>
          <w:highlight w:val="yellow"/>
        </w:rPr>
        <w:t>167</w:t>
      </w:r>
      <w:r w:rsidRPr="00FF0BCA">
        <w:rPr>
          <w:rFonts w:ascii="Arial Narrow" w:hAnsi="Arial Narrow"/>
          <w:highlight w:val="yellow"/>
        </w:rPr>
        <w:t xml:space="preserve"> por violencia sexual y </w:t>
      </w:r>
      <w:r w:rsidR="00635BC3" w:rsidRPr="00FF0BCA">
        <w:rPr>
          <w:rFonts w:ascii="Arial Narrow" w:hAnsi="Arial Narrow"/>
          <w:highlight w:val="yellow"/>
        </w:rPr>
        <w:t>16</w:t>
      </w:r>
      <w:r w:rsidRPr="00FF0BCA">
        <w:rPr>
          <w:rFonts w:ascii="Arial Narrow" w:hAnsi="Arial Narrow"/>
          <w:highlight w:val="yellow"/>
        </w:rPr>
        <w:t>.</w:t>
      </w:r>
      <w:r w:rsidR="00635BC3" w:rsidRPr="00FF0BCA">
        <w:rPr>
          <w:rFonts w:ascii="Arial Narrow" w:hAnsi="Arial Narrow"/>
          <w:highlight w:val="yellow"/>
        </w:rPr>
        <w:t>627</w:t>
      </w:r>
      <w:r w:rsidRPr="00FF0BCA">
        <w:rPr>
          <w:rFonts w:ascii="Arial Narrow" w:hAnsi="Arial Narrow"/>
          <w:highlight w:val="yellow"/>
        </w:rPr>
        <w:t xml:space="preserve"> por condiciones especiales de los cuidadores</w:t>
      </w:r>
    </w:p>
    <w:p w14:paraId="48DE8D1A" w14:textId="77777777" w:rsidR="0073710D" w:rsidRPr="00AE3401" w:rsidRDefault="0073710D" w:rsidP="0073710D">
      <w:pPr>
        <w:pStyle w:val="Prrafodelista"/>
        <w:spacing w:after="0" w:line="240" w:lineRule="auto"/>
        <w:ind w:left="360"/>
        <w:jc w:val="both"/>
        <w:rPr>
          <w:rFonts w:ascii="Arial Narrow" w:hAnsi="Arial Narrow"/>
        </w:rPr>
      </w:pPr>
    </w:p>
    <w:p w14:paraId="1CD7F54A" w14:textId="77777777" w:rsidR="00AE3401" w:rsidRDefault="00AE3401" w:rsidP="00C86D36">
      <w:pPr>
        <w:pStyle w:val="Prrafodelista"/>
        <w:spacing w:after="0" w:line="240" w:lineRule="auto"/>
        <w:jc w:val="both"/>
        <w:rPr>
          <w:rFonts w:ascii="Arial Narrow" w:hAnsi="Arial Narrow" w:cs="Arial"/>
          <w:b/>
        </w:rPr>
      </w:pPr>
    </w:p>
    <w:p w14:paraId="23E9DF5E" w14:textId="77777777" w:rsidR="00AD7C79" w:rsidRPr="0058123F" w:rsidRDefault="00AD7C79" w:rsidP="00C86D36">
      <w:pPr>
        <w:pStyle w:val="Prrafodelista"/>
        <w:numPr>
          <w:ilvl w:val="0"/>
          <w:numId w:val="4"/>
        </w:numPr>
        <w:spacing w:after="0" w:line="240" w:lineRule="auto"/>
        <w:jc w:val="both"/>
        <w:rPr>
          <w:rFonts w:ascii="Arial Narrow" w:hAnsi="Arial Narrow" w:cs="Arial"/>
          <w:b/>
        </w:rPr>
      </w:pPr>
      <w:r w:rsidRPr="0058123F">
        <w:rPr>
          <w:rFonts w:ascii="Arial Narrow" w:hAnsi="Arial Narrow" w:cs="Arial"/>
          <w:b/>
        </w:rPr>
        <w:t>Campañas de prevención en contra de todo tipo de violencia en NNA.</w:t>
      </w:r>
    </w:p>
    <w:p w14:paraId="5E2AD790" w14:textId="77777777" w:rsidR="00F13628" w:rsidRPr="0022234B" w:rsidRDefault="00F13628" w:rsidP="00C86D36">
      <w:pPr>
        <w:spacing w:after="0" w:line="240" w:lineRule="auto"/>
        <w:jc w:val="both"/>
        <w:rPr>
          <w:rFonts w:ascii="Arial Narrow" w:hAnsi="Arial Narrow"/>
        </w:rPr>
      </w:pPr>
      <w:r w:rsidRPr="0022234B">
        <w:rPr>
          <w:rFonts w:ascii="Arial Narrow" w:hAnsi="Arial Narrow"/>
        </w:rPr>
        <w:t xml:space="preserve">Por parte del ICBF se desarrollaron las siguientes acciones, para la prevención de la violencia: </w:t>
      </w:r>
    </w:p>
    <w:p w14:paraId="2C9C94EB" w14:textId="77777777" w:rsidR="00F13628" w:rsidRPr="0022234B" w:rsidRDefault="00F13628" w:rsidP="00F9549E">
      <w:pPr>
        <w:pStyle w:val="Prrafodelista"/>
        <w:numPr>
          <w:ilvl w:val="0"/>
          <w:numId w:val="27"/>
        </w:numPr>
        <w:spacing w:after="0" w:line="240" w:lineRule="auto"/>
        <w:jc w:val="both"/>
        <w:rPr>
          <w:rFonts w:ascii="Arial Narrow" w:hAnsi="Arial Narrow"/>
        </w:rPr>
      </w:pPr>
      <w:r w:rsidRPr="0022234B">
        <w:rPr>
          <w:rFonts w:ascii="Arial Narrow" w:hAnsi="Arial Narrow"/>
        </w:rPr>
        <w:t xml:space="preserve">Proyecto AMAS “Viajeros Valientes, conquistando entornos de buen trato”, fortalecimiento de vínculos de cuidado mutuo y construcción de relaciones armónicas, por medio de este se atendieron 3.500 niños niñas y adolescentes con una inversión de $2.887 millones </w:t>
      </w:r>
    </w:p>
    <w:p w14:paraId="0E09BA8A" w14:textId="77777777" w:rsidR="00F13628" w:rsidRPr="008758CF" w:rsidRDefault="00F13628" w:rsidP="00F9549E">
      <w:pPr>
        <w:pStyle w:val="Prrafodelista"/>
        <w:numPr>
          <w:ilvl w:val="0"/>
          <w:numId w:val="26"/>
        </w:numPr>
        <w:spacing w:after="0" w:line="240" w:lineRule="auto"/>
        <w:jc w:val="both"/>
        <w:rPr>
          <w:rFonts w:ascii="Arial Narrow" w:hAnsi="Arial Narrow"/>
          <w:highlight w:val="yellow"/>
        </w:rPr>
      </w:pPr>
      <w:r w:rsidRPr="008758CF">
        <w:rPr>
          <w:rFonts w:ascii="Arial Narrow" w:hAnsi="Arial Narrow"/>
          <w:highlight w:val="yellow"/>
        </w:rPr>
        <w:t>Proyecto AMAS de prevención de violencias y conductas suicidas “Voces y movimientos al ritmo de mis derechos”, el cual brinda acciones orientadas a la prevención de la violencia intrafamiliar, el maltrato infantil y las conductas suicidas, por los que se atendieron 320 niños en Vaupés, con una inversión de $300 millones.</w:t>
      </w:r>
    </w:p>
    <w:p w14:paraId="2645F855" w14:textId="77777777" w:rsidR="00F13628" w:rsidRPr="0022234B" w:rsidRDefault="00F13628" w:rsidP="00F9549E">
      <w:pPr>
        <w:pStyle w:val="Prrafodelista"/>
        <w:numPr>
          <w:ilvl w:val="0"/>
          <w:numId w:val="26"/>
        </w:numPr>
        <w:spacing w:after="0" w:line="240" w:lineRule="auto"/>
        <w:jc w:val="both"/>
        <w:rPr>
          <w:rFonts w:ascii="Arial Narrow" w:hAnsi="Arial Narrow"/>
        </w:rPr>
      </w:pPr>
      <w:r w:rsidRPr="0022234B">
        <w:rPr>
          <w:rFonts w:ascii="Arial Narrow" w:hAnsi="Arial Narrow"/>
        </w:rPr>
        <w:t xml:space="preserve">Desarrollo de la temática específica de prevención de maltrato infantil y violencia intrafamiliar, en el marco de la Estrategia Construyendo Juntos Entornos Protectores en las regionales: Arauca, Atlántico, Boyacá, Córdoba Zona 2, Guaviare, Meta, Tolima, Vichada, donde se fortalecieron 3.936 </w:t>
      </w:r>
      <w:r w:rsidR="00B43488" w:rsidRPr="0022234B">
        <w:rPr>
          <w:rFonts w:ascii="Arial Narrow" w:hAnsi="Arial Narrow"/>
        </w:rPr>
        <w:t>NNA</w:t>
      </w:r>
      <w:r w:rsidRPr="0022234B">
        <w:rPr>
          <w:rFonts w:ascii="Arial Narrow" w:hAnsi="Arial Narrow"/>
        </w:rPr>
        <w:t xml:space="preserve">, 4.859 padres, madres y cuidadores, 992 docentes con una inversión de $212 millones. </w:t>
      </w:r>
    </w:p>
    <w:p w14:paraId="65549132" w14:textId="77777777" w:rsidR="00F13628" w:rsidRPr="0022234B" w:rsidRDefault="00F13628" w:rsidP="00F9549E">
      <w:pPr>
        <w:pStyle w:val="Prrafodelista"/>
        <w:numPr>
          <w:ilvl w:val="0"/>
          <w:numId w:val="26"/>
        </w:numPr>
        <w:spacing w:after="0" w:line="240" w:lineRule="auto"/>
        <w:jc w:val="both"/>
        <w:rPr>
          <w:rFonts w:ascii="Arial Narrow" w:hAnsi="Arial Narrow"/>
        </w:rPr>
      </w:pPr>
      <w:r w:rsidRPr="0022234B">
        <w:rPr>
          <w:rFonts w:ascii="Arial Narrow" w:hAnsi="Arial Narrow"/>
        </w:rPr>
        <w:t xml:space="preserve">Proyecto especializado prevención de la violencia intrafamiliar y maltrato infantil en el marco del Programa Generaciones con Bienestar, donde se atendieron un total de 216 </w:t>
      </w:r>
      <w:r w:rsidR="00B43488" w:rsidRPr="0022234B">
        <w:rPr>
          <w:rFonts w:ascii="Arial Narrow" w:hAnsi="Arial Narrow"/>
        </w:rPr>
        <w:t>NNA</w:t>
      </w:r>
      <w:r w:rsidRPr="0022234B">
        <w:rPr>
          <w:rFonts w:ascii="Arial Narrow" w:hAnsi="Arial Narrow"/>
        </w:rPr>
        <w:t xml:space="preserve"> del Departamento de Cundinamarca, municipio de Soacha, Ciudad verde población tradicional; para los cuales se destinaron $66.977.600.</w:t>
      </w:r>
    </w:p>
    <w:p w14:paraId="78530D78" w14:textId="77777777" w:rsidR="00F13628" w:rsidRDefault="00F13628" w:rsidP="00F9549E">
      <w:pPr>
        <w:pStyle w:val="Prrafodelista"/>
        <w:numPr>
          <w:ilvl w:val="0"/>
          <w:numId w:val="26"/>
        </w:numPr>
        <w:spacing w:after="0" w:line="240" w:lineRule="auto"/>
        <w:jc w:val="both"/>
        <w:rPr>
          <w:rFonts w:ascii="Arial Narrow" w:hAnsi="Arial Narrow"/>
        </w:rPr>
      </w:pPr>
      <w:r w:rsidRPr="0022234B">
        <w:rPr>
          <w:rFonts w:ascii="Arial Narrow" w:hAnsi="Arial Narrow"/>
        </w:rPr>
        <w:t>Participación en la semana del buen trato durante los años 2017 y 2018 del 19 al 25 de noviembre, realizando jornadas de movilización y definiendo estrategias de prevención en violencia intrafamiliar y maltrato infantil con apoyo de las Instituciones participantes del Consejo Distrital de atención a víctimas de violencia intrafamiliar y violencia sexual en Bogotá.</w:t>
      </w:r>
    </w:p>
    <w:p w14:paraId="25389A6C" w14:textId="77777777" w:rsidR="004659E6" w:rsidRPr="0022234B" w:rsidRDefault="004659E6" w:rsidP="004659E6">
      <w:pPr>
        <w:pStyle w:val="Prrafodelista"/>
        <w:spacing w:after="0" w:line="240" w:lineRule="auto"/>
        <w:ind w:left="360"/>
        <w:jc w:val="both"/>
        <w:rPr>
          <w:rFonts w:ascii="Arial Narrow" w:hAnsi="Arial Narrow"/>
        </w:rPr>
      </w:pPr>
    </w:p>
    <w:p w14:paraId="0788F562" w14:textId="77777777" w:rsidR="00F7411A" w:rsidRPr="00E54F5F" w:rsidRDefault="00F7411A" w:rsidP="00C86D36">
      <w:pPr>
        <w:spacing w:after="0" w:line="240" w:lineRule="auto"/>
        <w:jc w:val="both"/>
        <w:rPr>
          <w:rFonts w:ascii="Arial Narrow" w:hAnsi="Arial Narrow"/>
          <w:b/>
        </w:rPr>
      </w:pPr>
      <w:bookmarkStart w:id="9" w:name="_Toc530753363"/>
      <w:r w:rsidRPr="00E54F5F">
        <w:rPr>
          <w:rFonts w:ascii="Arial Narrow" w:hAnsi="Arial Narrow"/>
          <w:b/>
        </w:rPr>
        <w:t>Postura</w:t>
      </w:r>
      <w:bookmarkEnd w:id="9"/>
    </w:p>
    <w:p w14:paraId="2C3A6368" w14:textId="77777777" w:rsidR="00F7411A" w:rsidRPr="00E54F5F" w:rsidRDefault="00F7411A" w:rsidP="00F9549E">
      <w:pPr>
        <w:numPr>
          <w:ilvl w:val="0"/>
          <w:numId w:val="25"/>
        </w:numPr>
        <w:tabs>
          <w:tab w:val="num" w:pos="720"/>
        </w:tabs>
        <w:spacing w:after="0" w:line="240" w:lineRule="auto"/>
        <w:jc w:val="both"/>
        <w:rPr>
          <w:rFonts w:ascii="Arial Narrow" w:hAnsi="Arial Narrow"/>
        </w:rPr>
      </w:pPr>
      <w:r w:rsidRPr="00E54F5F">
        <w:rPr>
          <w:rFonts w:ascii="Arial Narrow" w:hAnsi="Arial Narrow"/>
        </w:rPr>
        <w:t>No existe único factor que pueda, por sí solo, explicar las violencias cometidas contra los NNA al interior de la familia.</w:t>
      </w:r>
    </w:p>
    <w:p w14:paraId="5704461A" w14:textId="77777777" w:rsidR="00F7411A" w:rsidRPr="00E54F5F" w:rsidRDefault="00F7411A" w:rsidP="00F9549E">
      <w:pPr>
        <w:numPr>
          <w:ilvl w:val="0"/>
          <w:numId w:val="25"/>
        </w:numPr>
        <w:tabs>
          <w:tab w:val="num" w:pos="720"/>
        </w:tabs>
        <w:spacing w:after="0" w:line="240" w:lineRule="auto"/>
        <w:jc w:val="both"/>
        <w:rPr>
          <w:rFonts w:ascii="Arial Narrow" w:hAnsi="Arial Narrow"/>
        </w:rPr>
      </w:pPr>
      <w:r w:rsidRPr="00E54F5F">
        <w:rPr>
          <w:rFonts w:ascii="Arial Narrow" w:hAnsi="Arial Narrow"/>
        </w:rPr>
        <w:t xml:space="preserve">Es prioritario desarrollar </w:t>
      </w:r>
      <w:r w:rsidR="00E54F5F" w:rsidRPr="00E54F5F">
        <w:rPr>
          <w:rFonts w:ascii="Arial Narrow" w:hAnsi="Arial Narrow"/>
        </w:rPr>
        <w:t xml:space="preserve">la </w:t>
      </w:r>
      <w:r w:rsidRPr="00E54F5F">
        <w:rPr>
          <w:rFonts w:ascii="Arial Narrow" w:hAnsi="Arial Narrow"/>
        </w:rPr>
        <w:t>Estrategia nacional de lucha contra todas las formas de violencias hacia NNA, así como desnaturalizar la violencia y el maltrato infantil.</w:t>
      </w:r>
    </w:p>
    <w:p w14:paraId="5A022B8F" w14:textId="77777777" w:rsidR="00F7411A" w:rsidRPr="00E54F5F" w:rsidRDefault="00F7411A" w:rsidP="00F9549E">
      <w:pPr>
        <w:numPr>
          <w:ilvl w:val="0"/>
          <w:numId w:val="25"/>
        </w:numPr>
        <w:tabs>
          <w:tab w:val="num" w:pos="720"/>
        </w:tabs>
        <w:spacing w:after="0" w:line="240" w:lineRule="auto"/>
        <w:jc w:val="both"/>
        <w:rPr>
          <w:rFonts w:ascii="Arial Narrow" w:hAnsi="Arial Narrow"/>
        </w:rPr>
      </w:pPr>
      <w:r w:rsidRPr="00E54F5F">
        <w:rPr>
          <w:rFonts w:ascii="Arial Narrow" w:hAnsi="Arial Narrow"/>
        </w:rPr>
        <w:lastRenderedPageBreak/>
        <w:t>Es necesario fortalecer normativamente la iniciativa de proyecto de ley para la eliminación del castigo físico, humillante y degradante.</w:t>
      </w:r>
    </w:p>
    <w:p w14:paraId="204DFE2B" w14:textId="77777777" w:rsidR="00F7411A" w:rsidRPr="00E54F5F" w:rsidRDefault="00F7411A" w:rsidP="00F9549E">
      <w:pPr>
        <w:numPr>
          <w:ilvl w:val="0"/>
          <w:numId w:val="25"/>
        </w:numPr>
        <w:tabs>
          <w:tab w:val="num" w:pos="720"/>
        </w:tabs>
        <w:spacing w:after="0" w:line="240" w:lineRule="auto"/>
        <w:jc w:val="both"/>
        <w:rPr>
          <w:rFonts w:ascii="Arial Narrow" w:hAnsi="Arial Narrow"/>
        </w:rPr>
      </w:pPr>
      <w:r w:rsidRPr="00E54F5F">
        <w:rPr>
          <w:rFonts w:ascii="Arial Narrow" w:hAnsi="Arial Narrow"/>
        </w:rPr>
        <w:t>Se requiere consolidar entornos protectores como la familia, la escuela, la comunidad; en donde los NNA se sientan seguros, tranquilos y libres de cualquier tipo de violencia</w:t>
      </w:r>
    </w:p>
    <w:p w14:paraId="6B1C7CB4" w14:textId="77777777" w:rsidR="00F7411A" w:rsidRPr="00E54F5F" w:rsidRDefault="00F7411A" w:rsidP="00C86D36">
      <w:pPr>
        <w:spacing w:after="0" w:line="240" w:lineRule="auto"/>
        <w:jc w:val="both"/>
        <w:rPr>
          <w:rFonts w:ascii="Arial Narrow" w:hAnsi="Arial Narrow"/>
          <w:b/>
        </w:rPr>
      </w:pPr>
      <w:bookmarkStart w:id="10" w:name="_Toc530753364"/>
      <w:r w:rsidRPr="00E54F5F">
        <w:rPr>
          <w:rFonts w:ascii="Arial Narrow" w:hAnsi="Arial Narrow"/>
          <w:b/>
        </w:rPr>
        <w:t>Acciones del ICBF</w:t>
      </w:r>
      <w:bookmarkEnd w:id="10"/>
      <w:r w:rsidRPr="00E54F5F">
        <w:rPr>
          <w:rFonts w:ascii="Arial Narrow" w:hAnsi="Arial Narrow"/>
          <w:b/>
        </w:rPr>
        <w:t xml:space="preserve"> </w:t>
      </w:r>
    </w:p>
    <w:p w14:paraId="3EE8F15D" w14:textId="77777777" w:rsidR="00F7411A" w:rsidRPr="00E54F5F" w:rsidRDefault="00F7411A" w:rsidP="00F9549E">
      <w:pPr>
        <w:pStyle w:val="Prrafodelista"/>
        <w:numPr>
          <w:ilvl w:val="0"/>
          <w:numId w:val="27"/>
        </w:numPr>
        <w:spacing w:after="0" w:line="240" w:lineRule="auto"/>
        <w:jc w:val="both"/>
        <w:rPr>
          <w:rFonts w:ascii="Arial Narrow" w:hAnsi="Arial Narrow"/>
        </w:rPr>
      </w:pPr>
      <w:r w:rsidRPr="00E54F5F">
        <w:rPr>
          <w:rFonts w:ascii="Arial Narrow" w:hAnsi="Arial Narrow"/>
        </w:rPr>
        <w:t xml:space="preserve">Proyecto AMAS “Viajeros Valientes, conquistando entornos de buen trato”, fortalecimiento de vínculos de cuidado mutuo y construcción de relaciones armónicas, por medio de este se atendieron 3.500 niños niñas y adolescentes con una inversión de $2.887 millones </w:t>
      </w:r>
    </w:p>
    <w:p w14:paraId="09804CE3" w14:textId="77777777" w:rsidR="00F7411A" w:rsidRPr="00B800D4" w:rsidRDefault="00F7411A" w:rsidP="00F9549E">
      <w:pPr>
        <w:pStyle w:val="Prrafodelista"/>
        <w:numPr>
          <w:ilvl w:val="0"/>
          <w:numId w:val="26"/>
        </w:numPr>
        <w:spacing w:after="0" w:line="240" w:lineRule="auto"/>
        <w:jc w:val="both"/>
        <w:rPr>
          <w:rFonts w:ascii="Arial Narrow" w:hAnsi="Arial Narrow"/>
          <w:highlight w:val="yellow"/>
        </w:rPr>
      </w:pPr>
      <w:r w:rsidRPr="00B800D4">
        <w:rPr>
          <w:rFonts w:ascii="Arial Narrow" w:hAnsi="Arial Narrow"/>
          <w:highlight w:val="yellow"/>
        </w:rPr>
        <w:t>Proyecto AMAS de prevención de violencias y conductas suicidas “Voces y movimientos al ritmo de mis derechos”, el cual brinda acciones orientadas a la prevención de la violencia intrafamiliar, el maltrato infantil y las conductas suicidas, por los que se atendieron 320 niños en Vaupés, con una inversión de $300 millones.</w:t>
      </w:r>
    </w:p>
    <w:p w14:paraId="1A125A9D" w14:textId="77777777" w:rsidR="00F7411A" w:rsidRPr="00E54F5F" w:rsidRDefault="00F7411A" w:rsidP="00F9549E">
      <w:pPr>
        <w:pStyle w:val="Prrafodelista"/>
        <w:numPr>
          <w:ilvl w:val="0"/>
          <w:numId w:val="26"/>
        </w:numPr>
        <w:spacing w:after="0" w:line="240" w:lineRule="auto"/>
        <w:jc w:val="both"/>
        <w:rPr>
          <w:rFonts w:ascii="Arial Narrow" w:hAnsi="Arial Narrow"/>
        </w:rPr>
      </w:pPr>
      <w:r w:rsidRPr="00E54F5F">
        <w:rPr>
          <w:rFonts w:ascii="Arial Narrow" w:hAnsi="Arial Narrow"/>
        </w:rPr>
        <w:t xml:space="preserve">Desarrollo de la temática específica de prevención de maltrato infantil y violencia intrafamiliar, en el marco de la Estrategia Construyendo Juntos Entornos Protectores en las regionales: Arauca, Atlántico, Boyacá, Córdoba Zona 2, Guaviare, Meta, Tolima, Vichada, donde se fortalecieron 3.936 </w:t>
      </w:r>
      <w:r w:rsidR="00B43488" w:rsidRPr="00E54F5F">
        <w:rPr>
          <w:rFonts w:ascii="Arial Narrow" w:hAnsi="Arial Narrow"/>
        </w:rPr>
        <w:t>NNA</w:t>
      </w:r>
      <w:r w:rsidRPr="00E54F5F">
        <w:rPr>
          <w:rFonts w:ascii="Arial Narrow" w:hAnsi="Arial Narrow"/>
        </w:rPr>
        <w:t xml:space="preserve">, 4.859 padres, madres y cuidadores, 992 docentes con una inversión de $212 millones. </w:t>
      </w:r>
    </w:p>
    <w:p w14:paraId="4D2AEAB6" w14:textId="77777777" w:rsidR="00F7411A" w:rsidRPr="00E54F5F" w:rsidRDefault="00F7411A" w:rsidP="00F9549E">
      <w:pPr>
        <w:pStyle w:val="Prrafodelista"/>
        <w:numPr>
          <w:ilvl w:val="0"/>
          <w:numId w:val="26"/>
        </w:numPr>
        <w:spacing w:after="0" w:line="240" w:lineRule="auto"/>
        <w:jc w:val="both"/>
        <w:rPr>
          <w:rFonts w:ascii="Arial Narrow" w:hAnsi="Arial Narrow"/>
        </w:rPr>
      </w:pPr>
      <w:r w:rsidRPr="00E54F5F">
        <w:rPr>
          <w:rFonts w:ascii="Arial Narrow" w:hAnsi="Arial Narrow"/>
        </w:rPr>
        <w:t xml:space="preserve">Proyecto especializado prevención de la violencia intrafamiliar y maltrato infantil en el marco del Programa Generaciones con Bienestar, donde se atendieron un total de 216 </w:t>
      </w:r>
      <w:r w:rsidR="00B43488" w:rsidRPr="00E54F5F">
        <w:rPr>
          <w:rFonts w:ascii="Arial Narrow" w:hAnsi="Arial Narrow"/>
        </w:rPr>
        <w:t>NNA</w:t>
      </w:r>
      <w:r w:rsidRPr="00E54F5F">
        <w:rPr>
          <w:rFonts w:ascii="Arial Narrow" w:hAnsi="Arial Narrow"/>
        </w:rPr>
        <w:t xml:space="preserve"> del Departamento de Cundinamarca, municipio de Soacha, Ciudad verde población tradicional; para los cuales se destinaron $66.977.600.</w:t>
      </w:r>
    </w:p>
    <w:p w14:paraId="027B325F" w14:textId="77777777" w:rsidR="00F7411A" w:rsidRPr="00E54F5F" w:rsidRDefault="00F7411A" w:rsidP="00F9549E">
      <w:pPr>
        <w:pStyle w:val="Prrafodelista"/>
        <w:numPr>
          <w:ilvl w:val="0"/>
          <w:numId w:val="26"/>
        </w:numPr>
        <w:spacing w:after="0" w:line="240" w:lineRule="auto"/>
        <w:jc w:val="both"/>
        <w:rPr>
          <w:rFonts w:ascii="Arial Narrow" w:hAnsi="Arial Narrow"/>
        </w:rPr>
      </w:pPr>
      <w:r w:rsidRPr="00E54F5F">
        <w:rPr>
          <w:rFonts w:ascii="Arial Narrow" w:hAnsi="Arial Narrow"/>
        </w:rPr>
        <w:t>Participación en la semana del buen trato durante los años 2017 y 2018 del 19 al 25 de noviembre, realizando jornadas de movilización y definiendo estrategias de prevención en violencia intrafamiliar y maltrato infantil con apoyo de las Instituciones participantes del Consejo Distrital de atención a víctimas de violencia intrafamiliar y violencia sexual en Bogotá.</w:t>
      </w:r>
    </w:p>
    <w:p w14:paraId="4B48095A" w14:textId="77777777" w:rsidR="00F7411A" w:rsidRDefault="00F7411A" w:rsidP="00F9549E">
      <w:pPr>
        <w:pStyle w:val="Prrafodelista"/>
        <w:numPr>
          <w:ilvl w:val="0"/>
          <w:numId w:val="26"/>
        </w:numPr>
        <w:spacing w:after="0" w:line="240" w:lineRule="auto"/>
        <w:jc w:val="both"/>
        <w:rPr>
          <w:rFonts w:ascii="Arial Narrow" w:hAnsi="Arial Narrow"/>
        </w:rPr>
      </w:pPr>
      <w:r w:rsidRPr="00E54F5F">
        <w:rPr>
          <w:rFonts w:ascii="Arial Narrow" w:hAnsi="Arial Narrow"/>
        </w:rPr>
        <w:t xml:space="preserve">EN el marco del Plan Nacional de Desarrollo 2018- 2022 se </w:t>
      </w:r>
      <w:r w:rsidR="00E54F5F" w:rsidRPr="00E54F5F">
        <w:rPr>
          <w:rFonts w:ascii="Arial Narrow" w:hAnsi="Arial Narrow"/>
        </w:rPr>
        <w:t>está</w:t>
      </w:r>
      <w:r w:rsidRPr="00E54F5F">
        <w:rPr>
          <w:rFonts w:ascii="Arial Narrow" w:hAnsi="Arial Narrow"/>
        </w:rPr>
        <w:t xml:space="preserve"> diseñando una estrategia que permita realizar prevención a todos los tipos de violencia, que articule las acciones de las diferentes instancias y entidades, la cual será liderada por el ICBF:</w:t>
      </w:r>
    </w:p>
    <w:p w14:paraId="259BAD4C" w14:textId="77777777" w:rsidR="004659E6" w:rsidRPr="00E54F5F" w:rsidRDefault="004659E6" w:rsidP="004659E6">
      <w:pPr>
        <w:pStyle w:val="Prrafodelista"/>
        <w:spacing w:after="0" w:line="240" w:lineRule="auto"/>
        <w:ind w:left="360"/>
        <w:jc w:val="both"/>
        <w:rPr>
          <w:rFonts w:ascii="Arial Narrow" w:hAnsi="Arial Narrow"/>
        </w:rPr>
      </w:pPr>
    </w:p>
    <w:p w14:paraId="605400CB" w14:textId="77777777" w:rsidR="0022234B" w:rsidRPr="0058123F" w:rsidRDefault="0022234B" w:rsidP="00C86D36">
      <w:pPr>
        <w:spacing w:after="0" w:line="240" w:lineRule="auto"/>
        <w:jc w:val="both"/>
        <w:rPr>
          <w:rFonts w:ascii="Arial Narrow" w:hAnsi="Arial Narrow" w:cs="Arial"/>
        </w:rPr>
      </w:pPr>
      <w:r w:rsidRPr="0058123F">
        <w:rPr>
          <w:rFonts w:ascii="Arial Narrow" w:hAnsi="Arial Narrow" w:cs="Arial"/>
          <w:b/>
        </w:rPr>
        <w:t>Nota:</w:t>
      </w:r>
      <w:r w:rsidRPr="0058123F">
        <w:rPr>
          <w:rFonts w:ascii="Arial Narrow" w:hAnsi="Arial Narrow" w:cs="Arial"/>
        </w:rPr>
        <w:t xml:space="preserve"> Anexo se remite la información que la Fiscalía General de la Nación le remitió al senador para tuviera como insumo en la reunión preparatoria.</w:t>
      </w:r>
    </w:p>
    <w:p w14:paraId="11AF50D4" w14:textId="77777777" w:rsidR="0022234B" w:rsidRPr="0058123F" w:rsidRDefault="0022234B" w:rsidP="00C86D36">
      <w:pPr>
        <w:spacing w:after="0" w:line="240" w:lineRule="auto"/>
        <w:jc w:val="both"/>
        <w:rPr>
          <w:rFonts w:ascii="Arial Narrow" w:hAnsi="Arial Narrow" w:cs="Arial"/>
        </w:rPr>
      </w:pPr>
    </w:p>
    <w:p w14:paraId="0DBC89C5" w14:textId="77777777" w:rsidR="004D0A53" w:rsidRPr="0058123F" w:rsidRDefault="004D0A53" w:rsidP="00C86D36">
      <w:pPr>
        <w:spacing w:after="0" w:line="240" w:lineRule="auto"/>
        <w:jc w:val="both"/>
        <w:rPr>
          <w:rFonts w:ascii="Arial Narrow" w:eastAsiaTheme="majorEastAsia" w:hAnsi="Arial Narrow" w:cs="Arial"/>
          <w:b/>
          <w:sz w:val="24"/>
          <w:szCs w:val="32"/>
        </w:rPr>
      </w:pPr>
    </w:p>
    <w:p w14:paraId="14FDF940" w14:textId="77777777" w:rsidR="0022234B" w:rsidRDefault="0022234B" w:rsidP="00C86D36">
      <w:pPr>
        <w:spacing w:after="0" w:line="240" w:lineRule="auto"/>
        <w:rPr>
          <w:rFonts w:ascii="Arial Narrow" w:eastAsiaTheme="majorEastAsia" w:hAnsi="Arial Narrow" w:cs="Arial"/>
          <w:b/>
          <w:sz w:val="24"/>
          <w:szCs w:val="32"/>
        </w:rPr>
      </w:pPr>
      <w:r>
        <w:rPr>
          <w:rFonts w:ascii="Arial Narrow" w:hAnsi="Arial Narrow" w:cs="Arial"/>
          <w:b/>
        </w:rPr>
        <w:br w:type="page"/>
      </w:r>
    </w:p>
    <w:p w14:paraId="6E4FC5F1" w14:textId="77777777" w:rsidR="00AD7C79" w:rsidRPr="00932AE6" w:rsidRDefault="00AD7C79" w:rsidP="00F9549E">
      <w:pPr>
        <w:pStyle w:val="Ttulo1"/>
        <w:numPr>
          <w:ilvl w:val="0"/>
          <w:numId w:val="12"/>
        </w:numPr>
        <w:spacing w:before="0" w:line="240" w:lineRule="auto"/>
        <w:jc w:val="both"/>
        <w:rPr>
          <w:rFonts w:ascii="Arial Narrow" w:hAnsi="Arial Narrow" w:cs="Arial"/>
          <w:b/>
        </w:rPr>
      </w:pPr>
      <w:bookmarkStart w:id="11" w:name="_Toc530933668"/>
      <w:r w:rsidRPr="00932AE6">
        <w:rPr>
          <w:rFonts w:ascii="Arial Narrow" w:hAnsi="Arial Narrow" w:cs="Arial"/>
          <w:b/>
        </w:rPr>
        <w:lastRenderedPageBreak/>
        <w:t>PROSTITUCIÓN INFANTIL</w:t>
      </w:r>
      <w:r w:rsidR="00733442" w:rsidRPr="00932AE6">
        <w:rPr>
          <w:rFonts w:ascii="Arial Narrow" w:hAnsi="Arial Narrow" w:cs="Arial"/>
          <w:b/>
        </w:rPr>
        <w:t>.</w:t>
      </w:r>
      <w:bookmarkEnd w:id="11"/>
    </w:p>
    <w:p w14:paraId="0569A983" w14:textId="77777777" w:rsidR="00AD7C79" w:rsidRPr="00932AE6" w:rsidRDefault="00AD7C79" w:rsidP="00C86D36">
      <w:pPr>
        <w:spacing w:after="0" w:line="240" w:lineRule="auto"/>
        <w:jc w:val="both"/>
        <w:rPr>
          <w:rFonts w:ascii="Arial Narrow" w:hAnsi="Arial Narrow" w:cs="Arial"/>
          <w:b/>
        </w:rPr>
      </w:pPr>
    </w:p>
    <w:p w14:paraId="4198BCEA" w14:textId="77777777" w:rsidR="0035278C" w:rsidRPr="00932AE6" w:rsidRDefault="00AD7C79" w:rsidP="004659E6">
      <w:pPr>
        <w:spacing w:after="0" w:line="240" w:lineRule="auto"/>
        <w:jc w:val="both"/>
        <w:rPr>
          <w:rFonts w:ascii="Arial Narrow" w:hAnsi="Arial Narrow" w:cs="Arial"/>
        </w:rPr>
      </w:pPr>
      <w:r w:rsidRPr="00932AE6">
        <w:rPr>
          <w:rFonts w:ascii="Arial Narrow" w:hAnsi="Arial Narrow" w:cs="Arial"/>
          <w:b/>
        </w:rPr>
        <w:t>Senador:</w:t>
      </w:r>
      <w:r w:rsidRPr="00932AE6">
        <w:rPr>
          <w:rFonts w:ascii="Arial Narrow" w:hAnsi="Arial Narrow" w:cs="Arial"/>
        </w:rPr>
        <w:t xml:space="preserve"> </w:t>
      </w:r>
      <w:r w:rsidR="0035278C" w:rsidRPr="00932AE6">
        <w:rPr>
          <w:rFonts w:ascii="Arial Narrow" w:hAnsi="Arial Narrow" w:cs="Arial"/>
        </w:rPr>
        <w:t>Daira de Jesús Galvis (Cambio Radical)</w:t>
      </w:r>
      <w:r w:rsidR="004659E6" w:rsidRPr="00932AE6">
        <w:rPr>
          <w:rFonts w:ascii="Arial Narrow" w:hAnsi="Arial Narrow" w:cs="Arial"/>
        </w:rPr>
        <w:t>: S</w:t>
      </w:r>
      <w:r w:rsidR="0035278C" w:rsidRPr="00932AE6">
        <w:rPr>
          <w:rFonts w:ascii="Arial Narrow" w:hAnsi="Arial Narrow" w:cs="Arial"/>
        </w:rPr>
        <w:t xml:space="preserve">olicita conocer acciones adelantadas por el ICBF para mitigar la “prostitución infantil”. La senadora es de Cartagena, </w:t>
      </w:r>
      <w:r w:rsidR="004659E6" w:rsidRPr="00932AE6">
        <w:rPr>
          <w:rFonts w:ascii="Arial Narrow" w:hAnsi="Arial Narrow" w:cs="Arial"/>
        </w:rPr>
        <w:t>se sugiere hacer énfasis en</w:t>
      </w:r>
      <w:r w:rsidR="0035278C" w:rsidRPr="00932AE6">
        <w:rPr>
          <w:rFonts w:ascii="Arial Narrow" w:hAnsi="Arial Narrow" w:cs="Arial"/>
        </w:rPr>
        <w:t xml:space="preserve"> esta ciudad.</w:t>
      </w:r>
    </w:p>
    <w:p w14:paraId="1B942AF0" w14:textId="77777777" w:rsidR="0035278C" w:rsidRPr="00932AE6" w:rsidRDefault="0035278C" w:rsidP="00C86D36">
      <w:pPr>
        <w:spacing w:after="0" w:line="240" w:lineRule="auto"/>
        <w:jc w:val="both"/>
        <w:rPr>
          <w:rFonts w:ascii="Arial Narrow" w:hAnsi="Arial Narrow" w:cs="Arial"/>
        </w:rPr>
      </w:pPr>
    </w:p>
    <w:p w14:paraId="1E3FE912" w14:textId="77777777" w:rsidR="005C377B" w:rsidRPr="00932AE6" w:rsidRDefault="00050CD6" w:rsidP="00C86D36">
      <w:pPr>
        <w:spacing w:after="0" w:line="240" w:lineRule="auto"/>
        <w:jc w:val="both"/>
        <w:rPr>
          <w:rFonts w:ascii="Arial Narrow" w:hAnsi="Arial Narrow" w:cs="Arial"/>
          <w:b/>
        </w:rPr>
      </w:pPr>
      <w:r w:rsidRPr="00932AE6">
        <w:rPr>
          <w:rFonts w:ascii="Arial Narrow" w:hAnsi="Arial Narrow" w:cs="Arial"/>
          <w:b/>
        </w:rPr>
        <w:t>Concepto</w:t>
      </w:r>
    </w:p>
    <w:p w14:paraId="14DD0DA4" w14:textId="77777777" w:rsidR="005C377B" w:rsidRPr="00932AE6" w:rsidRDefault="005C377B" w:rsidP="00F9549E">
      <w:pPr>
        <w:pStyle w:val="Prrafodelista"/>
        <w:numPr>
          <w:ilvl w:val="0"/>
          <w:numId w:val="5"/>
        </w:numPr>
        <w:spacing w:after="0" w:line="240" w:lineRule="auto"/>
        <w:jc w:val="both"/>
        <w:rPr>
          <w:rFonts w:ascii="Arial Narrow" w:hAnsi="Arial Narrow" w:cs="Arial"/>
        </w:rPr>
      </w:pPr>
      <w:r w:rsidRPr="00932AE6">
        <w:rPr>
          <w:rFonts w:ascii="Arial Narrow" w:hAnsi="Arial Narrow" w:cs="Arial"/>
        </w:rPr>
        <w:t xml:space="preserve">Es una violación de los derechos humanos fundamentales de los </w:t>
      </w:r>
      <w:r w:rsidR="00B43488" w:rsidRPr="00932AE6">
        <w:rPr>
          <w:rFonts w:ascii="Arial Narrow" w:hAnsi="Arial Narrow" w:cs="Arial"/>
        </w:rPr>
        <w:t>NNA</w:t>
      </w:r>
      <w:r w:rsidRPr="00932AE6">
        <w:rPr>
          <w:rFonts w:ascii="Arial Narrow" w:hAnsi="Arial Narrow" w:cs="Arial"/>
        </w:rPr>
        <w:t xml:space="preserve">. Implica violencia física, sexual, psicológica y simbólica contra las niñas, niños y adolescente </w:t>
      </w:r>
    </w:p>
    <w:p w14:paraId="7F610598" w14:textId="77777777" w:rsidR="005C377B" w:rsidRPr="00932AE6" w:rsidRDefault="005C377B" w:rsidP="00F9549E">
      <w:pPr>
        <w:pStyle w:val="Prrafodelista"/>
        <w:numPr>
          <w:ilvl w:val="0"/>
          <w:numId w:val="5"/>
        </w:numPr>
        <w:spacing w:after="0" w:line="240" w:lineRule="auto"/>
        <w:jc w:val="both"/>
        <w:rPr>
          <w:rFonts w:ascii="Arial Narrow" w:hAnsi="Arial Narrow" w:cs="Arial"/>
        </w:rPr>
      </w:pPr>
      <w:r w:rsidRPr="00932AE6">
        <w:rPr>
          <w:rFonts w:ascii="Arial Narrow" w:hAnsi="Arial Narrow" w:cs="Arial"/>
        </w:rPr>
        <w:t xml:space="preserve">La Explotación Sexual Comercial de </w:t>
      </w:r>
      <w:r w:rsidR="00B43488" w:rsidRPr="00932AE6">
        <w:rPr>
          <w:rFonts w:ascii="Arial Narrow" w:hAnsi="Arial Narrow" w:cs="Arial"/>
        </w:rPr>
        <w:t>NNA</w:t>
      </w:r>
      <w:r w:rsidRPr="00932AE6">
        <w:rPr>
          <w:rFonts w:ascii="Arial Narrow" w:hAnsi="Arial Narrow" w:cs="Arial"/>
        </w:rPr>
        <w:t xml:space="preserve"> </w:t>
      </w:r>
      <w:r w:rsidR="00320C64" w:rsidRPr="00932AE6">
        <w:rPr>
          <w:rFonts w:ascii="Arial Narrow" w:hAnsi="Arial Narrow" w:cs="Arial"/>
        </w:rPr>
        <w:t xml:space="preserve">– ESCNNA </w:t>
      </w:r>
      <w:r w:rsidRPr="00932AE6">
        <w:rPr>
          <w:rFonts w:ascii="Arial Narrow" w:hAnsi="Arial Narrow" w:cs="Arial"/>
        </w:rPr>
        <w:t>es una forma de violencia sexual, violencia de género y problema de salud pública.</w:t>
      </w:r>
    </w:p>
    <w:p w14:paraId="4820A130" w14:textId="77777777" w:rsidR="005C377B" w:rsidRPr="00932AE6" w:rsidRDefault="005C377B" w:rsidP="00F9549E">
      <w:pPr>
        <w:pStyle w:val="Prrafodelista"/>
        <w:numPr>
          <w:ilvl w:val="0"/>
          <w:numId w:val="5"/>
        </w:numPr>
        <w:spacing w:after="0" w:line="240" w:lineRule="auto"/>
        <w:jc w:val="both"/>
        <w:rPr>
          <w:rFonts w:ascii="Arial Narrow" w:hAnsi="Arial Narrow" w:cs="Arial"/>
        </w:rPr>
      </w:pPr>
      <w:r w:rsidRPr="00932AE6">
        <w:rPr>
          <w:rFonts w:ascii="Arial Narrow" w:hAnsi="Arial Narrow" w:cs="Arial"/>
        </w:rPr>
        <w:t xml:space="preserve">De acuerdo con la definición del Congreso Mundial realizado en 1996 en Estocolmo se considera como “una violación fundamental de los derechos de la niñez. Abarca el abuso sexual por parte del adulto, y remuneración en dinero o en especie para el niño o para una tercera persona o personas. El niño(a) es tratado como objeto sexual y como mercancía. La explotación sexual comercial de la niñez constituye una forma de violencia contra ésta y constituye una forma contemporánea de esclavitud”.  </w:t>
      </w:r>
    </w:p>
    <w:p w14:paraId="26D489C7" w14:textId="77777777" w:rsidR="005C377B" w:rsidRPr="00932AE6" w:rsidRDefault="005C377B" w:rsidP="00F9549E">
      <w:pPr>
        <w:pStyle w:val="Prrafodelista"/>
        <w:numPr>
          <w:ilvl w:val="0"/>
          <w:numId w:val="5"/>
        </w:numPr>
        <w:spacing w:after="0" w:line="240" w:lineRule="auto"/>
        <w:jc w:val="both"/>
        <w:rPr>
          <w:rFonts w:ascii="Arial Narrow" w:hAnsi="Arial Narrow" w:cs="Arial"/>
        </w:rPr>
      </w:pPr>
      <w:r w:rsidRPr="00932AE6">
        <w:rPr>
          <w:rFonts w:ascii="Arial Narrow" w:hAnsi="Arial Narrow" w:cs="Arial"/>
        </w:rPr>
        <w:t>En julio de 2018 se promulgo la línea de política para la prevención y erradicación de la explotación sexual comercial.</w:t>
      </w:r>
    </w:p>
    <w:p w14:paraId="42B65AE1" w14:textId="77777777" w:rsidR="005C377B" w:rsidRPr="0058123F" w:rsidRDefault="005C377B" w:rsidP="00C86D36">
      <w:pPr>
        <w:spacing w:after="0" w:line="240" w:lineRule="auto"/>
        <w:jc w:val="both"/>
        <w:rPr>
          <w:rFonts w:ascii="Arial Narrow" w:hAnsi="Arial Narrow" w:cs="Arial"/>
        </w:rPr>
      </w:pPr>
    </w:p>
    <w:p w14:paraId="68C93D6E" w14:textId="77777777" w:rsidR="005C377B" w:rsidRPr="0058123F" w:rsidRDefault="005C377B" w:rsidP="00C86D36">
      <w:pPr>
        <w:spacing w:after="0" w:line="240" w:lineRule="auto"/>
        <w:jc w:val="both"/>
        <w:rPr>
          <w:rFonts w:ascii="Arial Narrow" w:hAnsi="Arial Narrow" w:cs="Arial"/>
          <w:b/>
        </w:rPr>
      </w:pPr>
      <w:r w:rsidRPr="0058123F">
        <w:rPr>
          <w:rFonts w:ascii="Arial Narrow" w:hAnsi="Arial Narrow" w:cs="Arial"/>
          <w:b/>
        </w:rPr>
        <w:t xml:space="preserve">Contexto </w:t>
      </w:r>
    </w:p>
    <w:p w14:paraId="0B46A10C" w14:textId="77777777" w:rsidR="005C377B" w:rsidRPr="0058123F" w:rsidRDefault="005C377B" w:rsidP="00F9549E">
      <w:pPr>
        <w:pStyle w:val="Prrafodelista"/>
        <w:numPr>
          <w:ilvl w:val="0"/>
          <w:numId w:val="5"/>
        </w:numPr>
        <w:spacing w:after="0" w:line="240" w:lineRule="auto"/>
        <w:jc w:val="both"/>
        <w:rPr>
          <w:rFonts w:ascii="Arial Narrow" w:hAnsi="Arial Narrow" w:cs="Arial"/>
        </w:rPr>
      </w:pPr>
      <w:r w:rsidRPr="0058123F">
        <w:rPr>
          <w:rFonts w:ascii="Arial Narrow" w:hAnsi="Arial Narrow" w:cs="Arial"/>
        </w:rPr>
        <w:t xml:space="preserve">La Fiscalía General de la Nación reporta que durante </w:t>
      </w:r>
      <w:r w:rsidR="00CB57A7" w:rsidRPr="0058123F">
        <w:rPr>
          <w:rFonts w:ascii="Arial Narrow" w:hAnsi="Arial Narrow" w:cs="Arial"/>
        </w:rPr>
        <w:t xml:space="preserve">entre </w:t>
      </w:r>
      <w:r w:rsidRPr="0058123F">
        <w:rPr>
          <w:rFonts w:ascii="Arial Narrow" w:hAnsi="Arial Narrow" w:cs="Arial"/>
        </w:rPr>
        <w:t xml:space="preserve">2005 </w:t>
      </w:r>
      <w:r w:rsidR="00CB57A7" w:rsidRPr="0058123F">
        <w:rPr>
          <w:rFonts w:ascii="Arial Narrow" w:hAnsi="Arial Narrow" w:cs="Arial"/>
        </w:rPr>
        <w:t xml:space="preserve">y </w:t>
      </w:r>
      <w:r w:rsidRPr="0058123F">
        <w:rPr>
          <w:rFonts w:ascii="Arial Narrow" w:hAnsi="Arial Narrow" w:cs="Arial"/>
        </w:rPr>
        <w:t xml:space="preserve">abril de 2018 han ingresado 6.013 casos relacionados con los delitos de explotación sexual comercial de </w:t>
      </w:r>
      <w:r w:rsidR="00B43488" w:rsidRPr="0058123F">
        <w:rPr>
          <w:rFonts w:ascii="Arial Narrow" w:hAnsi="Arial Narrow" w:cs="Arial"/>
        </w:rPr>
        <w:t>NNA</w:t>
      </w:r>
      <w:r w:rsidRPr="0058123F">
        <w:rPr>
          <w:rFonts w:ascii="Arial Narrow" w:hAnsi="Arial Narrow" w:cs="Arial"/>
        </w:rPr>
        <w:t xml:space="preserve">. </w:t>
      </w:r>
    </w:p>
    <w:p w14:paraId="2F9CF50B" w14:textId="77777777" w:rsidR="005C377B" w:rsidRPr="0058123F" w:rsidRDefault="005C377B" w:rsidP="00F9549E">
      <w:pPr>
        <w:pStyle w:val="Prrafodelista"/>
        <w:numPr>
          <w:ilvl w:val="0"/>
          <w:numId w:val="5"/>
        </w:numPr>
        <w:spacing w:after="0" w:line="240" w:lineRule="auto"/>
        <w:jc w:val="both"/>
        <w:rPr>
          <w:rFonts w:ascii="Arial Narrow" w:hAnsi="Arial Narrow" w:cs="Arial"/>
        </w:rPr>
      </w:pPr>
      <w:r w:rsidRPr="0058123F">
        <w:rPr>
          <w:rFonts w:ascii="Arial Narrow" w:hAnsi="Arial Narrow" w:cs="Arial"/>
        </w:rPr>
        <w:t xml:space="preserve">Esto indica un aumento del 40% en los últimos 4 años. </w:t>
      </w:r>
    </w:p>
    <w:p w14:paraId="33717CDD" w14:textId="77777777" w:rsidR="005C377B" w:rsidRPr="0058123F" w:rsidRDefault="005C377B" w:rsidP="00C86D36">
      <w:pPr>
        <w:spacing w:after="0" w:line="240" w:lineRule="auto"/>
        <w:jc w:val="both"/>
        <w:rPr>
          <w:rFonts w:ascii="Arial Narrow" w:hAnsi="Arial Narrow" w:cs="Arial"/>
        </w:rPr>
      </w:pPr>
    </w:p>
    <w:p w14:paraId="23D00A45" w14:textId="77777777" w:rsidR="005C377B" w:rsidRPr="0058123F" w:rsidRDefault="005C377B" w:rsidP="00C86D36">
      <w:pPr>
        <w:spacing w:after="0" w:line="240" w:lineRule="auto"/>
        <w:jc w:val="both"/>
        <w:rPr>
          <w:rFonts w:ascii="Arial Narrow" w:hAnsi="Arial Narrow" w:cs="Arial"/>
          <w:b/>
        </w:rPr>
      </w:pPr>
      <w:r w:rsidRPr="0058123F">
        <w:rPr>
          <w:rFonts w:ascii="Arial Narrow" w:hAnsi="Arial Narrow" w:cs="Arial"/>
          <w:b/>
        </w:rPr>
        <w:t xml:space="preserve">Postura </w:t>
      </w:r>
    </w:p>
    <w:p w14:paraId="7F26C6B0" w14:textId="77777777" w:rsidR="005C377B" w:rsidRPr="0058123F" w:rsidRDefault="005C377B" w:rsidP="00F9549E">
      <w:pPr>
        <w:pStyle w:val="Prrafodelista"/>
        <w:numPr>
          <w:ilvl w:val="0"/>
          <w:numId w:val="5"/>
        </w:numPr>
        <w:spacing w:after="0" w:line="240" w:lineRule="auto"/>
        <w:jc w:val="both"/>
        <w:rPr>
          <w:rFonts w:ascii="Arial Narrow" w:hAnsi="Arial Narrow" w:cs="Arial"/>
        </w:rPr>
      </w:pPr>
      <w:r w:rsidRPr="0058123F">
        <w:rPr>
          <w:rFonts w:ascii="Arial Narrow" w:hAnsi="Arial Narrow" w:cs="Arial"/>
          <w:b/>
        </w:rPr>
        <w:t xml:space="preserve">NO hablamos de </w:t>
      </w:r>
      <w:r w:rsidR="00320C64" w:rsidRPr="0058123F">
        <w:rPr>
          <w:rFonts w:ascii="Arial Narrow" w:hAnsi="Arial Narrow" w:cs="Arial"/>
          <w:b/>
        </w:rPr>
        <w:t>p</w:t>
      </w:r>
      <w:r w:rsidRPr="0058123F">
        <w:rPr>
          <w:rFonts w:ascii="Arial Narrow" w:hAnsi="Arial Narrow" w:cs="Arial"/>
          <w:b/>
        </w:rPr>
        <w:t>rostitución infantil</w:t>
      </w:r>
      <w:r w:rsidR="00CB57A7" w:rsidRPr="0058123F">
        <w:rPr>
          <w:rFonts w:ascii="Arial Narrow" w:hAnsi="Arial Narrow" w:cs="Arial"/>
        </w:rPr>
        <w:t>,</w:t>
      </w:r>
      <w:r w:rsidRPr="0058123F">
        <w:rPr>
          <w:rFonts w:ascii="Arial Narrow" w:hAnsi="Arial Narrow" w:cs="Arial"/>
        </w:rPr>
        <w:t xml:space="preserve"> se habla de </w:t>
      </w:r>
      <w:r w:rsidRPr="0058123F">
        <w:rPr>
          <w:rFonts w:ascii="Arial Narrow" w:hAnsi="Arial Narrow" w:cs="Arial"/>
          <w:b/>
        </w:rPr>
        <w:t xml:space="preserve">Explotación Sexual Comercial de </w:t>
      </w:r>
      <w:r w:rsidR="00B43488" w:rsidRPr="0058123F">
        <w:rPr>
          <w:rFonts w:ascii="Arial Narrow" w:hAnsi="Arial Narrow" w:cs="Arial"/>
          <w:b/>
        </w:rPr>
        <w:t>NNA</w:t>
      </w:r>
      <w:r w:rsidRPr="0058123F">
        <w:rPr>
          <w:rFonts w:ascii="Arial Narrow" w:hAnsi="Arial Narrow" w:cs="Arial"/>
        </w:rPr>
        <w:t xml:space="preserve">. El primer término responsabiliza a los </w:t>
      </w:r>
      <w:r w:rsidR="00B43488" w:rsidRPr="0058123F">
        <w:rPr>
          <w:rFonts w:ascii="Arial Narrow" w:hAnsi="Arial Narrow" w:cs="Arial"/>
        </w:rPr>
        <w:t>NNA</w:t>
      </w:r>
      <w:r w:rsidRPr="0058123F">
        <w:rPr>
          <w:rFonts w:ascii="Arial Narrow" w:hAnsi="Arial Narrow" w:cs="Arial"/>
        </w:rPr>
        <w:t xml:space="preserve"> de su propia explotación e invisibiliza al victimario.</w:t>
      </w:r>
      <w:r w:rsidR="00E142F7">
        <w:rPr>
          <w:rFonts w:ascii="Arial Narrow" w:hAnsi="Arial Narrow" w:cs="Arial"/>
        </w:rPr>
        <w:t xml:space="preserve"> </w:t>
      </w:r>
    </w:p>
    <w:p w14:paraId="0DA15509" w14:textId="77777777" w:rsidR="005C377B" w:rsidRPr="0058123F" w:rsidRDefault="005C377B" w:rsidP="00F9549E">
      <w:pPr>
        <w:pStyle w:val="Prrafodelista"/>
        <w:numPr>
          <w:ilvl w:val="0"/>
          <w:numId w:val="5"/>
        </w:numPr>
        <w:spacing w:after="0" w:line="240" w:lineRule="auto"/>
        <w:jc w:val="both"/>
        <w:rPr>
          <w:rFonts w:ascii="Arial Narrow" w:hAnsi="Arial Narrow" w:cs="Arial"/>
        </w:rPr>
      </w:pPr>
      <w:r w:rsidRPr="0058123F">
        <w:rPr>
          <w:rFonts w:ascii="Arial Narrow" w:hAnsi="Arial Narrow" w:cs="Arial"/>
        </w:rPr>
        <w:t xml:space="preserve">Ningún </w:t>
      </w:r>
      <w:r w:rsidR="0058123F" w:rsidRPr="0058123F">
        <w:rPr>
          <w:rFonts w:ascii="Arial Narrow" w:hAnsi="Arial Narrow" w:cs="Arial"/>
        </w:rPr>
        <w:t>NNA</w:t>
      </w:r>
      <w:r w:rsidRPr="0058123F">
        <w:rPr>
          <w:rFonts w:ascii="Arial Narrow" w:hAnsi="Arial Narrow" w:cs="Arial"/>
        </w:rPr>
        <w:t xml:space="preserve"> puede consentir válidamente su propia explotación sexual puesto que esto ocurre mediante el uso de la fuerza, la manipulación, el engaño, el chantaje u otras formas de coacción</w:t>
      </w:r>
    </w:p>
    <w:p w14:paraId="014800EE" w14:textId="77777777" w:rsidR="00CB57A7" w:rsidRPr="0058123F" w:rsidRDefault="00CB57A7" w:rsidP="00C86D36">
      <w:pPr>
        <w:pStyle w:val="Prrafodelista"/>
        <w:spacing w:after="0" w:line="240" w:lineRule="auto"/>
        <w:ind w:left="398"/>
        <w:jc w:val="both"/>
        <w:rPr>
          <w:rFonts w:ascii="Arial Narrow" w:hAnsi="Arial Narrow" w:cs="Arial"/>
        </w:rPr>
      </w:pPr>
    </w:p>
    <w:p w14:paraId="425868F4" w14:textId="77777777" w:rsidR="005C377B" w:rsidRPr="0058123F" w:rsidRDefault="005C377B" w:rsidP="00C86D36">
      <w:pPr>
        <w:spacing w:after="0" w:line="240" w:lineRule="auto"/>
        <w:jc w:val="both"/>
        <w:rPr>
          <w:rFonts w:ascii="Arial Narrow" w:hAnsi="Arial Narrow" w:cs="Arial"/>
          <w:b/>
        </w:rPr>
      </w:pPr>
      <w:r w:rsidRPr="0058123F">
        <w:rPr>
          <w:rFonts w:ascii="Arial Narrow" w:hAnsi="Arial Narrow" w:cs="Arial"/>
          <w:b/>
        </w:rPr>
        <w:t>Acciones del ICBF</w:t>
      </w:r>
    </w:p>
    <w:p w14:paraId="54BF1ED9" w14:textId="77777777" w:rsidR="005C377B" w:rsidRDefault="005C377B" w:rsidP="00C86D36">
      <w:pPr>
        <w:spacing w:after="0" w:line="240" w:lineRule="auto"/>
        <w:jc w:val="both"/>
        <w:rPr>
          <w:rFonts w:ascii="Arial Narrow" w:hAnsi="Arial Narrow" w:cs="Arial"/>
        </w:rPr>
      </w:pPr>
      <w:r w:rsidRPr="0058123F">
        <w:rPr>
          <w:rFonts w:ascii="Arial Narrow" w:hAnsi="Arial Narrow" w:cs="Arial"/>
        </w:rPr>
        <w:t xml:space="preserve">El ICBF adelanta acciones a nivel nacional frente a la violencia sexual (Abuso sexual, trata con fines sexuales y Explotación Sexual Comercial de </w:t>
      </w:r>
      <w:r w:rsidR="00B43488" w:rsidRPr="0058123F">
        <w:rPr>
          <w:rFonts w:ascii="Arial Narrow" w:hAnsi="Arial Narrow" w:cs="Arial"/>
        </w:rPr>
        <w:t>NNA</w:t>
      </w:r>
      <w:r w:rsidRPr="0058123F">
        <w:rPr>
          <w:rFonts w:ascii="Arial Narrow" w:hAnsi="Arial Narrow" w:cs="Arial"/>
        </w:rPr>
        <w:t>) a través de:</w:t>
      </w:r>
    </w:p>
    <w:p w14:paraId="430F57B4" w14:textId="77777777" w:rsidR="00E142F7" w:rsidRPr="0058123F" w:rsidRDefault="00E142F7" w:rsidP="00C86D36">
      <w:pPr>
        <w:spacing w:after="0" w:line="240" w:lineRule="auto"/>
        <w:jc w:val="both"/>
        <w:rPr>
          <w:rFonts w:ascii="Arial Narrow" w:hAnsi="Arial Narrow" w:cs="Arial"/>
        </w:rPr>
      </w:pPr>
    </w:p>
    <w:p w14:paraId="3EA46B4F" w14:textId="77777777" w:rsidR="005C377B" w:rsidRPr="0058123F" w:rsidRDefault="005C377B" w:rsidP="00F9549E">
      <w:pPr>
        <w:pStyle w:val="Prrafodelista"/>
        <w:numPr>
          <w:ilvl w:val="0"/>
          <w:numId w:val="5"/>
        </w:numPr>
        <w:spacing w:after="0" w:line="240" w:lineRule="auto"/>
        <w:ind w:left="758"/>
        <w:jc w:val="both"/>
        <w:rPr>
          <w:rFonts w:ascii="Arial Narrow" w:hAnsi="Arial Narrow" w:cs="Arial"/>
        </w:rPr>
      </w:pPr>
      <w:r w:rsidRPr="0058123F">
        <w:rPr>
          <w:rFonts w:ascii="Arial Narrow" w:hAnsi="Arial Narrow" w:cs="Arial"/>
        </w:rPr>
        <w:t xml:space="preserve">El reconocimiento de los </w:t>
      </w:r>
      <w:r w:rsidR="00B43488" w:rsidRPr="0058123F">
        <w:rPr>
          <w:rFonts w:ascii="Arial Narrow" w:hAnsi="Arial Narrow" w:cs="Arial"/>
        </w:rPr>
        <w:t>NNA</w:t>
      </w:r>
      <w:r w:rsidRPr="0058123F">
        <w:rPr>
          <w:rFonts w:ascii="Arial Narrow" w:hAnsi="Arial Narrow" w:cs="Arial"/>
        </w:rPr>
        <w:t xml:space="preserve"> como sujetos titulares de derechos, la promoción de Derechos sexuales y Reproductivos y la construcción de Proyecto de Vida.</w:t>
      </w:r>
    </w:p>
    <w:p w14:paraId="44B58426" w14:textId="77777777" w:rsidR="005C377B" w:rsidRPr="0058123F" w:rsidRDefault="005C377B" w:rsidP="00F9549E">
      <w:pPr>
        <w:pStyle w:val="Prrafodelista"/>
        <w:numPr>
          <w:ilvl w:val="0"/>
          <w:numId w:val="5"/>
        </w:numPr>
        <w:spacing w:after="0" w:line="240" w:lineRule="auto"/>
        <w:ind w:left="758"/>
        <w:jc w:val="both"/>
        <w:rPr>
          <w:rFonts w:ascii="Arial Narrow" w:hAnsi="Arial Narrow" w:cs="Arial"/>
        </w:rPr>
      </w:pPr>
      <w:r w:rsidRPr="0058123F">
        <w:rPr>
          <w:rFonts w:ascii="Arial Narrow" w:hAnsi="Arial Narrow" w:cs="Arial"/>
        </w:rPr>
        <w:t>Desvirtuar imaginarios y constructos culturales acerca de la violencia sexual.</w:t>
      </w:r>
    </w:p>
    <w:p w14:paraId="029B8677" w14:textId="77777777" w:rsidR="005C377B" w:rsidRPr="0058123F" w:rsidRDefault="005C377B" w:rsidP="00F9549E">
      <w:pPr>
        <w:pStyle w:val="Prrafodelista"/>
        <w:numPr>
          <w:ilvl w:val="0"/>
          <w:numId w:val="5"/>
        </w:numPr>
        <w:spacing w:after="0" w:line="240" w:lineRule="auto"/>
        <w:ind w:left="758"/>
        <w:jc w:val="both"/>
        <w:rPr>
          <w:rFonts w:ascii="Arial Narrow" w:hAnsi="Arial Narrow" w:cs="Arial"/>
        </w:rPr>
      </w:pPr>
      <w:r w:rsidRPr="0058123F">
        <w:rPr>
          <w:rFonts w:ascii="Arial Narrow" w:hAnsi="Arial Narrow" w:cs="Arial"/>
        </w:rPr>
        <w:t>Brindar Información clara y acertada de la conceptualización de la problemática.</w:t>
      </w:r>
    </w:p>
    <w:p w14:paraId="238242D9" w14:textId="77777777" w:rsidR="005C377B" w:rsidRPr="0058123F" w:rsidRDefault="005C377B" w:rsidP="00F9549E">
      <w:pPr>
        <w:pStyle w:val="Prrafodelista"/>
        <w:numPr>
          <w:ilvl w:val="0"/>
          <w:numId w:val="5"/>
        </w:numPr>
        <w:spacing w:after="0" w:line="240" w:lineRule="auto"/>
        <w:ind w:left="758"/>
        <w:jc w:val="both"/>
        <w:rPr>
          <w:rFonts w:ascii="Arial Narrow" w:hAnsi="Arial Narrow" w:cs="Arial"/>
        </w:rPr>
      </w:pPr>
      <w:r w:rsidRPr="0058123F">
        <w:rPr>
          <w:rFonts w:ascii="Arial Narrow" w:hAnsi="Arial Narrow" w:cs="Arial"/>
        </w:rPr>
        <w:t>Fortalecer los Entornos Protectores y desarrollo de habilidades para la vida.</w:t>
      </w:r>
    </w:p>
    <w:p w14:paraId="574B3A7A" w14:textId="77777777" w:rsidR="005C377B" w:rsidRPr="0058123F" w:rsidRDefault="005C377B" w:rsidP="00C86D36">
      <w:pPr>
        <w:spacing w:after="0" w:line="240" w:lineRule="auto"/>
        <w:jc w:val="both"/>
        <w:rPr>
          <w:rFonts w:ascii="Arial Narrow" w:hAnsi="Arial Narrow" w:cs="Arial"/>
        </w:rPr>
      </w:pPr>
    </w:p>
    <w:p w14:paraId="7C0F3B46" w14:textId="77777777" w:rsidR="005C377B" w:rsidRPr="0058123F" w:rsidRDefault="005C377B" w:rsidP="00C86D36">
      <w:pPr>
        <w:spacing w:after="0" w:line="240" w:lineRule="auto"/>
        <w:jc w:val="both"/>
        <w:rPr>
          <w:rFonts w:ascii="Arial Narrow" w:hAnsi="Arial Narrow" w:cs="Arial"/>
        </w:rPr>
      </w:pPr>
      <w:r w:rsidRPr="0058123F">
        <w:rPr>
          <w:rFonts w:ascii="Arial Narrow" w:hAnsi="Arial Narrow" w:cs="Arial"/>
        </w:rPr>
        <w:t xml:space="preserve">En este marco, El ICBF tiene una oferta misional que tiene como prioridad la implementación de acciones que promuevan los derechos y prevengan las vulneraciones en los </w:t>
      </w:r>
      <w:r w:rsidR="00B43488" w:rsidRPr="0058123F">
        <w:rPr>
          <w:rFonts w:ascii="Arial Narrow" w:hAnsi="Arial Narrow" w:cs="Arial"/>
        </w:rPr>
        <w:t>NNA</w:t>
      </w:r>
      <w:r w:rsidRPr="0058123F">
        <w:rPr>
          <w:rFonts w:ascii="Arial Narrow" w:hAnsi="Arial Narrow" w:cs="Arial"/>
        </w:rPr>
        <w:t>: Programa Generaciones con Bienestar; Construyendo Juntos: Entornos Protectores, Acciones Masivas de Alto Impacto Social.</w:t>
      </w:r>
    </w:p>
    <w:p w14:paraId="6F61EE47" w14:textId="77777777" w:rsidR="00CB57A7" w:rsidRPr="0058123F" w:rsidRDefault="00CB57A7" w:rsidP="00C86D36">
      <w:pPr>
        <w:spacing w:after="0" w:line="240" w:lineRule="auto"/>
        <w:jc w:val="both"/>
        <w:rPr>
          <w:rFonts w:ascii="Arial Narrow" w:hAnsi="Arial Narrow" w:cs="Arial"/>
        </w:rPr>
      </w:pPr>
    </w:p>
    <w:p w14:paraId="1AFF11C1" w14:textId="6A1F8B4A" w:rsidR="005C377B" w:rsidRPr="00F74B24" w:rsidRDefault="005C377B" w:rsidP="00C86D36">
      <w:pPr>
        <w:spacing w:after="0" w:line="240" w:lineRule="auto"/>
        <w:jc w:val="both"/>
        <w:rPr>
          <w:rFonts w:ascii="Arial Narrow" w:hAnsi="Arial Narrow" w:cs="Arial"/>
        </w:rPr>
      </w:pPr>
      <w:r w:rsidRPr="00F74B24">
        <w:rPr>
          <w:rFonts w:ascii="Arial Narrow" w:hAnsi="Arial Narrow" w:cs="Arial"/>
        </w:rPr>
        <w:t>Con la estrategia AMAS; se beneficiaron 1650 niñas y adolescentes mujeres en Bogotá, Zipaquirá y Soacha, Manaure y Maicao, en el departamento de La Guajira; Samacá, Sogamoso y Ráquira en el departamento de Boyacá; Yumbo, Tuluá y Jamundí, en el departamento de Valle del Cauca</w:t>
      </w:r>
      <w:r w:rsidR="00932AE6">
        <w:rPr>
          <w:rFonts w:ascii="Arial Narrow" w:hAnsi="Arial Narrow" w:cs="Arial"/>
        </w:rPr>
        <w:t>.</w:t>
      </w:r>
    </w:p>
    <w:p w14:paraId="4658EB9C" w14:textId="77777777" w:rsidR="005C377B" w:rsidRPr="00463B01" w:rsidRDefault="005C377B" w:rsidP="00C86D36">
      <w:pPr>
        <w:spacing w:after="0" w:line="240" w:lineRule="auto"/>
        <w:jc w:val="both"/>
        <w:rPr>
          <w:rFonts w:ascii="Arial Narrow" w:hAnsi="Arial Narrow" w:cs="Arial"/>
          <w:color w:val="FF0000"/>
        </w:rPr>
      </w:pPr>
      <w:r w:rsidRPr="00F74B24">
        <w:rPr>
          <w:rFonts w:ascii="Arial Narrow" w:hAnsi="Arial Narrow" w:cs="Arial"/>
        </w:rPr>
        <w:t xml:space="preserve">La frontera con Venezuela ha sido y continúa siendo, a pesar de la crisis fronteriza, </w:t>
      </w:r>
      <w:r w:rsidRPr="00844E47">
        <w:rPr>
          <w:rFonts w:ascii="Arial Narrow" w:hAnsi="Arial Narrow" w:cs="Arial"/>
        </w:rPr>
        <w:t xml:space="preserve">la de mayor movilidad humana, lo cual trae consigo innumerables problemas sociales como el desplazamiento, la violencia, la delincuencia siendo escenarios altamente vulnerables para la explotación sexual comercial de niñas, niños y </w:t>
      </w:r>
      <w:r w:rsidRPr="00844E47">
        <w:rPr>
          <w:rFonts w:ascii="Arial Narrow" w:hAnsi="Arial Narrow" w:cs="Arial"/>
        </w:rPr>
        <w:lastRenderedPageBreak/>
        <w:t xml:space="preserve">adolescentes y la trata de personas. Para dar respuesta a esta crisis, durante el segundo semestre de 2018 se realizó una atención orientada a la promoción de derechos y prevención de las vulneraciones como la explotación sexual comercial de </w:t>
      </w:r>
      <w:r w:rsidR="00B43488" w:rsidRPr="00886BA1">
        <w:rPr>
          <w:rFonts w:ascii="Arial Narrow" w:hAnsi="Arial Narrow" w:cs="Arial"/>
        </w:rPr>
        <w:t>NNA</w:t>
      </w:r>
      <w:r w:rsidRPr="00886BA1">
        <w:rPr>
          <w:rFonts w:ascii="Arial Narrow" w:hAnsi="Arial Narrow" w:cs="Arial"/>
        </w:rPr>
        <w:t xml:space="preserve">, brindando cobertura a municipios de la frontera con Venezuela como Arauca (Arauca), Aguachica (Cesar), Riohacha (Guajira), Cúcuta y Villa del Rosario (Norte de Santander) y San Andrés (San Andrés), beneficiando a </w:t>
      </w:r>
      <w:r w:rsidRPr="00886BA1">
        <w:rPr>
          <w:rFonts w:ascii="Arial Narrow" w:hAnsi="Arial Narrow" w:cs="Arial"/>
          <w:b/>
        </w:rPr>
        <w:t>900 niñas y adolescentes</w:t>
      </w:r>
    </w:p>
    <w:p w14:paraId="5C5398FC" w14:textId="77777777" w:rsidR="0035278C" w:rsidRPr="00844E47" w:rsidRDefault="0035278C" w:rsidP="00C86D36">
      <w:pPr>
        <w:spacing w:after="0" w:line="240" w:lineRule="auto"/>
        <w:jc w:val="both"/>
        <w:rPr>
          <w:rFonts w:ascii="Arial Narrow" w:hAnsi="Arial Narrow" w:cs="Arial"/>
        </w:rPr>
      </w:pPr>
    </w:p>
    <w:p w14:paraId="0E20E92C" w14:textId="77777777" w:rsidR="00F13628" w:rsidRPr="00844E47" w:rsidRDefault="00844E47" w:rsidP="00C86D36">
      <w:pPr>
        <w:spacing w:after="0" w:line="240" w:lineRule="auto"/>
        <w:jc w:val="both"/>
        <w:rPr>
          <w:rFonts w:ascii="Arial Narrow" w:hAnsi="Arial Narrow"/>
        </w:rPr>
      </w:pPr>
      <w:r w:rsidRPr="00844E47">
        <w:rPr>
          <w:rFonts w:ascii="Arial Narrow" w:hAnsi="Arial Narrow"/>
        </w:rPr>
        <w:t>E</w:t>
      </w:r>
      <w:r w:rsidR="00F13628" w:rsidRPr="00844E47">
        <w:rPr>
          <w:rFonts w:ascii="Arial Narrow" w:hAnsi="Arial Narrow"/>
        </w:rPr>
        <w:t>l ICBF en el departamento de Bolívar, ha desarrollado acciones de promoción de derechos y prevención de derechos</w:t>
      </w:r>
      <w:r w:rsidRPr="00844E47">
        <w:rPr>
          <w:rFonts w:ascii="Arial Narrow" w:hAnsi="Arial Narrow"/>
        </w:rPr>
        <w:t>, en el marco de las acciones adelantadas para los niños niñas y adolescentes entre 6 y 17 años</w:t>
      </w:r>
      <w:r w:rsidR="00F13628" w:rsidRPr="00844E47">
        <w:rPr>
          <w:rFonts w:ascii="Arial Narrow" w:hAnsi="Arial Narrow"/>
        </w:rPr>
        <w:t xml:space="preserve">: </w:t>
      </w:r>
    </w:p>
    <w:p w14:paraId="1F9DE67F" w14:textId="77777777" w:rsidR="00F13628" w:rsidRPr="00886BA1" w:rsidRDefault="00F13628" w:rsidP="00F9549E">
      <w:pPr>
        <w:pStyle w:val="Prrafodelista"/>
        <w:numPr>
          <w:ilvl w:val="0"/>
          <w:numId w:val="30"/>
        </w:numPr>
        <w:spacing w:after="0" w:line="240" w:lineRule="auto"/>
        <w:jc w:val="both"/>
        <w:rPr>
          <w:rFonts w:ascii="Arial Narrow" w:hAnsi="Arial Narrow"/>
        </w:rPr>
      </w:pPr>
      <w:r w:rsidRPr="00886BA1">
        <w:rPr>
          <w:rFonts w:ascii="Arial Narrow" w:hAnsi="Arial Narrow"/>
        </w:rPr>
        <w:t>Por medio de la estrategia entornos protectores, se enfatizó en la prevención de la explotación sexual comercial en el departamento de Bolívar en la atención de 686 niños niñas y adolescentes entre 2017 y 2018 y se trabajó con 586 padres en este mismo periodo.</w:t>
      </w:r>
    </w:p>
    <w:p w14:paraId="07A061BE" w14:textId="77777777" w:rsidR="00F13628" w:rsidRPr="00886BA1" w:rsidRDefault="00F13628" w:rsidP="00F9549E">
      <w:pPr>
        <w:pStyle w:val="Prrafodelista"/>
        <w:numPr>
          <w:ilvl w:val="0"/>
          <w:numId w:val="30"/>
        </w:numPr>
        <w:spacing w:after="0" w:line="240" w:lineRule="auto"/>
        <w:jc w:val="both"/>
        <w:rPr>
          <w:rFonts w:ascii="Arial Narrow" w:hAnsi="Arial Narrow"/>
        </w:rPr>
      </w:pPr>
      <w:r w:rsidRPr="00886BA1">
        <w:rPr>
          <w:rFonts w:ascii="Arial Narrow" w:hAnsi="Arial Narrow"/>
        </w:rPr>
        <w:t xml:space="preserve">As mismo, para prevención de este flagelo en Generaciones con Bienestar se atendieron 6.750 niños y adolescentes en 2018 </w:t>
      </w:r>
    </w:p>
    <w:p w14:paraId="2ED27411" w14:textId="77777777" w:rsidR="00F13628" w:rsidRPr="00886BA1" w:rsidRDefault="00F13628" w:rsidP="00F9549E">
      <w:pPr>
        <w:pStyle w:val="Prrafodelista"/>
        <w:numPr>
          <w:ilvl w:val="0"/>
          <w:numId w:val="30"/>
        </w:numPr>
        <w:spacing w:after="0" w:line="240" w:lineRule="auto"/>
        <w:jc w:val="both"/>
        <w:rPr>
          <w:rFonts w:ascii="Arial Narrow" w:hAnsi="Arial Narrow"/>
        </w:rPr>
      </w:pPr>
      <w:r w:rsidRPr="00886BA1">
        <w:rPr>
          <w:rFonts w:ascii="Arial Narrow" w:hAnsi="Arial Narrow"/>
        </w:rPr>
        <w:t>EN la estrategia de prevención del embarazo adolescente se atendieron 975 niños en 2018.</w:t>
      </w:r>
    </w:p>
    <w:p w14:paraId="5ABB72F0" w14:textId="77777777" w:rsidR="00F13628" w:rsidRPr="00886BA1" w:rsidRDefault="00F13628" w:rsidP="00F9549E">
      <w:pPr>
        <w:pStyle w:val="Prrafodelista"/>
        <w:numPr>
          <w:ilvl w:val="0"/>
          <w:numId w:val="30"/>
        </w:numPr>
        <w:spacing w:after="0" w:line="240" w:lineRule="auto"/>
        <w:jc w:val="both"/>
        <w:rPr>
          <w:rFonts w:ascii="Arial Narrow" w:hAnsi="Arial Narrow"/>
        </w:rPr>
      </w:pPr>
      <w:r w:rsidRPr="00886BA1">
        <w:rPr>
          <w:rFonts w:ascii="Arial Narrow" w:hAnsi="Arial Narrow"/>
        </w:rPr>
        <w:t>Participación en la movilización “No más prácticas sexuales que atenten contra el derecho a la ciudad de nuestros niños y niñas”, convocada por gremios empresariales de Cartagena.</w:t>
      </w:r>
    </w:p>
    <w:p w14:paraId="643534F5" w14:textId="77777777" w:rsidR="00F13628" w:rsidRPr="00886BA1" w:rsidRDefault="00F13628" w:rsidP="00F9549E">
      <w:pPr>
        <w:pStyle w:val="Prrafodelista"/>
        <w:numPr>
          <w:ilvl w:val="0"/>
          <w:numId w:val="30"/>
        </w:numPr>
        <w:spacing w:after="0" w:line="240" w:lineRule="auto"/>
        <w:jc w:val="both"/>
        <w:rPr>
          <w:rFonts w:ascii="Arial Narrow" w:hAnsi="Arial Narrow"/>
        </w:rPr>
      </w:pPr>
      <w:r w:rsidRPr="00886BA1">
        <w:rPr>
          <w:rFonts w:ascii="Arial Narrow" w:hAnsi="Arial Narrow"/>
        </w:rPr>
        <w:t>Movilizaciones Sociales en barrios de mayor vulnerabilidad de la ciudad (1710 NNA y 1369 padres, madres y cuidadores) en el marco del Programa Generaciones con Bienestar</w:t>
      </w:r>
    </w:p>
    <w:p w14:paraId="683D77B0" w14:textId="77777777" w:rsidR="00F13628" w:rsidRPr="00886BA1" w:rsidRDefault="00F13628" w:rsidP="00F9549E">
      <w:pPr>
        <w:pStyle w:val="Prrafodelista"/>
        <w:numPr>
          <w:ilvl w:val="0"/>
          <w:numId w:val="30"/>
        </w:numPr>
        <w:spacing w:after="0" w:line="240" w:lineRule="auto"/>
        <w:jc w:val="both"/>
        <w:rPr>
          <w:rFonts w:ascii="Arial Narrow" w:hAnsi="Arial Narrow"/>
        </w:rPr>
      </w:pPr>
      <w:r w:rsidRPr="00886BA1">
        <w:rPr>
          <w:rFonts w:ascii="Arial Narrow" w:hAnsi="Arial Narrow"/>
        </w:rPr>
        <w:t>Lanzamiento de la Campaña Presentes contra la Explotación Sexual Comercial de Niñas, Niños y Adolescentes.</w:t>
      </w:r>
    </w:p>
    <w:p w14:paraId="19258F3B" w14:textId="77777777" w:rsidR="00F13628" w:rsidRPr="00886BA1" w:rsidRDefault="00F13628" w:rsidP="00F9549E">
      <w:pPr>
        <w:pStyle w:val="Prrafodelista"/>
        <w:numPr>
          <w:ilvl w:val="0"/>
          <w:numId w:val="30"/>
        </w:numPr>
        <w:spacing w:after="0" w:line="240" w:lineRule="auto"/>
        <w:jc w:val="both"/>
        <w:rPr>
          <w:rFonts w:ascii="Arial Narrow" w:hAnsi="Arial Narrow"/>
        </w:rPr>
      </w:pPr>
      <w:r w:rsidRPr="00886BA1">
        <w:rPr>
          <w:rFonts w:ascii="Arial Narrow" w:hAnsi="Arial Narrow"/>
        </w:rPr>
        <w:t>Plan de Contingencia Prevención de ESCNNA en los tres centros zonales de la Ciudad de Cartagena dirigido a Instituciones educativas, padres, cuidadores y usuarios del centro zonal.</w:t>
      </w:r>
    </w:p>
    <w:p w14:paraId="50F47A50" w14:textId="77777777" w:rsidR="00844E47" w:rsidRDefault="00844E47" w:rsidP="00C86D36">
      <w:pPr>
        <w:spacing w:after="0" w:line="240" w:lineRule="auto"/>
        <w:jc w:val="both"/>
        <w:rPr>
          <w:rFonts w:ascii="Arial Narrow" w:hAnsi="Arial Narrow" w:cs="Arial"/>
          <w:b/>
        </w:rPr>
      </w:pPr>
    </w:p>
    <w:p w14:paraId="4E052B86" w14:textId="77777777" w:rsidR="00844E47" w:rsidRDefault="00844E47" w:rsidP="00C86D36">
      <w:pPr>
        <w:spacing w:after="0" w:line="240" w:lineRule="auto"/>
        <w:jc w:val="both"/>
        <w:rPr>
          <w:rFonts w:ascii="Arial Narrow" w:hAnsi="Arial Narrow" w:cs="Arial"/>
          <w:b/>
        </w:rPr>
      </w:pPr>
    </w:p>
    <w:p w14:paraId="37639310" w14:textId="77777777" w:rsidR="00E142F7" w:rsidRPr="00E142F7" w:rsidRDefault="00E142F7" w:rsidP="00C86D36">
      <w:pPr>
        <w:spacing w:after="0" w:line="240" w:lineRule="auto"/>
        <w:jc w:val="both"/>
        <w:rPr>
          <w:rFonts w:ascii="Arial Narrow" w:hAnsi="Arial Narrow" w:cs="Arial"/>
        </w:rPr>
      </w:pPr>
      <w:r w:rsidRPr="00844E47">
        <w:rPr>
          <w:rFonts w:ascii="Arial Narrow" w:hAnsi="Arial Narrow" w:cs="Arial"/>
          <w:b/>
        </w:rPr>
        <w:t>Nota:</w:t>
      </w:r>
      <w:r w:rsidRPr="00E142F7">
        <w:rPr>
          <w:rFonts w:ascii="Arial Narrow" w:hAnsi="Arial Narrow" w:cs="Arial"/>
        </w:rPr>
        <w:t xml:space="preserve"> Es posible que haga referencia al proyecto de ley del Ministerio de Familia y lo Social toda vez que pertenece a la bancada del Partido Cambio Radical.</w:t>
      </w:r>
    </w:p>
    <w:p w14:paraId="020DAF6C" w14:textId="77777777" w:rsidR="00F13628" w:rsidRPr="0058123F" w:rsidRDefault="00F13628" w:rsidP="00C86D36">
      <w:pPr>
        <w:spacing w:after="0" w:line="240" w:lineRule="auto"/>
        <w:jc w:val="both"/>
        <w:rPr>
          <w:rFonts w:ascii="Arial Narrow" w:eastAsiaTheme="majorEastAsia" w:hAnsi="Arial Narrow" w:cs="Arial"/>
          <w:b/>
          <w:sz w:val="24"/>
          <w:szCs w:val="32"/>
        </w:rPr>
      </w:pPr>
      <w:r w:rsidRPr="0058123F">
        <w:rPr>
          <w:rFonts w:ascii="Arial Narrow" w:hAnsi="Arial Narrow" w:cs="Arial"/>
          <w:b/>
        </w:rPr>
        <w:br w:type="page"/>
      </w:r>
    </w:p>
    <w:p w14:paraId="620F7735" w14:textId="77777777" w:rsidR="00733442" w:rsidRPr="0058123F" w:rsidRDefault="00733442" w:rsidP="00F9549E">
      <w:pPr>
        <w:pStyle w:val="Ttulo1"/>
        <w:numPr>
          <w:ilvl w:val="0"/>
          <w:numId w:val="12"/>
        </w:numPr>
        <w:spacing w:before="0" w:line="240" w:lineRule="auto"/>
        <w:jc w:val="both"/>
        <w:rPr>
          <w:rFonts w:ascii="Arial Narrow" w:hAnsi="Arial Narrow" w:cs="Arial"/>
          <w:b/>
        </w:rPr>
      </w:pPr>
      <w:bookmarkStart w:id="12" w:name="_Toc530933669"/>
      <w:r w:rsidRPr="0058123F">
        <w:rPr>
          <w:rFonts w:ascii="Arial Narrow" w:hAnsi="Arial Narrow" w:cs="Arial"/>
          <w:b/>
        </w:rPr>
        <w:lastRenderedPageBreak/>
        <w:t>CENTROS DE RECLUSIÓN</w:t>
      </w:r>
      <w:bookmarkEnd w:id="12"/>
    </w:p>
    <w:p w14:paraId="065D1635" w14:textId="77777777" w:rsidR="00733442" w:rsidRPr="0058123F" w:rsidRDefault="00733442" w:rsidP="00C86D36">
      <w:pPr>
        <w:spacing w:after="0" w:line="240" w:lineRule="auto"/>
        <w:jc w:val="both"/>
        <w:rPr>
          <w:rFonts w:ascii="Arial Narrow" w:hAnsi="Arial Narrow" w:cs="Arial"/>
          <w:b/>
        </w:rPr>
      </w:pPr>
    </w:p>
    <w:p w14:paraId="3C29B397" w14:textId="7E09813A" w:rsidR="00F11866" w:rsidRPr="0058123F" w:rsidRDefault="00733442" w:rsidP="00C86D36">
      <w:pPr>
        <w:spacing w:after="0" w:line="240" w:lineRule="auto"/>
        <w:jc w:val="both"/>
        <w:rPr>
          <w:rFonts w:ascii="Arial Narrow" w:hAnsi="Arial Narrow" w:cs="Arial"/>
        </w:rPr>
      </w:pPr>
      <w:r w:rsidRPr="0058123F">
        <w:rPr>
          <w:rFonts w:ascii="Arial Narrow" w:hAnsi="Arial Narrow" w:cs="Arial"/>
          <w:b/>
        </w:rPr>
        <w:t>Senador:</w:t>
      </w:r>
      <w:r w:rsidRPr="0058123F">
        <w:rPr>
          <w:rFonts w:ascii="Arial Narrow" w:hAnsi="Arial Narrow" w:cs="Arial"/>
        </w:rPr>
        <w:t xml:space="preserve"> Daira de Jesús Galvis (Cambio Radical)</w:t>
      </w:r>
      <w:r w:rsidR="004659E6">
        <w:rPr>
          <w:rFonts w:ascii="Arial Narrow" w:hAnsi="Arial Narrow" w:cs="Arial"/>
        </w:rPr>
        <w:t xml:space="preserve">: </w:t>
      </w:r>
      <w:r w:rsidRPr="0058123F">
        <w:rPr>
          <w:rFonts w:ascii="Arial Narrow" w:hAnsi="Arial Narrow" w:cs="Arial"/>
        </w:rPr>
        <w:t>No está definido qué temas específicos espera que se traten sobre el particular</w:t>
      </w:r>
      <w:r w:rsidR="00F11866" w:rsidRPr="0058123F">
        <w:rPr>
          <w:rFonts w:ascii="Arial Narrow" w:hAnsi="Arial Narrow" w:cs="Arial"/>
        </w:rPr>
        <w:t xml:space="preserve">, a </w:t>
      </w:r>
      <w:r w:rsidR="00575C65" w:rsidRPr="0058123F">
        <w:rPr>
          <w:rFonts w:ascii="Arial Narrow" w:hAnsi="Arial Narrow" w:cs="Arial"/>
        </w:rPr>
        <w:t>continuación,</w:t>
      </w:r>
      <w:r w:rsidR="00F11866" w:rsidRPr="0058123F">
        <w:rPr>
          <w:rFonts w:ascii="Arial Narrow" w:hAnsi="Arial Narrow" w:cs="Arial"/>
        </w:rPr>
        <w:t xml:space="preserve"> se presentan las generalidades del tema:</w:t>
      </w:r>
    </w:p>
    <w:p w14:paraId="26DB7482" w14:textId="77777777" w:rsidR="00733442" w:rsidRPr="0058123F" w:rsidRDefault="00733442" w:rsidP="00C86D36">
      <w:pPr>
        <w:spacing w:after="0" w:line="240" w:lineRule="auto"/>
        <w:jc w:val="both"/>
        <w:rPr>
          <w:rFonts w:ascii="Arial Narrow" w:hAnsi="Arial Narrow" w:cs="Arial"/>
        </w:rPr>
      </w:pPr>
    </w:p>
    <w:p w14:paraId="4C117219" w14:textId="77777777" w:rsidR="00F11866" w:rsidRPr="0058123F" w:rsidRDefault="00F11866" w:rsidP="00C86D36">
      <w:pPr>
        <w:spacing w:after="0" w:line="240" w:lineRule="auto"/>
        <w:contextualSpacing/>
        <w:jc w:val="both"/>
        <w:rPr>
          <w:rFonts w:ascii="Arial Narrow" w:hAnsi="Arial Narrow" w:cs="Arial"/>
          <w:b/>
        </w:rPr>
      </w:pPr>
      <w:r w:rsidRPr="0058123F">
        <w:rPr>
          <w:rFonts w:ascii="Arial Narrow" w:hAnsi="Arial Narrow" w:cs="Arial"/>
          <w:b/>
        </w:rPr>
        <w:t>Contexto</w:t>
      </w:r>
    </w:p>
    <w:p w14:paraId="5452FEE0" w14:textId="77777777" w:rsidR="00F11866" w:rsidRPr="00463B01" w:rsidRDefault="00F11866" w:rsidP="00F9549E">
      <w:pPr>
        <w:pStyle w:val="Prrafodelista"/>
        <w:numPr>
          <w:ilvl w:val="0"/>
          <w:numId w:val="5"/>
        </w:numPr>
        <w:spacing w:after="0" w:line="240" w:lineRule="auto"/>
        <w:jc w:val="both"/>
        <w:rPr>
          <w:rFonts w:ascii="Arial Narrow" w:hAnsi="Arial Narrow" w:cs="Arial"/>
          <w:highlight w:val="yellow"/>
        </w:rPr>
      </w:pPr>
      <w:r w:rsidRPr="00463B01">
        <w:rPr>
          <w:rFonts w:ascii="Arial Narrow" w:hAnsi="Arial Narrow" w:cs="Arial"/>
          <w:highlight w:val="yellow"/>
        </w:rPr>
        <w:t xml:space="preserve">Entre el 15 de marzo de 2007 y el 30 de </w:t>
      </w:r>
      <w:r w:rsidR="00463B01">
        <w:rPr>
          <w:rFonts w:ascii="Arial Narrow" w:hAnsi="Arial Narrow" w:cs="Arial"/>
          <w:highlight w:val="yellow"/>
        </w:rPr>
        <w:t>noviembre de 2018 ingresaron al SRPA 258</w:t>
      </w:r>
      <w:r w:rsidRPr="00463B01">
        <w:rPr>
          <w:rFonts w:ascii="Arial Narrow" w:hAnsi="Arial Narrow" w:cs="Arial"/>
          <w:highlight w:val="yellow"/>
        </w:rPr>
        <w:t>.</w:t>
      </w:r>
      <w:r w:rsidR="00463B01">
        <w:rPr>
          <w:rFonts w:ascii="Arial Narrow" w:hAnsi="Arial Narrow" w:cs="Arial"/>
          <w:highlight w:val="yellow"/>
        </w:rPr>
        <w:t>943</w:t>
      </w:r>
      <w:r w:rsidRPr="00463B01">
        <w:rPr>
          <w:rFonts w:ascii="Arial Narrow" w:hAnsi="Arial Narrow" w:cs="Arial"/>
          <w:highlight w:val="yellow"/>
        </w:rPr>
        <w:t xml:space="preserve"> adolescentes y jóvenes.</w:t>
      </w:r>
    </w:p>
    <w:p w14:paraId="0F08B065" w14:textId="77777777" w:rsidR="00F11866" w:rsidRPr="00463B01" w:rsidRDefault="00F11866" w:rsidP="00F9549E">
      <w:pPr>
        <w:pStyle w:val="Prrafodelista"/>
        <w:numPr>
          <w:ilvl w:val="0"/>
          <w:numId w:val="5"/>
        </w:numPr>
        <w:spacing w:after="0" w:line="240" w:lineRule="auto"/>
        <w:jc w:val="both"/>
        <w:rPr>
          <w:rFonts w:ascii="Arial Narrow" w:hAnsi="Arial Narrow" w:cs="Arial"/>
          <w:highlight w:val="yellow"/>
        </w:rPr>
      </w:pPr>
      <w:r w:rsidRPr="00463B01">
        <w:rPr>
          <w:rFonts w:ascii="Arial Narrow" w:hAnsi="Arial Narrow" w:cs="Arial"/>
          <w:highlight w:val="yellow"/>
        </w:rPr>
        <w:t xml:space="preserve">A </w:t>
      </w:r>
      <w:r w:rsidR="003A52EF" w:rsidRPr="00463B01">
        <w:rPr>
          <w:rFonts w:ascii="Arial Narrow" w:hAnsi="Arial Narrow" w:cs="Arial"/>
          <w:highlight w:val="yellow"/>
        </w:rPr>
        <w:t>continuación,</w:t>
      </w:r>
      <w:r w:rsidRPr="00463B01">
        <w:rPr>
          <w:rFonts w:ascii="Arial Narrow" w:hAnsi="Arial Narrow" w:cs="Arial"/>
          <w:highlight w:val="yellow"/>
        </w:rPr>
        <w:t xml:space="preserve"> se presentan las sanciones impuestas a adolescentes y jóvenes en el periodo comprendido del 15 de marzo de 2007 al 30 de </w:t>
      </w:r>
      <w:r w:rsidR="00463B01">
        <w:rPr>
          <w:rFonts w:ascii="Arial Narrow" w:hAnsi="Arial Narrow" w:cs="Arial"/>
          <w:highlight w:val="yellow"/>
        </w:rPr>
        <w:t>noviembre</w:t>
      </w:r>
      <w:r w:rsidRPr="00463B01">
        <w:rPr>
          <w:rFonts w:ascii="Arial Narrow" w:hAnsi="Arial Narrow" w:cs="Arial"/>
          <w:highlight w:val="yellow"/>
        </w:rPr>
        <w:t xml:space="preserve"> de 2018:</w:t>
      </w:r>
    </w:p>
    <w:p w14:paraId="5B63BE13" w14:textId="77777777" w:rsidR="0030495B" w:rsidRPr="00463B01" w:rsidRDefault="0030495B" w:rsidP="00C86D36">
      <w:pPr>
        <w:pStyle w:val="Prrafodelista"/>
        <w:spacing w:after="0" w:line="240" w:lineRule="auto"/>
        <w:ind w:left="398"/>
        <w:jc w:val="both"/>
        <w:rPr>
          <w:rFonts w:ascii="Arial Narrow" w:hAnsi="Arial Narrow" w:cs="Arial"/>
          <w:highlight w:val="yellow"/>
        </w:rPr>
      </w:pPr>
    </w:p>
    <w:tbl>
      <w:tblPr>
        <w:tblStyle w:val="Tablaconcuadrcula"/>
        <w:tblW w:w="0" w:type="auto"/>
        <w:jc w:val="center"/>
        <w:tblLook w:val="04A0" w:firstRow="1" w:lastRow="0" w:firstColumn="1" w:lastColumn="0" w:noHBand="0" w:noVBand="1"/>
      </w:tblPr>
      <w:tblGrid>
        <w:gridCol w:w="4673"/>
        <w:gridCol w:w="2198"/>
      </w:tblGrid>
      <w:tr w:rsidR="00F11866" w:rsidRPr="00463B01" w14:paraId="0730DC8C" w14:textId="77777777" w:rsidTr="006E2320">
        <w:trPr>
          <w:trHeight w:val="237"/>
          <w:jc w:val="center"/>
        </w:trPr>
        <w:tc>
          <w:tcPr>
            <w:tcW w:w="4673" w:type="dxa"/>
          </w:tcPr>
          <w:p w14:paraId="1C7FBF43" w14:textId="77777777" w:rsidR="00F11866" w:rsidRPr="00463B01" w:rsidRDefault="006E2320" w:rsidP="00C86D36">
            <w:pPr>
              <w:contextualSpacing/>
              <w:jc w:val="both"/>
              <w:rPr>
                <w:rFonts w:ascii="Arial Narrow" w:hAnsi="Arial Narrow" w:cs="Arial"/>
                <w:b/>
                <w:highlight w:val="yellow"/>
              </w:rPr>
            </w:pPr>
            <w:r w:rsidRPr="00463B01">
              <w:rPr>
                <w:rFonts w:ascii="Arial Narrow" w:hAnsi="Arial Narrow" w:cs="Arial"/>
                <w:b/>
                <w:highlight w:val="yellow"/>
              </w:rPr>
              <w:t>MEDIDA</w:t>
            </w:r>
          </w:p>
        </w:tc>
        <w:tc>
          <w:tcPr>
            <w:tcW w:w="2198" w:type="dxa"/>
          </w:tcPr>
          <w:p w14:paraId="6BD93771" w14:textId="77777777" w:rsidR="00F11866" w:rsidRPr="00463B01" w:rsidRDefault="006E2320" w:rsidP="00C86D36">
            <w:pPr>
              <w:contextualSpacing/>
              <w:jc w:val="both"/>
              <w:rPr>
                <w:rFonts w:ascii="Arial Narrow" w:hAnsi="Arial Narrow" w:cs="Arial"/>
                <w:b/>
                <w:highlight w:val="yellow"/>
              </w:rPr>
            </w:pPr>
            <w:r w:rsidRPr="00463B01">
              <w:rPr>
                <w:rFonts w:ascii="Arial Narrow" w:hAnsi="Arial Narrow" w:cs="Arial"/>
                <w:b/>
                <w:highlight w:val="yellow"/>
              </w:rPr>
              <w:t>NÚMERO DE NNA</w:t>
            </w:r>
          </w:p>
        </w:tc>
      </w:tr>
      <w:tr w:rsidR="006E2320" w:rsidRPr="00463B01" w14:paraId="752A41E9" w14:textId="77777777" w:rsidTr="006E2320">
        <w:trPr>
          <w:trHeight w:val="237"/>
          <w:jc w:val="center"/>
        </w:trPr>
        <w:tc>
          <w:tcPr>
            <w:tcW w:w="4673" w:type="dxa"/>
          </w:tcPr>
          <w:p w14:paraId="788988F3" w14:textId="77777777" w:rsidR="006E2320" w:rsidRPr="00463B01" w:rsidRDefault="006E2320" w:rsidP="00C86D36">
            <w:pPr>
              <w:contextualSpacing/>
              <w:jc w:val="both"/>
              <w:rPr>
                <w:rFonts w:ascii="Arial Narrow" w:hAnsi="Arial Narrow" w:cs="Arial"/>
                <w:highlight w:val="yellow"/>
              </w:rPr>
            </w:pPr>
            <w:r w:rsidRPr="00463B01">
              <w:rPr>
                <w:rFonts w:ascii="Arial Narrow" w:hAnsi="Arial Narrow" w:cs="Arial"/>
                <w:highlight w:val="yellow"/>
              </w:rPr>
              <w:t>Libertad Vigilada/asistida</w:t>
            </w:r>
          </w:p>
        </w:tc>
        <w:tc>
          <w:tcPr>
            <w:tcW w:w="2198" w:type="dxa"/>
          </w:tcPr>
          <w:p w14:paraId="4F57C4EB" w14:textId="77777777" w:rsidR="006E2320" w:rsidRPr="00463B01" w:rsidRDefault="00463B01">
            <w:pPr>
              <w:contextualSpacing/>
              <w:jc w:val="center"/>
              <w:rPr>
                <w:rFonts w:ascii="Arial Narrow" w:hAnsi="Arial Narrow" w:cs="Arial"/>
                <w:highlight w:val="yellow"/>
              </w:rPr>
              <w:pPrChange w:id="13" w:author="Javier Andres Rubio Saenz" w:date="2019-01-31T15:56:00Z">
                <w:pPr>
                  <w:contextualSpacing/>
                  <w:jc w:val="both"/>
                </w:pPr>
              </w:pPrChange>
            </w:pPr>
            <w:r>
              <w:rPr>
                <w:rFonts w:ascii="Arial Narrow" w:hAnsi="Arial Narrow" w:cs="Arial"/>
                <w:highlight w:val="yellow"/>
              </w:rPr>
              <w:t>21.409</w:t>
            </w:r>
          </w:p>
        </w:tc>
      </w:tr>
      <w:tr w:rsidR="00F11866" w:rsidRPr="00463B01" w14:paraId="287CBC8D" w14:textId="77777777" w:rsidTr="006E2320">
        <w:trPr>
          <w:trHeight w:val="237"/>
          <w:jc w:val="center"/>
        </w:trPr>
        <w:tc>
          <w:tcPr>
            <w:tcW w:w="4673" w:type="dxa"/>
          </w:tcPr>
          <w:p w14:paraId="712F7FFA" w14:textId="77777777" w:rsidR="00F11866" w:rsidRPr="00463B01" w:rsidRDefault="00F11866" w:rsidP="00C86D36">
            <w:pPr>
              <w:contextualSpacing/>
              <w:jc w:val="both"/>
              <w:rPr>
                <w:rFonts w:ascii="Arial Narrow" w:hAnsi="Arial Narrow" w:cs="Arial"/>
                <w:highlight w:val="yellow"/>
              </w:rPr>
            </w:pPr>
            <w:r w:rsidRPr="00463B01">
              <w:rPr>
                <w:rFonts w:ascii="Arial Narrow" w:hAnsi="Arial Narrow" w:cs="Arial"/>
                <w:highlight w:val="yellow"/>
              </w:rPr>
              <w:t>Reglas de Conducta</w:t>
            </w:r>
          </w:p>
        </w:tc>
        <w:tc>
          <w:tcPr>
            <w:tcW w:w="2198" w:type="dxa"/>
          </w:tcPr>
          <w:p w14:paraId="464D8F3C" w14:textId="77777777" w:rsidR="00F11866" w:rsidRPr="00463B01" w:rsidRDefault="009B27DE">
            <w:pPr>
              <w:contextualSpacing/>
              <w:jc w:val="center"/>
              <w:rPr>
                <w:rFonts w:ascii="Arial Narrow" w:hAnsi="Arial Narrow" w:cs="Arial"/>
                <w:highlight w:val="yellow"/>
              </w:rPr>
              <w:pPrChange w:id="14" w:author="Javier Andres Rubio Saenz" w:date="2019-01-31T15:56:00Z">
                <w:pPr>
                  <w:contextualSpacing/>
                  <w:jc w:val="both"/>
                </w:pPr>
              </w:pPrChange>
            </w:pPr>
            <w:r>
              <w:rPr>
                <w:rFonts w:ascii="Arial Narrow" w:hAnsi="Arial Narrow" w:cs="Arial"/>
                <w:highlight w:val="yellow"/>
              </w:rPr>
              <w:t>18.177</w:t>
            </w:r>
          </w:p>
        </w:tc>
      </w:tr>
      <w:tr w:rsidR="00F11866" w:rsidRPr="00463B01" w14:paraId="5B3AA2AA" w14:textId="77777777" w:rsidTr="006E2320">
        <w:trPr>
          <w:trHeight w:val="247"/>
          <w:jc w:val="center"/>
        </w:trPr>
        <w:tc>
          <w:tcPr>
            <w:tcW w:w="4673" w:type="dxa"/>
          </w:tcPr>
          <w:p w14:paraId="545A3933" w14:textId="77777777" w:rsidR="00F11866" w:rsidRPr="00463B01" w:rsidRDefault="00F11866" w:rsidP="00C86D36">
            <w:pPr>
              <w:contextualSpacing/>
              <w:jc w:val="both"/>
              <w:rPr>
                <w:rFonts w:ascii="Arial Narrow" w:hAnsi="Arial Narrow" w:cs="Arial"/>
                <w:highlight w:val="yellow"/>
              </w:rPr>
            </w:pPr>
            <w:r w:rsidRPr="00463B01">
              <w:rPr>
                <w:rFonts w:ascii="Arial Narrow" w:hAnsi="Arial Narrow" w:cs="Arial"/>
                <w:highlight w:val="yellow"/>
              </w:rPr>
              <w:t>Centro de Atención Especializada</w:t>
            </w:r>
          </w:p>
        </w:tc>
        <w:tc>
          <w:tcPr>
            <w:tcW w:w="2198" w:type="dxa"/>
          </w:tcPr>
          <w:p w14:paraId="24513A69" w14:textId="77777777" w:rsidR="00F11866" w:rsidRPr="00463B01" w:rsidRDefault="009B27DE">
            <w:pPr>
              <w:contextualSpacing/>
              <w:jc w:val="center"/>
              <w:rPr>
                <w:rFonts w:ascii="Arial Narrow" w:hAnsi="Arial Narrow" w:cs="Arial"/>
                <w:highlight w:val="yellow"/>
              </w:rPr>
              <w:pPrChange w:id="15" w:author="Javier Andres Rubio Saenz" w:date="2019-01-31T15:56:00Z">
                <w:pPr>
                  <w:contextualSpacing/>
                  <w:jc w:val="both"/>
                </w:pPr>
              </w:pPrChange>
            </w:pPr>
            <w:r>
              <w:rPr>
                <w:rFonts w:ascii="Arial Narrow" w:hAnsi="Arial Narrow" w:cs="Arial"/>
                <w:highlight w:val="yellow"/>
              </w:rPr>
              <w:t>17.727</w:t>
            </w:r>
          </w:p>
        </w:tc>
      </w:tr>
      <w:tr w:rsidR="00F11866" w:rsidRPr="00463B01" w14:paraId="4C192546" w14:textId="77777777" w:rsidTr="006E2320">
        <w:trPr>
          <w:trHeight w:val="237"/>
          <w:jc w:val="center"/>
        </w:trPr>
        <w:tc>
          <w:tcPr>
            <w:tcW w:w="4673" w:type="dxa"/>
          </w:tcPr>
          <w:p w14:paraId="737F2966" w14:textId="77777777" w:rsidR="00F11866" w:rsidRPr="00463B01" w:rsidRDefault="00F11866" w:rsidP="00C86D36">
            <w:pPr>
              <w:contextualSpacing/>
              <w:jc w:val="both"/>
              <w:rPr>
                <w:rFonts w:ascii="Arial Narrow" w:hAnsi="Arial Narrow" w:cs="Arial"/>
                <w:highlight w:val="yellow"/>
              </w:rPr>
            </w:pPr>
            <w:r w:rsidRPr="00463B01">
              <w:rPr>
                <w:rFonts w:ascii="Arial Narrow" w:hAnsi="Arial Narrow" w:cs="Arial"/>
                <w:highlight w:val="yellow"/>
              </w:rPr>
              <w:t>Medio Semicerrado</w:t>
            </w:r>
          </w:p>
        </w:tc>
        <w:tc>
          <w:tcPr>
            <w:tcW w:w="2198" w:type="dxa"/>
          </w:tcPr>
          <w:p w14:paraId="70641F7E" w14:textId="77777777" w:rsidR="00F11866" w:rsidRPr="00463B01" w:rsidRDefault="009B27DE">
            <w:pPr>
              <w:contextualSpacing/>
              <w:jc w:val="center"/>
              <w:rPr>
                <w:rFonts w:ascii="Arial Narrow" w:hAnsi="Arial Narrow" w:cs="Arial"/>
                <w:highlight w:val="yellow"/>
              </w:rPr>
              <w:pPrChange w:id="16" w:author="Javier Andres Rubio Saenz" w:date="2019-01-31T15:56:00Z">
                <w:pPr>
                  <w:contextualSpacing/>
                  <w:jc w:val="both"/>
                </w:pPr>
              </w:pPrChange>
            </w:pPr>
            <w:r>
              <w:rPr>
                <w:rFonts w:ascii="Arial Narrow" w:hAnsi="Arial Narrow" w:cs="Arial"/>
                <w:highlight w:val="yellow"/>
              </w:rPr>
              <w:t>13.160</w:t>
            </w:r>
          </w:p>
        </w:tc>
      </w:tr>
      <w:tr w:rsidR="00F11866" w:rsidRPr="00463B01" w14:paraId="2513EF56" w14:textId="77777777" w:rsidTr="006E2320">
        <w:trPr>
          <w:trHeight w:val="237"/>
          <w:jc w:val="center"/>
        </w:trPr>
        <w:tc>
          <w:tcPr>
            <w:tcW w:w="4673" w:type="dxa"/>
          </w:tcPr>
          <w:p w14:paraId="7BB7DC0C" w14:textId="77777777" w:rsidR="00F11866" w:rsidRPr="00463B01" w:rsidRDefault="00F11866" w:rsidP="00C86D36">
            <w:pPr>
              <w:contextualSpacing/>
              <w:jc w:val="both"/>
              <w:rPr>
                <w:rFonts w:ascii="Arial Narrow" w:hAnsi="Arial Narrow" w:cs="Arial"/>
                <w:highlight w:val="yellow"/>
              </w:rPr>
            </w:pPr>
            <w:r w:rsidRPr="00463B01">
              <w:rPr>
                <w:rFonts w:ascii="Arial Narrow" w:hAnsi="Arial Narrow" w:cs="Arial"/>
                <w:highlight w:val="yellow"/>
              </w:rPr>
              <w:t>Amonestación</w:t>
            </w:r>
          </w:p>
        </w:tc>
        <w:tc>
          <w:tcPr>
            <w:tcW w:w="2198" w:type="dxa"/>
          </w:tcPr>
          <w:p w14:paraId="5781AE98" w14:textId="77777777" w:rsidR="00F11866" w:rsidRPr="00463B01" w:rsidRDefault="009B27DE">
            <w:pPr>
              <w:contextualSpacing/>
              <w:jc w:val="center"/>
              <w:rPr>
                <w:rFonts w:ascii="Arial Narrow" w:hAnsi="Arial Narrow" w:cs="Arial"/>
                <w:highlight w:val="yellow"/>
              </w:rPr>
              <w:pPrChange w:id="17" w:author="Javier Andres Rubio Saenz" w:date="2019-01-31T15:56:00Z">
                <w:pPr>
                  <w:contextualSpacing/>
                  <w:jc w:val="both"/>
                </w:pPr>
              </w:pPrChange>
            </w:pPr>
            <w:r>
              <w:rPr>
                <w:rFonts w:ascii="Arial Narrow" w:hAnsi="Arial Narrow" w:cs="Arial"/>
                <w:highlight w:val="yellow"/>
              </w:rPr>
              <w:t>7.114</w:t>
            </w:r>
          </w:p>
        </w:tc>
      </w:tr>
      <w:tr w:rsidR="00F11866" w:rsidRPr="00463B01" w14:paraId="3186A897" w14:textId="77777777" w:rsidTr="006E2320">
        <w:trPr>
          <w:trHeight w:val="237"/>
          <w:jc w:val="center"/>
        </w:trPr>
        <w:tc>
          <w:tcPr>
            <w:tcW w:w="4673" w:type="dxa"/>
          </w:tcPr>
          <w:p w14:paraId="08D18239" w14:textId="77777777" w:rsidR="00F11866" w:rsidRPr="00463B01" w:rsidRDefault="00F11866" w:rsidP="00C86D36">
            <w:pPr>
              <w:contextualSpacing/>
              <w:jc w:val="both"/>
              <w:rPr>
                <w:rFonts w:ascii="Arial Narrow" w:hAnsi="Arial Narrow" w:cs="Arial"/>
                <w:highlight w:val="yellow"/>
              </w:rPr>
            </w:pPr>
            <w:r w:rsidRPr="00463B01">
              <w:rPr>
                <w:rFonts w:ascii="Arial Narrow" w:hAnsi="Arial Narrow" w:cs="Arial"/>
                <w:highlight w:val="yellow"/>
              </w:rPr>
              <w:t>Prestación de Servicios a la Comunidad</w:t>
            </w:r>
          </w:p>
        </w:tc>
        <w:tc>
          <w:tcPr>
            <w:tcW w:w="2198" w:type="dxa"/>
          </w:tcPr>
          <w:p w14:paraId="687D7F39" w14:textId="77777777" w:rsidR="00F11866" w:rsidRPr="00463B01" w:rsidRDefault="009B27DE">
            <w:pPr>
              <w:contextualSpacing/>
              <w:jc w:val="center"/>
              <w:rPr>
                <w:rFonts w:ascii="Arial Narrow" w:hAnsi="Arial Narrow" w:cs="Arial"/>
                <w:highlight w:val="yellow"/>
              </w:rPr>
              <w:pPrChange w:id="18" w:author="Javier Andres Rubio Saenz" w:date="2019-01-31T15:56:00Z">
                <w:pPr>
                  <w:contextualSpacing/>
                  <w:jc w:val="both"/>
                </w:pPr>
              </w:pPrChange>
            </w:pPr>
            <w:r>
              <w:rPr>
                <w:rFonts w:ascii="Arial Narrow" w:hAnsi="Arial Narrow" w:cs="Arial"/>
                <w:highlight w:val="yellow"/>
              </w:rPr>
              <w:t>4.388</w:t>
            </w:r>
          </w:p>
        </w:tc>
      </w:tr>
      <w:tr w:rsidR="00F11866" w:rsidRPr="00463B01" w14:paraId="5E8D6AC1" w14:textId="77777777" w:rsidTr="006E2320">
        <w:trPr>
          <w:trHeight w:val="237"/>
          <w:jc w:val="center"/>
        </w:trPr>
        <w:tc>
          <w:tcPr>
            <w:tcW w:w="4673" w:type="dxa"/>
          </w:tcPr>
          <w:p w14:paraId="15FE7E80" w14:textId="77777777" w:rsidR="00F11866" w:rsidRPr="00463B01" w:rsidRDefault="00F11866" w:rsidP="00C86D36">
            <w:pPr>
              <w:contextualSpacing/>
              <w:jc w:val="both"/>
              <w:rPr>
                <w:rFonts w:ascii="Arial Narrow" w:hAnsi="Arial Narrow" w:cs="Arial"/>
                <w:b/>
                <w:highlight w:val="yellow"/>
              </w:rPr>
            </w:pPr>
            <w:r w:rsidRPr="00463B01">
              <w:rPr>
                <w:rFonts w:ascii="Arial Narrow" w:hAnsi="Arial Narrow" w:cs="Arial"/>
                <w:b/>
                <w:highlight w:val="yellow"/>
              </w:rPr>
              <w:t>TOTAL SANCIONADOS</w:t>
            </w:r>
          </w:p>
        </w:tc>
        <w:tc>
          <w:tcPr>
            <w:tcW w:w="2198" w:type="dxa"/>
          </w:tcPr>
          <w:p w14:paraId="5F47BF94" w14:textId="77777777" w:rsidR="00F11866" w:rsidRPr="00463B01" w:rsidRDefault="003A52EF">
            <w:pPr>
              <w:contextualSpacing/>
              <w:jc w:val="center"/>
              <w:rPr>
                <w:rFonts w:ascii="Arial Narrow" w:hAnsi="Arial Narrow" w:cs="Arial"/>
                <w:b/>
                <w:highlight w:val="yellow"/>
              </w:rPr>
              <w:pPrChange w:id="19" w:author="Javier Andres Rubio Saenz" w:date="2019-01-31T15:56:00Z">
                <w:pPr>
                  <w:contextualSpacing/>
                  <w:jc w:val="both"/>
                </w:pPr>
              </w:pPrChange>
            </w:pPr>
            <w:r>
              <w:rPr>
                <w:rFonts w:ascii="Arial Narrow" w:hAnsi="Arial Narrow" w:cs="Arial"/>
                <w:b/>
                <w:highlight w:val="yellow"/>
              </w:rPr>
              <w:t>81.975</w:t>
            </w:r>
          </w:p>
        </w:tc>
      </w:tr>
      <w:tr w:rsidR="00F11866" w:rsidRPr="0058123F" w14:paraId="5293091B" w14:textId="77777777" w:rsidTr="006E2320">
        <w:trPr>
          <w:trHeight w:val="237"/>
          <w:jc w:val="center"/>
        </w:trPr>
        <w:tc>
          <w:tcPr>
            <w:tcW w:w="4673" w:type="dxa"/>
          </w:tcPr>
          <w:p w14:paraId="72454DB8" w14:textId="77777777" w:rsidR="00F11866" w:rsidRPr="00463B01" w:rsidRDefault="00F11866" w:rsidP="00C86D36">
            <w:pPr>
              <w:contextualSpacing/>
              <w:jc w:val="both"/>
              <w:rPr>
                <w:rFonts w:ascii="Arial Narrow" w:hAnsi="Arial Narrow" w:cs="Arial"/>
                <w:b/>
                <w:highlight w:val="yellow"/>
              </w:rPr>
            </w:pPr>
            <w:r w:rsidRPr="00463B01">
              <w:rPr>
                <w:rFonts w:ascii="Arial Narrow" w:hAnsi="Arial Narrow" w:cs="Arial"/>
                <w:b/>
                <w:highlight w:val="yellow"/>
              </w:rPr>
              <w:t>TOTAL ATENDIDOS POR ICBF</w:t>
            </w:r>
            <w:r w:rsidRPr="00463B01">
              <w:rPr>
                <w:rStyle w:val="Refdenotaalpie"/>
                <w:rFonts w:ascii="Arial Narrow" w:hAnsi="Arial Narrow" w:cs="Arial"/>
                <w:b/>
                <w:highlight w:val="yellow"/>
              </w:rPr>
              <w:footnoteReference w:id="2"/>
            </w:r>
          </w:p>
        </w:tc>
        <w:tc>
          <w:tcPr>
            <w:tcW w:w="2198" w:type="dxa"/>
          </w:tcPr>
          <w:p w14:paraId="67C3835A" w14:textId="77777777" w:rsidR="00F11866" w:rsidRPr="0058123F" w:rsidRDefault="003A52EF">
            <w:pPr>
              <w:contextualSpacing/>
              <w:jc w:val="center"/>
              <w:rPr>
                <w:rFonts w:ascii="Arial Narrow" w:hAnsi="Arial Narrow" w:cs="Arial"/>
                <w:b/>
              </w:rPr>
              <w:pPrChange w:id="20" w:author="Javier Andres Rubio Saenz" w:date="2019-01-31T15:56:00Z">
                <w:pPr>
                  <w:contextualSpacing/>
                  <w:jc w:val="both"/>
                </w:pPr>
              </w:pPrChange>
            </w:pPr>
            <w:r w:rsidRPr="003A52EF">
              <w:rPr>
                <w:rFonts w:ascii="Arial Narrow" w:hAnsi="Arial Narrow" w:cs="Arial"/>
                <w:b/>
                <w:highlight w:val="yellow"/>
              </w:rPr>
              <w:t>56.684</w:t>
            </w:r>
          </w:p>
        </w:tc>
      </w:tr>
    </w:tbl>
    <w:p w14:paraId="6DD142D9" w14:textId="77777777" w:rsidR="00844E47" w:rsidRDefault="00844E47" w:rsidP="00C86D36">
      <w:pPr>
        <w:pStyle w:val="Prrafodelista"/>
        <w:spacing w:after="0" w:line="240" w:lineRule="auto"/>
        <w:ind w:left="398"/>
        <w:jc w:val="both"/>
        <w:rPr>
          <w:rFonts w:ascii="Arial Narrow" w:hAnsi="Arial Narrow" w:cs="Arial"/>
        </w:rPr>
      </w:pPr>
    </w:p>
    <w:p w14:paraId="0FFE6A35" w14:textId="77777777" w:rsidR="00F11866" w:rsidRPr="003A52EF" w:rsidRDefault="006E2320" w:rsidP="00F9549E">
      <w:pPr>
        <w:pStyle w:val="Prrafodelista"/>
        <w:numPr>
          <w:ilvl w:val="0"/>
          <w:numId w:val="5"/>
        </w:numPr>
        <w:spacing w:after="0" w:line="240" w:lineRule="auto"/>
        <w:jc w:val="both"/>
        <w:rPr>
          <w:rFonts w:ascii="Arial Narrow" w:hAnsi="Arial Narrow" w:cs="Arial"/>
          <w:highlight w:val="yellow"/>
        </w:rPr>
      </w:pPr>
      <w:r w:rsidRPr="003A52EF">
        <w:rPr>
          <w:rFonts w:ascii="Arial Narrow" w:hAnsi="Arial Narrow" w:cs="Arial"/>
          <w:highlight w:val="yellow"/>
        </w:rPr>
        <w:t xml:space="preserve">A </w:t>
      </w:r>
      <w:r w:rsidR="00F11866" w:rsidRPr="003A52EF">
        <w:rPr>
          <w:rFonts w:ascii="Arial Narrow" w:hAnsi="Arial Narrow" w:cs="Arial"/>
          <w:highlight w:val="yellow"/>
        </w:rPr>
        <w:t xml:space="preserve">30 de </w:t>
      </w:r>
      <w:r w:rsidR="003A52EF" w:rsidRPr="003A52EF">
        <w:rPr>
          <w:rFonts w:ascii="Arial Narrow" w:hAnsi="Arial Narrow" w:cs="Arial"/>
          <w:highlight w:val="yellow"/>
        </w:rPr>
        <w:t>noviembre</w:t>
      </w:r>
      <w:r w:rsidR="00F11866" w:rsidRPr="003A52EF">
        <w:rPr>
          <w:rFonts w:ascii="Arial Narrow" w:hAnsi="Arial Narrow" w:cs="Arial"/>
          <w:highlight w:val="yellow"/>
        </w:rPr>
        <w:t xml:space="preserve"> de 2018 </w:t>
      </w:r>
      <w:r w:rsidR="003A52EF" w:rsidRPr="003A52EF">
        <w:rPr>
          <w:rFonts w:ascii="Arial Narrow" w:hAnsi="Arial Narrow" w:cs="Arial"/>
          <w:highlight w:val="yellow"/>
        </w:rPr>
        <w:t>6.705</w:t>
      </w:r>
      <w:r w:rsidRPr="003A52EF">
        <w:rPr>
          <w:rFonts w:ascii="Arial Narrow" w:hAnsi="Arial Narrow" w:cs="Arial"/>
          <w:highlight w:val="yellow"/>
        </w:rPr>
        <w:t xml:space="preserve"> adolescentes y jóvenes se encontraban en </w:t>
      </w:r>
      <w:r w:rsidR="00F11866" w:rsidRPr="003A52EF">
        <w:rPr>
          <w:rFonts w:ascii="Arial Narrow" w:hAnsi="Arial Narrow" w:cs="Arial"/>
          <w:highlight w:val="yellow"/>
        </w:rPr>
        <w:t>sanciones privativas de la libertad.</w:t>
      </w:r>
    </w:p>
    <w:p w14:paraId="2E3D31F8" w14:textId="77777777" w:rsidR="00844E47" w:rsidRDefault="00844E47" w:rsidP="00C86D36">
      <w:pPr>
        <w:spacing w:after="0" w:line="240" w:lineRule="auto"/>
        <w:jc w:val="both"/>
        <w:rPr>
          <w:rFonts w:ascii="Arial Narrow" w:hAnsi="Arial Narrow" w:cs="Arial"/>
          <w:b/>
        </w:rPr>
      </w:pPr>
    </w:p>
    <w:p w14:paraId="7CB2D234" w14:textId="77777777" w:rsidR="00844E47" w:rsidRDefault="00BB0E44" w:rsidP="00F9549E">
      <w:pPr>
        <w:pStyle w:val="Prrafodelista"/>
        <w:numPr>
          <w:ilvl w:val="0"/>
          <w:numId w:val="31"/>
        </w:numPr>
        <w:spacing w:after="0" w:line="240" w:lineRule="auto"/>
        <w:jc w:val="both"/>
        <w:rPr>
          <w:rFonts w:ascii="Arial Narrow" w:hAnsi="Arial Narrow" w:cs="Arial"/>
        </w:rPr>
      </w:pPr>
      <w:r w:rsidRPr="004024C1">
        <w:rPr>
          <w:rFonts w:ascii="Arial Narrow" w:hAnsi="Arial Narrow" w:cs="Arial"/>
          <w:b/>
        </w:rPr>
        <w:t>Cifras d</w:t>
      </w:r>
      <w:r w:rsidR="00844E47" w:rsidRPr="004024C1">
        <w:rPr>
          <w:rFonts w:ascii="Arial Narrow" w:hAnsi="Arial Narrow" w:cs="Arial"/>
          <w:b/>
        </w:rPr>
        <w:t>e delitos cometidos por menores (pregunta del Senador:</w:t>
      </w:r>
      <w:r w:rsidR="00844E47" w:rsidRPr="004024C1">
        <w:rPr>
          <w:rFonts w:ascii="Arial Narrow" w:hAnsi="Arial Narrow" w:cs="Arial"/>
        </w:rPr>
        <w:t xml:space="preserve"> Edgar Enrique Palacio (Colombia Justa Libres)</w:t>
      </w:r>
    </w:p>
    <w:p w14:paraId="7337104B" w14:textId="77777777" w:rsidR="00BB0E44" w:rsidRPr="00B37663" w:rsidRDefault="00BB0E44" w:rsidP="00F9549E">
      <w:pPr>
        <w:pStyle w:val="Prrafodelista"/>
        <w:numPr>
          <w:ilvl w:val="0"/>
          <w:numId w:val="5"/>
        </w:numPr>
        <w:spacing w:after="0" w:line="240" w:lineRule="auto"/>
        <w:jc w:val="both"/>
        <w:rPr>
          <w:rFonts w:ascii="Arial Narrow" w:hAnsi="Arial Narrow" w:cs="Arial"/>
          <w:highlight w:val="yellow"/>
        </w:rPr>
      </w:pPr>
      <w:r w:rsidRPr="00B37663">
        <w:rPr>
          <w:rFonts w:ascii="Arial Narrow" w:hAnsi="Arial Narrow" w:cs="Arial"/>
          <w:highlight w:val="yellow"/>
        </w:rPr>
        <w:t xml:space="preserve">En el periodo comprendido del 1 de enero al 30 de </w:t>
      </w:r>
      <w:r w:rsidR="00B37663" w:rsidRPr="00B37663">
        <w:rPr>
          <w:rFonts w:ascii="Arial Narrow" w:hAnsi="Arial Narrow" w:cs="Arial"/>
          <w:highlight w:val="yellow"/>
        </w:rPr>
        <w:t>noviembre</w:t>
      </w:r>
      <w:r w:rsidRPr="00B37663">
        <w:rPr>
          <w:rFonts w:ascii="Arial Narrow" w:hAnsi="Arial Narrow" w:cs="Arial"/>
          <w:highlight w:val="yellow"/>
        </w:rPr>
        <w:t xml:space="preserve"> de 2018, 1</w:t>
      </w:r>
      <w:r w:rsidR="00B37663" w:rsidRPr="00B37663">
        <w:rPr>
          <w:rFonts w:ascii="Arial Narrow" w:hAnsi="Arial Narrow" w:cs="Arial"/>
          <w:highlight w:val="yellow"/>
        </w:rPr>
        <w:t>6</w:t>
      </w:r>
      <w:r w:rsidRPr="00B37663">
        <w:rPr>
          <w:rFonts w:ascii="Arial Narrow" w:hAnsi="Arial Narrow" w:cs="Arial"/>
          <w:highlight w:val="yellow"/>
        </w:rPr>
        <w:t>.</w:t>
      </w:r>
      <w:r w:rsidR="00B37663" w:rsidRPr="00B37663">
        <w:rPr>
          <w:rFonts w:ascii="Arial Narrow" w:hAnsi="Arial Narrow" w:cs="Arial"/>
          <w:highlight w:val="yellow"/>
        </w:rPr>
        <w:t>643</w:t>
      </w:r>
      <w:r w:rsidRPr="00B37663">
        <w:rPr>
          <w:rFonts w:ascii="Arial Narrow" w:hAnsi="Arial Narrow" w:cs="Arial"/>
          <w:highlight w:val="yellow"/>
        </w:rPr>
        <w:t xml:space="preserve"> adolescentes y jóvenes han ingresado al Sistema de Responsabilidad Penal para Adolescentes (SRPA).</w:t>
      </w:r>
    </w:p>
    <w:p w14:paraId="227913BF" w14:textId="77777777" w:rsidR="00BB0E44" w:rsidRPr="0058123F" w:rsidRDefault="00BB0E44" w:rsidP="00F9549E">
      <w:pPr>
        <w:pStyle w:val="Prrafodelista"/>
        <w:numPr>
          <w:ilvl w:val="0"/>
          <w:numId w:val="5"/>
        </w:numPr>
        <w:spacing w:after="0" w:line="240" w:lineRule="auto"/>
        <w:jc w:val="both"/>
        <w:rPr>
          <w:rFonts w:ascii="Arial Narrow" w:hAnsi="Arial Narrow" w:cs="Arial"/>
        </w:rPr>
      </w:pPr>
      <w:r w:rsidRPr="0058123F">
        <w:rPr>
          <w:rFonts w:ascii="Arial Narrow" w:hAnsi="Arial Narrow" w:cs="Arial"/>
        </w:rPr>
        <w:t>El ICBF cuenta con 32 Centros de Atención Especializada (CAE) ubicados en 20 ciudades y 29 Centros de Internamiento Preventivo (CIP).</w:t>
      </w:r>
    </w:p>
    <w:p w14:paraId="19F73BAA" w14:textId="77777777" w:rsidR="00BB0E44" w:rsidRPr="006C5369" w:rsidRDefault="00BB0E44" w:rsidP="00F9549E">
      <w:pPr>
        <w:pStyle w:val="Prrafodelista"/>
        <w:numPr>
          <w:ilvl w:val="0"/>
          <w:numId w:val="5"/>
        </w:numPr>
        <w:spacing w:after="0" w:line="240" w:lineRule="auto"/>
        <w:jc w:val="both"/>
        <w:rPr>
          <w:rFonts w:ascii="Arial Narrow" w:hAnsi="Arial Narrow" w:cs="Arial"/>
          <w:highlight w:val="yellow"/>
        </w:rPr>
      </w:pPr>
      <w:r w:rsidRPr="006C5369">
        <w:rPr>
          <w:rFonts w:ascii="Arial Narrow" w:hAnsi="Arial Narrow" w:cs="Arial"/>
          <w:highlight w:val="yellow"/>
        </w:rPr>
        <w:t>Actualmente 2.</w:t>
      </w:r>
      <w:r w:rsidR="006C5369" w:rsidRPr="006C5369">
        <w:rPr>
          <w:rFonts w:ascii="Arial Narrow" w:hAnsi="Arial Narrow" w:cs="Arial"/>
          <w:highlight w:val="yellow"/>
        </w:rPr>
        <w:t>963</w:t>
      </w:r>
      <w:r w:rsidRPr="006C5369">
        <w:rPr>
          <w:rFonts w:ascii="Arial Narrow" w:hAnsi="Arial Narrow" w:cs="Arial"/>
          <w:highlight w:val="yellow"/>
        </w:rPr>
        <w:t xml:space="preserve"> adolescentes y jó</w:t>
      </w:r>
      <w:r w:rsidR="006C5369" w:rsidRPr="006C5369">
        <w:rPr>
          <w:rFonts w:ascii="Arial Narrow" w:hAnsi="Arial Narrow" w:cs="Arial"/>
          <w:highlight w:val="yellow"/>
        </w:rPr>
        <w:t>venes cumplen sanción en CAE y 906</w:t>
      </w:r>
      <w:r w:rsidRPr="006C5369">
        <w:rPr>
          <w:rFonts w:ascii="Arial Narrow" w:hAnsi="Arial Narrow" w:cs="Arial"/>
          <w:highlight w:val="yellow"/>
        </w:rPr>
        <w:t xml:space="preserve"> en CIP.</w:t>
      </w:r>
    </w:p>
    <w:p w14:paraId="3CB8A1DB" w14:textId="77777777" w:rsidR="00BB0E44" w:rsidRPr="0058123F" w:rsidRDefault="00BB0E44" w:rsidP="00F9549E">
      <w:pPr>
        <w:pStyle w:val="Prrafodelista"/>
        <w:numPr>
          <w:ilvl w:val="0"/>
          <w:numId w:val="5"/>
        </w:numPr>
        <w:spacing w:after="0" w:line="240" w:lineRule="auto"/>
        <w:jc w:val="both"/>
        <w:rPr>
          <w:rFonts w:ascii="Arial Narrow" w:hAnsi="Arial Narrow" w:cs="Arial"/>
        </w:rPr>
      </w:pPr>
      <w:r w:rsidRPr="0058123F">
        <w:rPr>
          <w:rFonts w:ascii="Arial Narrow" w:hAnsi="Arial Narrow" w:cs="Arial"/>
        </w:rPr>
        <w:t>Principales delitos por los que ingresan al SRPA: hurto, hurto calificado, tráfico/ fabricación/porte de estupefacientes, lesiones personales y delitos contra libertad y formación sexual.</w:t>
      </w:r>
    </w:p>
    <w:p w14:paraId="122611C6" w14:textId="77777777" w:rsidR="00BB0E44" w:rsidRPr="0058123F" w:rsidRDefault="00BB0E44" w:rsidP="00F9549E">
      <w:pPr>
        <w:pStyle w:val="Prrafodelista"/>
        <w:numPr>
          <w:ilvl w:val="0"/>
          <w:numId w:val="5"/>
        </w:numPr>
        <w:spacing w:after="0" w:line="240" w:lineRule="auto"/>
        <w:jc w:val="both"/>
        <w:rPr>
          <w:rFonts w:ascii="Arial Narrow" w:hAnsi="Arial Narrow" w:cs="Arial"/>
        </w:rPr>
      </w:pPr>
      <w:r w:rsidRPr="0058123F">
        <w:rPr>
          <w:rFonts w:ascii="Arial Narrow" w:hAnsi="Arial Narrow" w:cs="Arial"/>
        </w:rPr>
        <w:t>El ICBF es responsable de:</w:t>
      </w:r>
    </w:p>
    <w:p w14:paraId="598489C8" w14:textId="77777777" w:rsidR="00BB0E44" w:rsidRPr="0058123F" w:rsidRDefault="00BB0E44" w:rsidP="00F9549E">
      <w:pPr>
        <w:pStyle w:val="Prrafodelista"/>
        <w:numPr>
          <w:ilvl w:val="0"/>
          <w:numId w:val="9"/>
        </w:numPr>
        <w:spacing w:after="0" w:line="240" w:lineRule="auto"/>
        <w:jc w:val="both"/>
        <w:rPr>
          <w:rFonts w:ascii="Arial Narrow" w:hAnsi="Arial Narrow" w:cs="Arial"/>
        </w:rPr>
      </w:pPr>
      <w:r w:rsidRPr="0058123F">
        <w:rPr>
          <w:rFonts w:ascii="Arial Narrow" w:hAnsi="Arial Narrow" w:cs="Arial"/>
        </w:rPr>
        <w:t>La construcción, mejoramiento y adecuación de infraestructura de Centros de Privación de Libertad a nivel nacional</w:t>
      </w:r>
    </w:p>
    <w:p w14:paraId="4CA6A7FB" w14:textId="77777777" w:rsidR="00BB0E44" w:rsidRPr="0058123F" w:rsidRDefault="00BB0E44" w:rsidP="00F9549E">
      <w:pPr>
        <w:pStyle w:val="Prrafodelista"/>
        <w:numPr>
          <w:ilvl w:val="0"/>
          <w:numId w:val="9"/>
        </w:numPr>
        <w:spacing w:after="0" w:line="240" w:lineRule="auto"/>
        <w:jc w:val="both"/>
        <w:rPr>
          <w:rFonts w:ascii="Arial Narrow" w:hAnsi="Arial Narrow" w:cs="Arial"/>
        </w:rPr>
      </w:pPr>
      <w:r w:rsidRPr="0058123F">
        <w:rPr>
          <w:rFonts w:ascii="Arial Narrow" w:hAnsi="Arial Narrow" w:cs="Arial"/>
        </w:rPr>
        <w:t xml:space="preserve">El fortalecimiento de las medidas no privativas de libertad </w:t>
      </w:r>
    </w:p>
    <w:p w14:paraId="3087185C" w14:textId="77777777" w:rsidR="00BB0E44" w:rsidRPr="0058123F" w:rsidRDefault="00BB0E44" w:rsidP="00F9549E">
      <w:pPr>
        <w:pStyle w:val="Prrafodelista"/>
        <w:numPr>
          <w:ilvl w:val="0"/>
          <w:numId w:val="9"/>
        </w:numPr>
        <w:spacing w:after="0" w:line="240" w:lineRule="auto"/>
        <w:jc w:val="both"/>
        <w:rPr>
          <w:rFonts w:ascii="Arial Narrow" w:hAnsi="Arial Narrow" w:cs="Arial"/>
        </w:rPr>
      </w:pPr>
      <w:r w:rsidRPr="0058123F">
        <w:rPr>
          <w:rFonts w:ascii="Arial Narrow" w:hAnsi="Arial Narrow" w:cs="Arial"/>
        </w:rPr>
        <w:t xml:space="preserve">La asistencia técnica a nivel territorial para el aumento de la capacidad de los operadores. </w:t>
      </w:r>
    </w:p>
    <w:p w14:paraId="49BE4289" w14:textId="77777777" w:rsidR="00BB0E44" w:rsidRPr="0058123F" w:rsidRDefault="00BB0E44" w:rsidP="00F9549E">
      <w:pPr>
        <w:pStyle w:val="Prrafodelista"/>
        <w:numPr>
          <w:ilvl w:val="0"/>
          <w:numId w:val="9"/>
        </w:numPr>
        <w:spacing w:after="0" w:line="240" w:lineRule="auto"/>
        <w:jc w:val="both"/>
        <w:rPr>
          <w:rFonts w:ascii="Arial Narrow" w:hAnsi="Arial Narrow" w:cs="Arial"/>
        </w:rPr>
      </w:pPr>
      <w:r w:rsidRPr="0058123F">
        <w:rPr>
          <w:rFonts w:ascii="Arial Narrow" w:hAnsi="Arial Narrow" w:cs="Arial"/>
        </w:rPr>
        <w:t>La promoción de la aplicación de la justicia restaurativa a través de principio de oportunidad y prácticas restaurativas.</w:t>
      </w:r>
    </w:p>
    <w:p w14:paraId="230B55B1" w14:textId="77777777" w:rsidR="00BB0E44" w:rsidRPr="0058123F" w:rsidRDefault="00BB0E44" w:rsidP="00F9549E">
      <w:pPr>
        <w:pStyle w:val="Prrafodelista"/>
        <w:numPr>
          <w:ilvl w:val="0"/>
          <w:numId w:val="9"/>
        </w:numPr>
        <w:spacing w:after="0" w:line="240" w:lineRule="auto"/>
        <w:jc w:val="both"/>
        <w:rPr>
          <w:rFonts w:ascii="Arial Narrow" w:hAnsi="Arial Narrow" w:cs="Arial"/>
        </w:rPr>
      </w:pPr>
      <w:r w:rsidRPr="0058123F">
        <w:rPr>
          <w:rFonts w:ascii="Arial Narrow" w:hAnsi="Arial Narrow" w:cs="Arial"/>
        </w:rPr>
        <w:t>El diseño e implementación de modalidades de atención complementaria para el restablecimiento en administración de justicia en los casos de menores de 14 años que comenten delitos, adolescentes no sancionados que no cuentan con familia</w:t>
      </w:r>
    </w:p>
    <w:p w14:paraId="04E32B90" w14:textId="77777777" w:rsidR="00050CD6" w:rsidRDefault="00050CD6" w:rsidP="00C86D36">
      <w:pPr>
        <w:spacing w:after="0" w:line="240" w:lineRule="auto"/>
        <w:contextualSpacing/>
        <w:jc w:val="both"/>
        <w:rPr>
          <w:rFonts w:ascii="Arial Narrow" w:hAnsi="Arial Narrow" w:cs="Arial"/>
          <w:b/>
        </w:rPr>
      </w:pPr>
    </w:p>
    <w:p w14:paraId="1A0AF900" w14:textId="77777777" w:rsidR="004659E6" w:rsidRDefault="004659E6" w:rsidP="00C86D36">
      <w:pPr>
        <w:spacing w:after="0" w:line="240" w:lineRule="auto"/>
        <w:contextualSpacing/>
        <w:jc w:val="both"/>
        <w:rPr>
          <w:rFonts w:ascii="Arial Narrow" w:hAnsi="Arial Narrow" w:cs="Arial"/>
          <w:b/>
        </w:rPr>
      </w:pPr>
    </w:p>
    <w:p w14:paraId="31FF25A1" w14:textId="77777777" w:rsidR="00F11866" w:rsidRPr="0058123F" w:rsidRDefault="00F11866" w:rsidP="00C86D36">
      <w:pPr>
        <w:spacing w:after="0" w:line="240" w:lineRule="auto"/>
        <w:contextualSpacing/>
        <w:jc w:val="both"/>
        <w:rPr>
          <w:rFonts w:ascii="Arial Narrow" w:hAnsi="Arial Narrow" w:cs="Arial"/>
          <w:b/>
        </w:rPr>
      </w:pPr>
      <w:r w:rsidRPr="0058123F">
        <w:rPr>
          <w:rFonts w:ascii="Arial Narrow" w:hAnsi="Arial Narrow" w:cs="Arial"/>
          <w:b/>
        </w:rPr>
        <w:lastRenderedPageBreak/>
        <w:t>¿Qué hace el ICBF?</w:t>
      </w:r>
    </w:p>
    <w:p w14:paraId="245366E9" w14:textId="77777777" w:rsidR="00F11866" w:rsidRPr="0058123F" w:rsidRDefault="00F11866" w:rsidP="00F9549E">
      <w:pPr>
        <w:pStyle w:val="Prrafodelista"/>
        <w:numPr>
          <w:ilvl w:val="0"/>
          <w:numId w:val="5"/>
        </w:numPr>
        <w:spacing w:after="0" w:line="240" w:lineRule="auto"/>
        <w:jc w:val="both"/>
        <w:rPr>
          <w:rFonts w:ascii="Arial Narrow" w:hAnsi="Arial Narrow" w:cs="Arial"/>
        </w:rPr>
      </w:pPr>
      <w:r w:rsidRPr="0058123F">
        <w:rPr>
          <w:rFonts w:ascii="Arial Narrow" w:hAnsi="Arial Narrow" w:cs="Arial"/>
        </w:rPr>
        <w:t>Se han instalado 32 Comités Departamentales</w:t>
      </w:r>
    </w:p>
    <w:p w14:paraId="2E9FAED2" w14:textId="77777777" w:rsidR="00F11866" w:rsidRPr="0058123F" w:rsidRDefault="00F11866" w:rsidP="00F9549E">
      <w:pPr>
        <w:pStyle w:val="Prrafodelista"/>
        <w:numPr>
          <w:ilvl w:val="0"/>
          <w:numId w:val="5"/>
        </w:numPr>
        <w:spacing w:after="0" w:line="240" w:lineRule="auto"/>
        <w:jc w:val="both"/>
        <w:rPr>
          <w:rFonts w:ascii="Arial Narrow" w:hAnsi="Arial Narrow" w:cs="Arial"/>
        </w:rPr>
      </w:pPr>
      <w:r w:rsidRPr="0058123F">
        <w:rPr>
          <w:rFonts w:ascii="Arial Narrow" w:hAnsi="Arial Narrow" w:cs="Arial"/>
        </w:rPr>
        <w:t xml:space="preserve">Actualmente, hay 32 Centros de Atención Especializada y 29 Centros de Internamiento Preventivo en el país. </w:t>
      </w:r>
    </w:p>
    <w:p w14:paraId="3F026E47" w14:textId="77777777" w:rsidR="00F11866" w:rsidRPr="00B37663" w:rsidRDefault="006E2320" w:rsidP="00F9549E">
      <w:pPr>
        <w:pStyle w:val="Prrafodelista"/>
        <w:numPr>
          <w:ilvl w:val="0"/>
          <w:numId w:val="5"/>
        </w:numPr>
        <w:spacing w:after="0" w:line="240" w:lineRule="auto"/>
        <w:jc w:val="both"/>
        <w:rPr>
          <w:rFonts w:ascii="Arial Narrow" w:hAnsi="Arial Narrow" w:cs="Arial"/>
          <w:highlight w:val="yellow"/>
        </w:rPr>
      </w:pPr>
      <w:r w:rsidRPr="00B37663">
        <w:rPr>
          <w:rFonts w:ascii="Arial Narrow" w:hAnsi="Arial Narrow" w:cs="Arial"/>
          <w:highlight w:val="yellow"/>
        </w:rPr>
        <w:t xml:space="preserve">A </w:t>
      </w:r>
      <w:r w:rsidR="00F11866" w:rsidRPr="00B37663">
        <w:rPr>
          <w:rFonts w:ascii="Arial Narrow" w:hAnsi="Arial Narrow" w:cs="Arial"/>
          <w:highlight w:val="yellow"/>
        </w:rPr>
        <w:t xml:space="preserve">30 de </w:t>
      </w:r>
      <w:r w:rsidR="006C5369">
        <w:rPr>
          <w:rFonts w:ascii="Arial Narrow" w:hAnsi="Arial Narrow" w:cs="Arial"/>
          <w:highlight w:val="yellow"/>
        </w:rPr>
        <w:t>noviembre</w:t>
      </w:r>
      <w:r w:rsidR="00F11866" w:rsidRPr="00B37663">
        <w:rPr>
          <w:rFonts w:ascii="Arial Narrow" w:hAnsi="Arial Narrow" w:cs="Arial"/>
          <w:highlight w:val="yellow"/>
        </w:rPr>
        <w:t xml:space="preserve"> de 2018, </w:t>
      </w:r>
      <w:r w:rsidRPr="00B37663">
        <w:rPr>
          <w:rFonts w:ascii="Arial Narrow" w:hAnsi="Arial Narrow" w:cs="Arial"/>
          <w:highlight w:val="yellow"/>
        </w:rPr>
        <w:t xml:space="preserve">eran </w:t>
      </w:r>
      <w:r w:rsidR="00F11866" w:rsidRPr="00B37663">
        <w:rPr>
          <w:rFonts w:ascii="Arial Narrow" w:hAnsi="Arial Narrow" w:cs="Arial"/>
          <w:highlight w:val="yellow"/>
        </w:rPr>
        <w:t>3.</w:t>
      </w:r>
      <w:r w:rsidR="003E6092">
        <w:rPr>
          <w:rFonts w:ascii="Arial Narrow" w:hAnsi="Arial Narrow" w:cs="Arial"/>
          <w:highlight w:val="yellow"/>
        </w:rPr>
        <w:t>8</w:t>
      </w:r>
      <w:r w:rsidR="006C5369">
        <w:rPr>
          <w:rFonts w:ascii="Arial Narrow" w:hAnsi="Arial Narrow" w:cs="Arial"/>
          <w:highlight w:val="yellow"/>
        </w:rPr>
        <w:t>69</w:t>
      </w:r>
      <w:r w:rsidR="00F11866" w:rsidRPr="00B37663">
        <w:rPr>
          <w:rFonts w:ascii="Arial Narrow" w:hAnsi="Arial Narrow" w:cs="Arial"/>
          <w:highlight w:val="yellow"/>
        </w:rPr>
        <w:t xml:space="preserve"> los cupos atendidos en privación de libertad</w:t>
      </w:r>
      <w:r w:rsidRPr="00B37663">
        <w:rPr>
          <w:rFonts w:ascii="Arial Narrow" w:hAnsi="Arial Narrow" w:cs="Arial"/>
          <w:highlight w:val="yellow"/>
        </w:rPr>
        <w:t>,</w:t>
      </w:r>
      <w:r w:rsidR="00F11866" w:rsidRPr="00B37663">
        <w:rPr>
          <w:rFonts w:ascii="Arial Narrow" w:hAnsi="Arial Narrow" w:cs="Arial"/>
          <w:highlight w:val="yellow"/>
        </w:rPr>
        <w:t xml:space="preserve"> 2.</w:t>
      </w:r>
      <w:r w:rsidR="00B37663" w:rsidRPr="00B37663">
        <w:rPr>
          <w:rFonts w:ascii="Arial Narrow" w:hAnsi="Arial Narrow" w:cs="Arial"/>
          <w:highlight w:val="yellow"/>
        </w:rPr>
        <w:t>96</w:t>
      </w:r>
      <w:r w:rsidR="006C5369">
        <w:rPr>
          <w:rFonts w:ascii="Arial Narrow" w:hAnsi="Arial Narrow" w:cs="Arial"/>
          <w:highlight w:val="yellow"/>
        </w:rPr>
        <w:t>3</w:t>
      </w:r>
      <w:r w:rsidR="00F11866" w:rsidRPr="00B37663">
        <w:rPr>
          <w:rFonts w:ascii="Arial Narrow" w:hAnsi="Arial Narrow" w:cs="Arial"/>
          <w:highlight w:val="yellow"/>
        </w:rPr>
        <w:t xml:space="preserve"> </w:t>
      </w:r>
      <w:r w:rsidRPr="00B37663">
        <w:rPr>
          <w:rFonts w:ascii="Arial Narrow" w:hAnsi="Arial Narrow" w:cs="Arial"/>
          <w:highlight w:val="yellow"/>
        </w:rPr>
        <w:t xml:space="preserve">de ellos </w:t>
      </w:r>
      <w:r w:rsidR="00F11866" w:rsidRPr="00B37663">
        <w:rPr>
          <w:rFonts w:ascii="Arial Narrow" w:hAnsi="Arial Narrow" w:cs="Arial"/>
          <w:highlight w:val="yellow"/>
        </w:rPr>
        <w:t xml:space="preserve">en Centro de Atención Especializada y </w:t>
      </w:r>
      <w:r w:rsidR="006C5369">
        <w:rPr>
          <w:rFonts w:ascii="Arial Narrow" w:hAnsi="Arial Narrow" w:cs="Arial"/>
          <w:highlight w:val="yellow"/>
        </w:rPr>
        <w:t>906</w:t>
      </w:r>
      <w:r w:rsidR="00F11866" w:rsidRPr="00B37663">
        <w:rPr>
          <w:rFonts w:ascii="Arial Narrow" w:hAnsi="Arial Narrow" w:cs="Arial"/>
          <w:highlight w:val="yellow"/>
        </w:rPr>
        <w:t xml:space="preserve"> en Centro de Internamiento Preventivo. </w:t>
      </w:r>
    </w:p>
    <w:p w14:paraId="5B4D7847" w14:textId="77777777" w:rsidR="00F11866" w:rsidRPr="006C5369" w:rsidRDefault="006E2320" w:rsidP="00F9549E">
      <w:pPr>
        <w:pStyle w:val="Prrafodelista"/>
        <w:numPr>
          <w:ilvl w:val="0"/>
          <w:numId w:val="5"/>
        </w:numPr>
        <w:spacing w:after="0" w:line="240" w:lineRule="auto"/>
        <w:jc w:val="both"/>
        <w:rPr>
          <w:rFonts w:ascii="Arial Narrow" w:hAnsi="Arial Narrow" w:cs="Arial"/>
          <w:highlight w:val="yellow"/>
        </w:rPr>
      </w:pPr>
      <w:r w:rsidRPr="006C5369">
        <w:rPr>
          <w:rFonts w:ascii="Arial Narrow" w:hAnsi="Arial Narrow" w:cs="Arial"/>
          <w:highlight w:val="yellow"/>
        </w:rPr>
        <w:t xml:space="preserve">A </w:t>
      </w:r>
      <w:r w:rsidR="00F11866" w:rsidRPr="006C5369">
        <w:rPr>
          <w:rFonts w:ascii="Arial Narrow" w:hAnsi="Arial Narrow" w:cs="Arial"/>
          <w:highlight w:val="yellow"/>
        </w:rPr>
        <w:t xml:space="preserve">30 de </w:t>
      </w:r>
      <w:r w:rsidR="006C5369" w:rsidRPr="006C5369">
        <w:rPr>
          <w:rFonts w:ascii="Arial Narrow" w:hAnsi="Arial Narrow" w:cs="Arial"/>
          <w:highlight w:val="yellow"/>
        </w:rPr>
        <w:t>noviembre</w:t>
      </w:r>
      <w:r w:rsidR="00F11866" w:rsidRPr="006C5369">
        <w:rPr>
          <w:rFonts w:ascii="Arial Narrow" w:hAnsi="Arial Narrow" w:cs="Arial"/>
          <w:highlight w:val="yellow"/>
        </w:rPr>
        <w:t xml:space="preserve"> de 2018, </w:t>
      </w:r>
      <w:r w:rsidRPr="006C5369">
        <w:rPr>
          <w:rFonts w:ascii="Arial Narrow" w:hAnsi="Arial Narrow" w:cs="Arial"/>
          <w:highlight w:val="yellow"/>
        </w:rPr>
        <w:t xml:space="preserve">eran </w:t>
      </w:r>
      <w:r w:rsidR="006C5369" w:rsidRPr="006C5369">
        <w:rPr>
          <w:rFonts w:ascii="Arial Narrow" w:hAnsi="Arial Narrow" w:cs="Arial"/>
          <w:highlight w:val="yellow"/>
        </w:rPr>
        <w:t>7.678</w:t>
      </w:r>
      <w:r w:rsidR="00F11866" w:rsidRPr="006C5369">
        <w:rPr>
          <w:rFonts w:ascii="Arial Narrow" w:hAnsi="Arial Narrow" w:cs="Arial"/>
          <w:highlight w:val="yellow"/>
        </w:rPr>
        <w:t xml:space="preserve"> los cupos atendidos en modalidades no privativas de la libertad. </w:t>
      </w:r>
    </w:p>
    <w:p w14:paraId="460C1781" w14:textId="77777777" w:rsidR="00F11866" w:rsidRPr="006C5369" w:rsidRDefault="006E2320" w:rsidP="00F9549E">
      <w:pPr>
        <w:pStyle w:val="Prrafodelista"/>
        <w:numPr>
          <w:ilvl w:val="0"/>
          <w:numId w:val="5"/>
        </w:numPr>
        <w:spacing w:after="0" w:line="240" w:lineRule="auto"/>
        <w:jc w:val="both"/>
        <w:rPr>
          <w:rFonts w:ascii="Arial Narrow" w:hAnsi="Arial Narrow" w:cs="Arial"/>
          <w:highlight w:val="yellow"/>
        </w:rPr>
      </w:pPr>
      <w:r w:rsidRPr="006C5369">
        <w:rPr>
          <w:rFonts w:ascii="Arial Narrow" w:hAnsi="Arial Narrow" w:cs="Arial"/>
          <w:highlight w:val="yellow"/>
        </w:rPr>
        <w:t xml:space="preserve">A </w:t>
      </w:r>
      <w:r w:rsidR="00F11866" w:rsidRPr="006C5369">
        <w:rPr>
          <w:rFonts w:ascii="Arial Narrow" w:hAnsi="Arial Narrow" w:cs="Arial"/>
          <w:highlight w:val="yellow"/>
        </w:rPr>
        <w:t xml:space="preserve">30 de </w:t>
      </w:r>
      <w:r w:rsidR="006C5369" w:rsidRPr="006C5369">
        <w:rPr>
          <w:rFonts w:ascii="Arial Narrow" w:hAnsi="Arial Narrow" w:cs="Arial"/>
          <w:highlight w:val="yellow"/>
        </w:rPr>
        <w:t>noviembre</w:t>
      </w:r>
      <w:r w:rsidR="00F11866" w:rsidRPr="006C5369">
        <w:rPr>
          <w:rFonts w:ascii="Arial Narrow" w:hAnsi="Arial Narrow" w:cs="Arial"/>
          <w:highlight w:val="yellow"/>
        </w:rPr>
        <w:t xml:space="preserve"> de 2018 </w:t>
      </w:r>
      <w:r w:rsidRPr="006C5369">
        <w:rPr>
          <w:rFonts w:ascii="Arial Narrow" w:hAnsi="Arial Narrow" w:cs="Arial"/>
          <w:highlight w:val="yellow"/>
        </w:rPr>
        <w:t xml:space="preserve">había </w:t>
      </w:r>
      <w:r w:rsidR="006C5369" w:rsidRPr="006C5369">
        <w:rPr>
          <w:rFonts w:ascii="Arial Narrow" w:hAnsi="Arial Narrow" w:cs="Arial"/>
          <w:highlight w:val="yellow"/>
        </w:rPr>
        <w:t>11.547</w:t>
      </w:r>
      <w:r w:rsidR="00F11866" w:rsidRPr="006C5369">
        <w:rPr>
          <w:rFonts w:ascii="Arial Narrow" w:hAnsi="Arial Narrow" w:cs="Arial"/>
          <w:highlight w:val="yellow"/>
        </w:rPr>
        <w:t xml:space="preserve"> cupos contratados. </w:t>
      </w:r>
    </w:p>
    <w:p w14:paraId="58EE964A" w14:textId="77777777" w:rsidR="00F11866" w:rsidRPr="0058123F" w:rsidRDefault="00F11866" w:rsidP="00F9549E">
      <w:pPr>
        <w:pStyle w:val="Prrafodelista"/>
        <w:numPr>
          <w:ilvl w:val="0"/>
          <w:numId w:val="5"/>
        </w:numPr>
        <w:spacing w:after="0" w:line="240" w:lineRule="auto"/>
        <w:jc w:val="both"/>
        <w:rPr>
          <w:rFonts w:ascii="Arial Narrow" w:hAnsi="Arial Narrow" w:cs="Arial"/>
        </w:rPr>
      </w:pPr>
      <w:r w:rsidRPr="0058123F">
        <w:rPr>
          <w:rFonts w:ascii="Arial Narrow" w:hAnsi="Arial Narrow" w:cs="Arial"/>
        </w:rPr>
        <w:t>Actualmente</w:t>
      </w:r>
      <w:r w:rsidR="006E2320" w:rsidRPr="0058123F">
        <w:rPr>
          <w:rFonts w:ascii="Arial Narrow" w:hAnsi="Arial Narrow" w:cs="Arial"/>
        </w:rPr>
        <w:t xml:space="preserve"> el ICBF cuenta con </w:t>
      </w:r>
      <w:r w:rsidRPr="0058123F">
        <w:rPr>
          <w:rFonts w:ascii="Arial Narrow" w:hAnsi="Arial Narrow" w:cs="Arial"/>
        </w:rPr>
        <w:t>50 operadores que atienden sanciones y medidas no privativas de la libertad y restablecimiento en administración de justicia.</w:t>
      </w:r>
    </w:p>
    <w:p w14:paraId="54087A56" w14:textId="77777777" w:rsidR="00F11866" w:rsidRPr="0058123F" w:rsidRDefault="00F11866" w:rsidP="00F9549E">
      <w:pPr>
        <w:pStyle w:val="Prrafodelista"/>
        <w:numPr>
          <w:ilvl w:val="0"/>
          <w:numId w:val="5"/>
        </w:numPr>
        <w:spacing w:after="0" w:line="240" w:lineRule="auto"/>
        <w:jc w:val="both"/>
        <w:rPr>
          <w:rFonts w:ascii="Arial Narrow" w:hAnsi="Arial Narrow" w:cs="Arial"/>
        </w:rPr>
      </w:pPr>
      <w:r w:rsidRPr="0058123F">
        <w:rPr>
          <w:rFonts w:ascii="Arial Narrow" w:hAnsi="Arial Narrow" w:cs="Arial"/>
        </w:rPr>
        <w:t xml:space="preserve">Actualmente, hay 10 operadores que atienden medidas y sanciones no privativas de la libertad. </w:t>
      </w:r>
    </w:p>
    <w:p w14:paraId="644A0CD5" w14:textId="77777777" w:rsidR="0030495B" w:rsidRPr="0058123F" w:rsidRDefault="009D01AA" w:rsidP="00C86D36">
      <w:pPr>
        <w:spacing w:after="0" w:line="240" w:lineRule="auto"/>
        <w:jc w:val="both"/>
        <w:rPr>
          <w:rFonts w:ascii="Arial Narrow" w:hAnsi="Arial Narrow" w:cs="Arial"/>
        </w:rPr>
      </w:pPr>
      <w:r w:rsidRPr="0058123F">
        <w:rPr>
          <w:rFonts w:ascii="Arial Narrow" w:hAnsi="Arial Narrow" w:cs="Arial"/>
          <w:noProof/>
          <w:lang w:eastAsia="es-CO"/>
        </w:rPr>
        <mc:AlternateContent>
          <mc:Choice Requires="wps">
            <w:drawing>
              <wp:anchor distT="0" distB="0" distL="114300" distR="114300" simplePos="0" relativeHeight="251659264" behindDoc="0" locked="0" layoutInCell="1" allowOverlap="1" wp14:anchorId="1D65FB12" wp14:editId="6C5DA858">
                <wp:simplePos x="0" y="0"/>
                <wp:positionH relativeFrom="column">
                  <wp:posOffset>3477961</wp:posOffset>
                </wp:positionH>
                <wp:positionV relativeFrom="paragraph">
                  <wp:posOffset>189524</wp:posOffset>
                </wp:positionV>
                <wp:extent cx="1956369" cy="1403985"/>
                <wp:effectExtent l="0" t="0" r="0" b="3175"/>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6369" cy="1403985"/>
                        </a:xfrm>
                        <a:prstGeom prst="rect">
                          <a:avLst/>
                        </a:prstGeom>
                        <a:noFill/>
                        <a:ln w="9525">
                          <a:noFill/>
                          <a:miter lim="800000"/>
                          <a:headEnd/>
                          <a:tailEnd/>
                        </a:ln>
                      </wps:spPr>
                      <wps:txbx>
                        <w:txbxContent>
                          <w:p w14:paraId="7F0C8E02" w14:textId="77777777" w:rsidR="0036138F" w:rsidRPr="004024C1" w:rsidRDefault="0036138F" w:rsidP="009D01AA">
                            <w:pPr>
                              <w:rPr>
                                <w:b/>
                              </w:rPr>
                            </w:pPr>
                            <w:r w:rsidRPr="004024C1">
                              <w:rPr>
                                <w:rFonts w:ascii="Arial Narrow" w:hAnsi="Arial Narrow" w:cs="Arial"/>
                                <w:b/>
                              </w:rPr>
                              <w:t>Reporte de mayores números de ingresos al SRPA desagregado por regional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D65FB12" id="_x0000_t202" coordsize="21600,21600" o:spt="202" path="m,l,21600r21600,l21600,xe">
                <v:stroke joinstyle="miter"/>
                <v:path gradientshapeok="t" o:connecttype="rect"/>
              </v:shapetype>
              <v:shape id="Cuadro de texto 2" o:spid="_x0000_s1026" type="#_x0000_t202" style="position:absolute;left:0;text-align:left;margin-left:273.85pt;margin-top:14.9pt;width:154.05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" filled="f" stroked="f">
                <v:textbox style="mso-fit-shape-to-text:t">
                  <w:txbxContent>
                    <w:p w14:paraId="7F0C8E02" w14:textId="77777777" w:rsidR="0036138F" w:rsidRPr="004024C1" w:rsidRDefault="0036138F" w:rsidP="009D01AA">
                      <w:pPr>
                        <w:rPr>
                          <w:b/>
                        </w:rPr>
                      </w:pPr>
                      <w:r w:rsidRPr="004024C1">
                        <w:rPr>
                          <w:rFonts w:ascii="Arial Narrow" w:hAnsi="Arial Narrow" w:cs="Arial"/>
                          <w:b/>
                        </w:rPr>
                        <w:t>Reporte de mayores números de ingresos al SRPA desagregado por regional</w:t>
                      </w:r>
                    </w:p>
                  </w:txbxContent>
                </v:textbox>
              </v:shape>
            </w:pict>
          </mc:Fallback>
        </mc:AlternateContent>
      </w:r>
      <w:r w:rsidR="0031471E">
        <w:rPr>
          <w:noProof/>
        </w:rPr>
        <w:drawing>
          <wp:inline distT="0" distB="0" distL="0" distR="0" wp14:anchorId="60102AC2" wp14:editId="674538CE">
            <wp:extent cx="5612130" cy="242697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2426970"/>
                    </a:xfrm>
                    <a:prstGeom prst="rect">
                      <a:avLst/>
                    </a:prstGeom>
                  </pic:spPr>
                </pic:pic>
              </a:graphicData>
            </a:graphic>
          </wp:inline>
        </w:drawing>
      </w:r>
      <w:r w:rsidRPr="0058123F">
        <w:rPr>
          <w:rFonts w:ascii="Arial Narrow" w:hAnsi="Arial Narrow" w:cs="Arial"/>
          <w:noProof/>
        </w:rPr>
        <w:t xml:space="preserve"> </w:t>
      </w:r>
    </w:p>
    <w:p w14:paraId="07DB2E2F" w14:textId="77777777" w:rsidR="00F11866" w:rsidRPr="0058123F" w:rsidRDefault="004659E6" w:rsidP="00C86D36">
      <w:pPr>
        <w:spacing w:after="0" w:line="240" w:lineRule="auto"/>
        <w:contextualSpacing/>
        <w:jc w:val="both"/>
        <w:rPr>
          <w:rFonts w:ascii="Arial Narrow" w:hAnsi="Arial Narrow" w:cs="Arial"/>
          <w:b/>
        </w:rPr>
      </w:pPr>
      <w:r w:rsidRPr="0058123F">
        <w:rPr>
          <w:rFonts w:ascii="Arial Narrow" w:hAnsi="Arial Narrow" w:cs="Arial"/>
          <w:b/>
        </w:rPr>
        <w:t>Dificultades con actores del SRPA</w:t>
      </w:r>
    </w:p>
    <w:p w14:paraId="7E877CA4" w14:textId="77777777" w:rsidR="006E2320" w:rsidRPr="0058123F" w:rsidRDefault="006E2320" w:rsidP="00C86D36">
      <w:pPr>
        <w:spacing w:after="0" w:line="240" w:lineRule="auto"/>
        <w:contextualSpacing/>
        <w:jc w:val="both"/>
        <w:rPr>
          <w:rFonts w:ascii="Arial Narrow" w:hAnsi="Arial Narrow" w:cs="Arial"/>
          <w:b/>
        </w:rPr>
      </w:pPr>
    </w:p>
    <w:p w14:paraId="2EC588EE" w14:textId="77777777" w:rsidR="00F11866" w:rsidRPr="0058123F" w:rsidRDefault="006E2320" w:rsidP="00F9549E">
      <w:pPr>
        <w:pStyle w:val="Prrafodelista"/>
        <w:numPr>
          <w:ilvl w:val="0"/>
          <w:numId w:val="10"/>
        </w:numPr>
        <w:spacing w:after="0" w:line="240" w:lineRule="auto"/>
        <w:jc w:val="both"/>
        <w:rPr>
          <w:rFonts w:ascii="Arial Narrow" w:hAnsi="Arial Narrow" w:cs="Arial"/>
          <w:b/>
        </w:rPr>
      </w:pPr>
      <w:r w:rsidRPr="0058123F">
        <w:rPr>
          <w:rFonts w:ascii="Arial Narrow" w:hAnsi="Arial Narrow" w:cs="Arial"/>
          <w:b/>
        </w:rPr>
        <w:t>Ejercicio del derecho a la salud</w:t>
      </w:r>
    </w:p>
    <w:p w14:paraId="6B22D4EC" w14:textId="77777777" w:rsidR="00F11866" w:rsidRPr="0058123F" w:rsidRDefault="00F11866" w:rsidP="00F9549E">
      <w:pPr>
        <w:pStyle w:val="Prrafodelista"/>
        <w:numPr>
          <w:ilvl w:val="0"/>
          <w:numId w:val="5"/>
        </w:numPr>
        <w:spacing w:after="0" w:line="240" w:lineRule="auto"/>
        <w:jc w:val="both"/>
        <w:rPr>
          <w:rFonts w:ascii="Arial Narrow" w:hAnsi="Arial Narrow" w:cs="Arial"/>
        </w:rPr>
      </w:pPr>
      <w:r w:rsidRPr="0058123F">
        <w:rPr>
          <w:rFonts w:ascii="Arial Narrow" w:hAnsi="Arial Narrow" w:cs="Arial"/>
        </w:rPr>
        <w:t xml:space="preserve">Dificultad en atención: salud indica que ICBF a través de operadores no puede prestar </w:t>
      </w:r>
      <w:r w:rsidR="006E2320" w:rsidRPr="0058123F">
        <w:rPr>
          <w:rFonts w:ascii="Arial Narrow" w:hAnsi="Arial Narrow" w:cs="Arial"/>
        </w:rPr>
        <w:t xml:space="preserve">directamente los </w:t>
      </w:r>
      <w:r w:rsidRPr="0058123F">
        <w:rPr>
          <w:rFonts w:ascii="Arial Narrow" w:hAnsi="Arial Narrow" w:cs="Arial"/>
        </w:rPr>
        <w:t>servicios de salud en los centros ya que estos deben ser prestados por la red pública o EPS</w:t>
      </w:r>
      <w:r w:rsidR="006E2320" w:rsidRPr="0058123F">
        <w:rPr>
          <w:rFonts w:ascii="Arial Narrow" w:hAnsi="Arial Narrow" w:cs="Arial"/>
        </w:rPr>
        <w:t>.</w:t>
      </w:r>
    </w:p>
    <w:p w14:paraId="324F3FFF" w14:textId="77777777" w:rsidR="00F11866" w:rsidRPr="0058123F" w:rsidRDefault="00F11866" w:rsidP="00F9549E">
      <w:pPr>
        <w:pStyle w:val="Prrafodelista"/>
        <w:numPr>
          <w:ilvl w:val="0"/>
          <w:numId w:val="5"/>
        </w:numPr>
        <w:spacing w:after="0" w:line="240" w:lineRule="auto"/>
        <w:jc w:val="both"/>
        <w:rPr>
          <w:rFonts w:ascii="Arial Narrow" w:hAnsi="Arial Narrow" w:cs="Arial"/>
        </w:rPr>
      </w:pPr>
      <w:r w:rsidRPr="0058123F">
        <w:rPr>
          <w:rFonts w:ascii="Arial Narrow" w:hAnsi="Arial Narrow" w:cs="Arial"/>
        </w:rPr>
        <w:t>No hay claridad frente a la responsabilidad de la valoración inicial en salud cuando ingresa a una medida sanción privativa de libertad (no está incluido en el POS)</w:t>
      </w:r>
    </w:p>
    <w:p w14:paraId="2556E099" w14:textId="77777777" w:rsidR="00F11866" w:rsidRPr="0058123F" w:rsidRDefault="006E2320" w:rsidP="00F9549E">
      <w:pPr>
        <w:pStyle w:val="Prrafodelista"/>
        <w:numPr>
          <w:ilvl w:val="0"/>
          <w:numId w:val="5"/>
        </w:numPr>
        <w:spacing w:after="0" w:line="240" w:lineRule="auto"/>
        <w:jc w:val="both"/>
        <w:rPr>
          <w:rFonts w:ascii="Arial Narrow" w:hAnsi="Arial Narrow" w:cs="Arial"/>
        </w:rPr>
      </w:pPr>
      <w:r w:rsidRPr="0058123F">
        <w:rPr>
          <w:rFonts w:ascii="Arial Narrow" w:hAnsi="Arial Narrow" w:cs="Arial"/>
        </w:rPr>
        <w:t>Se identifica una a</w:t>
      </w:r>
      <w:r w:rsidR="00F11866" w:rsidRPr="0058123F">
        <w:rPr>
          <w:rFonts w:ascii="Arial Narrow" w:hAnsi="Arial Narrow" w:cs="Arial"/>
        </w:rPr>
        <w:t>usencia de servicios en salud mental</w:t>
      </w:r>
    </w:p>
    <w:p w14:paraId="10F30196" w14:textId="77777777" w:rsidR="00F11866" w:rsidRPr="0058123F" w:rsidRDefault="00F11866" w:rsidP="00F9549E">
      <w:pPr>
        <w:pStyle w:val="Prrafodelista"/>
        <w:numPr>
          <w:ilvl w:val="0"/>
          <w:numId w:val="5"/>
        </w:numPr>
        <w:spacing w:after="0" w:line="240" w:lineRule="auto"/>
        <w:jc w:val="both"/>
        <w:rPr>
          <w:rFonts w:ascii="Arial Narrow" w:hAnsi="Arial Narrow" w:cs="Arial"/>
        </w:rPr>
      </w:pPr>
      <w:r w:rsidRPr="0058123F">
        <w:rPr>
          <w:rFonts w:ascii="Arial Narrow" w:hAnsi="Arial Narrow" w:cs="Arial"/>
        </w:rPr>
        <w:t>Falta de atención a adolescentes y jóvenes en SRPA por consumo problemático de sustancias Psicoactivas.</w:t>
      </w:r>
    </w:p>
    <w:p w14:paraId="55908D37" w14:textId="77777777" w:rsidR="00982CCA" w:rsidRPr="0058123F" w:rsidRDefault="00982CCA" w:rsidP="00C86D36">
      <w:pPr>
        <w:pStyle w:val="Prrafodelista"/>
        <w:spacing w:after="0" w:line="240" w:lineRule="auto"/>
        <w:ind w:left="398"/>
        <w:jc w:val="both"/>
        <w:rPr>
          <w:rFonts w:ascii="Arial Narrow" w:hAnsi="Arial Narrow" w:cs="Arial"/>
        </w:rPr>
      </w:pPr>
    </w:p>
    <w:p w14:paraId="258659E3" w14:textId="77777777" w:rsidR="00F11866" w:rsidRPr="0058123F" w:rsidRDefault="00F11866" w:rsidP="00F9549E">
      <w:pPr>
        <w:pStyle w:val="Prrafodelista"/>
        <w:numPr>
          <w:ilvl w:val="0"/>
          <w:numId w:val="10"/>
        </w:numPr>
        <w:spacing w:after="0" w:line="240" w:lineRule="auto"/>
        <w:jc w:val="both"/>
        <w:rPr>
          <w:rFonts w:ascii="Arial Narrow" w:hAnsi="Arial Narrow" w:cs="Arial"/>
          <w:b/>
        </w:rPr>
      </w:pPr>
      <w:r w:rsidRPr="0058123F">
        <w:rPr>
          <w:rFonts w:ascii="Arial Narrow" w:hAnsi="Arial Narrow" w:cs="Arial"/>
          <w:b/>
        </w:rPr>
        <w:t>Derechos a la educación</w:t>
      </w:r>
      <w:r w:rsidR="006E2320" w:rsidRPr="0058123F">
        <w:rPr>
          <w:rFonts w:ascii="Arial Narrow" w:hAnsi="Arial Narrow" w:cs="Arial"/>
          <w:b/>
        </w:rPr>
        <w:t>, la</w:t>
      </w:r>
      <w:r w:rsidRPr="0058123F">
        <w:rPr>
          <w:rFonts w:ascii="Arial Narrow" w:hAnsi="Arial Narrow" w:cs="Arial"/>
          <w:b/>
        </w:rPr>
        <w:t xml:space="preserve"> formación para el trabajo</w:t>
      </w:r>
      <w:r w:rsidR="006E2320" w:rsidRPr="0058123F">
        <w:rPr>
          <w:rFonts w:ascii="Arial Narrow" w:hAnsi="Arial Narrow" w:cs="Arial"/>
          <w:b/>
        </w:rPr>
        <w:t xml:space="preserve"> la</w:t>
      </w:r>
      <w:r w:rsidRPr="0058123F">
        <w:rPr>
          <w:rFonts w:ascii="Arial Narrow" w:hAnsi="Arial Narrow" w:cs="Arial"/>
          <w:b/>
        </w:rPr>
        <w:t xml:space="preserve"> </w:t>
      </w:r>
      <w:r w:rsidR="006E2320" w:rsidRPr="0058123F">
        <w:rPr>
          <w:rFonts w:ascii="Arial Narrow" w:hAnsi="Arial Narrow" w:cs="Arial"/>
          <w:b/>
        </w:rPr>
        <w:t>c</w:t>
      </w:r>
      <w:r w:rsidRPr="0058123F">
        <w:rPr>
          <w:rFonts w:ascii="Arial Narrow" w:hAnsi="Arial Narrow" w:cs="Arial"/>
          <w:b/>
        </w:rPr>
        <w:t xml:space="preserve">ultura y </w:t>
      </w:r>
      <w:r w:rsidR="006E2320" w:rsidRPr="0058123F">
        <w:rPr>
          <w:rFonts w:ascii="Arial Narrow" w:hAnsi="Arial Narrow" w:cs="Arial"/>
          <w:b/>
        </w:rPr>
        <w:t xml:space="preserve">el </w:t>
      </w:r>
      <w:r w:rsidRPr="0058123F">
        <w:rPr>
          <w:rFonts w:ascii="Arial Narrow" w:hAnsi="Arial Narrow" w:cs="Arial"/>
          <w:b/>
        </w:rPr>
        <w:t>deporte</w:t>
      </w:r>
    </w:p>
    <w:p w14:paraId="2E332A50" w14:textId="77777777" w:rsidR="00F11866" w:rsidRPr="0058123F" w:rsidRDefault="00F11866" w:rsidP="00F9549E">
      <w:pPr>
        <w:pStyle w:val="Prrafodelista"/>
        <w:numPr>
          <w:ilvl w:val="0"/>
          <w:numId w:val="5"/>
        </w:numPr>
        <w:spacing w:after="0" w:line="240" w:lineRule="auto"/>
        <w:jc w:val="both"/>
        <w:rPr>
          <w:rFonts w:ascii="Arial Narrow" w:hAnsi="Arial Narrow" w:cs="Arial"/>
        </w:rPr>
      </w:pPr>
      <w:r w:rsidRPr="0058123F">
        <w:rPr>
          <w:rFonts w:ascii="Arial Narrow" w:hAnsi="Arial Narrow" w:cs="Arial"/>
        </w:rPr>
        <w:t>En las modalidades no privativas, no hay reconocimiento de derecho a la educación</w:t>
      </w:r>
      <w:r w:rsidR="006E2320" w:rsidRPr="0058123F">
        <w:rPr>
          <w:rFonts w:ascii="Arial Narrow" w:hAnsi="Arial Narrow" w:cs="Arial"/>
        </w:rPr>
        <w:t>,</w:t>
      </w:r>
      <w:r w:rsidRPr="0058123F">
        <w:rPr>
          <w:rFonts w:ascii="Arial Narrow" w:hAnsi="Arial Narrow" w:cs="Arial"/>
        </w:rPr>
        <w:t xml:space="preserve"> como persona en formación de acuerdo con su desarrollo.</w:t>
      </w:r>
    </w:p>
    <w:p w14:paraId="7BEB1886" w14:textId="77777777" w:rsidR="00F11866" w:rsidRPr="0058123F" w:rsidRDefault="00F11866" w:rsidP="00F9549E">
      <w:pPr>
        <w:pStyle w:val="Prrafodelista"/>
        <w:numPr>
          <w:ilvl w:val="0"/>
          <w:numId w:val="5"/>
        </w:numPr>
        <w:spacing w:after="0" w:line="240" w:lineRule="auto"/>
        <w:jc w:val="both"/>
        <w:rPr>
          <w:rFonts w:ascii="Arial Narrow" w:hAnsi="Arial Narrow" w:cs="Arial"/>
        </w:rPr>
      </w:pPr>
      <w:r w:rsidRPr="0058123F">
        <w:rPr>
          <w:rFonts w:ascii="Arial Narrow" w:hAnsi="Arial Narrow" w:cs="Arial"/>
        </w:rPr>
        <w:t>Dificultad en el diseño del Proyecto Educativo Institucional especializado que permita la vinculación educativa a adolescentes y jóvenes con medidas y sanciones no privativas de libertad.</w:t>
      </w:r>
    </w:p>
    <w:p w14:paraId="0518C83E" w14:textId="77777777" w:rsidR="00F11866" w:rsidRPr="0058123F" w:rsidRDefault="00F11866" w:rsidP="00F9549E">
      <w:pPr>
        <w:pStyle w:val="Prrafodelista"/>
        <w:numPr>
          <w:ilvl w:val="0"/>
          <w:numId w:val="5"/>
        </w:numPr>
        <w:spacing w:after="0" w:line="240" w:lineRule="auto"/>
        <w:jc w:val="both"/>
        <w:rPr>
          <w:rFonts w:ascii="Arial Narrow" w:hAnsi="Arial Narrow" w:cs="Arial"/>
        </w:rPr>
      </w:pPr>
      <w:r w:rsidRPr="0058123F">
        <w:rPr>
          <w:rFonts w:ascii="Arial Narrow" w:hAnsi="Arial Narrow" w:cs="Arial"/>
        </w:rPr>
        <w:t>Falta capacitación de profesores en modelo flexible y de profesores especializados para adolescentes en el SRPA.</w:t>
      </w:r>
    </w:p>
    <w:p w14:paraId="22C693DE" w14:textId="77777777" w:rsidR="00F11866" w:rsidRPr="0058123F" w:rsidRDefault="00F11866" w:rsidP="00F9549E">
      <w:pPr>
        <w:pStyle w:val="Prrafodelista"/>
        <w:numPr>
          <w:ilvl w:val="0"/>
          <w:numId w:val="5"/>
        </w:numPr>
        <w:spacing w:after="0" w:line="240" w:lineRule="auto"/>
        <w:jc w:val="both"/>
        <w:rPr>
          <w:rFonts w:ascii="Arial Narrow" w:hAnsi="Arial Narrow" w:cs="Arial"/>
        </w:rPr>
      </w:pPr>
      <w:r w:rsidRPr="0058123F">
        <w:rPr>
          <w:rFonts w:ascii="Arial Narrow" w:hAnsi="Arial Narrow" w:cs="Arial"/>
        </w:rPr>
        <w:t xml:space="preserve">Se requiere articulación efectiva en ruta con </w:t>
      </w:r>
      <w:r w:rsidR="006E2320" w:rsidRPr="0058123F">
        <w:rPr>
          <w:rFonts w:ascii="Arial Narrow" w:hAnsi="Arial Narrow" w:cs="Arial"/>
        </w:rPr>
        <w:t>el p</w:t>
      </w:r>
      <w:r w:rsidRPr="0058123F">
        <w:rPr>
          <w:rFonts w:ascii="Arial Narrow" w:hAnsi="Arial Narrow" w:cs="Arial"/>
        </w:rPr>
        <w:t xml:space="preserve">roceso de formación para el trabajo. </w:t>
      </w:r>
    </w:p>
    <w:p w14:paraId="37237EF8" w14:textId="77777777" w:rsidR="00F11866" w:rsidRPr="0058123F" w:rsidRDefault="00E31C0D" w:rsidP="00F9549E">
      <w:pPr>
        <w:pStyle w:val="Prrafodelista"/>
        <w:numPr>
          <w:ilvl w:val="0"/>
          <w:numId w:val="5"/>
        </w:numPr>
        <w:spacing w:after="0" w:line="240" w:lineRule="auto"/>
        <w:jc w:val="both"/>
        <w:rPr>
          <w:rFonts w:ascii="Arial Narrow" w:hAnsi="Arial Narrow" w:cs="Arial"/>
        </w:rPr>
      </w:pPr>
      <w:r w:rsidRPr="0058123F">
        <w:rPr>
          <w:rFonts w:ascii="Arial Narrow" w:hAnsi="Arial Narrow" w:cs="Arial"/>
        </w:rPr>
        <w:t>Es necesaria la a</w:t>
      </w:r>
      <w:r w:rsidR="00F11866" w:rsidRPr="0058123F">
        <w:rPr>
          <w:rFonts w:ascii="Arial Narrow" w:hAnsi="Arial Narrow" w:cs="Arial"/>
        </w:rPr>
        <w:t xml:space="preserve">rticulación </w:t>
      </w:r>
      <w:r w:rsidRPr="0058123F">
        <w:rPr>
          <w:rFonts w:ascii="Arial Narrow" w:hAnsi="Arial Narrow" w:cs="Arial"/>
        </w:rPr>
        <w:t xml:space="preserve">con el </w:t>
      </w:r>
      <w:r w:rsidR="00F11866" w:rsidRPr="0058123F">
        <w:rPr>
          <w:rFonts w:ascii="Arial Narrow" w:hAnsi="Arial Narrow" w:cs="Arial"/>
        </w:rPr>
        <w:t>ente territorial</w:t>
      </w:r>
      <w:r w:rsidRPr="0058123F">
        <w:rPr>
          <w:rFonts w:ascii="Arial Narrow" w:hAnsi="Arial Narrow" w:cs="Arial"/>
        </w:rPr>
        <w:t xml:space="preserve">, </w:t>
      </w:r>
      <w:r w:rsidR="00F11866" w:rsidRPr="0058123F">
        <w:rPr>
          <w:rFonts w:ascii="Arial Narrow" w:hAnsi="Arial Narrow" w:cs="Arial"/>
        </w:rPr>
        <w:t xml:space="preserve">que permita brindar oferta de cultura y deporte. </w:t>
      </w:r>
    </w:p>
    <w:p w14:paraId="67CAC955" w14:textId="77777777" w:rsidR="00F11866" w:rsidRPr="0058123F" w:rsidRDefault="00F11866" w:rsidP="00C86D36">
      <w:pPr>
        <w:spacing w:after="0" w:line="240" w:lineRule="auto"/>
        <w:ind w:left="714"/>
        <w:contextualSpacing/>
        <w:jc w:val="both"/>
        <w:rPr>
          <w:rFonts w:ascii="Arial Narrow" w:hAnsi="Arial Narrow" w:cs="Arial"/>
        </w:rPr>
      </w:pPr>
    </w:p>
    <w:p w14:paraId="699AA887" w14:textId="77777777" w:rsidR="00F11866" w:rsidRPr="0058123F" w:rsidRDefault="00F11866" w:rsidP="00F9549E">
      <w:pPr>
        <w:pStyle w:val="Prrafodelista"/>
        <w:numPr>
          <w:ilvl w:val="0"/>
          <w:numId w:val="10"/>
        </w:numPr>
        <w:spacing w:after="0" w:line="240" w:lineRule="auto"/>
        <w:jc w:val="both"/>
        <w:rPr>
          <w:rFonts w:ascii="Arial Narrow" w:hAnsi="Arial Narrow" w:cs="Arial"/>
          <w:b/>
        </w:rPr>
      </w:pPr>
      <w:r w:rsidRPr="0058123F">
        <w:rPr>
          <w:rFonts w:ascii="Arial Narrow" w:hAnsi="Arial Narrow" w:cs="Arial"/>
          <w:b/>
        </w:rPr>
        <w:t>Derechos Sexuales y Reproductivos</w:t>
      </w:r>
    </w:p>
    <w:p w14:paraId="6D403D66" w14:textId="77777777" w:rsidR="00F11866" w:rsidRPr="0058123F" w:rsidRDefault="00F11866" w:rsidP="00F9549E">
      <w:pPr>
        <w:pStyle w:val="Prrafodelista"/>
        <w:numPr>
          <w:ilvl w:val="0"/>
          <w:numId w:val="5"/>
        </w:numPr>
        <w:spacing w:after="0" w:line="240" w:lineRule="auto"/>
        <w:jc w:val="both"/>
        <w:rPr>
          <w:rFonts w:ascii="Arial Narrow" w:hAnsi="Arial Narrow" w:cs="Arial"/>
        </w:rPr>
      </w:pPr>
      <w:r w:rsidRPr="0058123F">
        <w:rPr>
          <w:rFonts w:ascii="Arial Narrow" w:hAnsi="Arial Narrow" w:cs="Arial"/>
        </w:rPr>
        <w:lastRenderedPageBreak/>
        <w:t>No hay garantía de acceso a ejercicio responsable de sexualidad, no se ha establecido responsabilidad en cuanto a estándares en infraestructura, estándares de salud para los encuentros de pareja.</w:t>
      </w:r>
    </w:p>
    <w:p w14:paraId="548063A5" w14:textId="77777777" w:rsidR="00F11866" w:rsidRPr="0058123F" w:rsidRDefault="00F11866" w:rsidP="00C86D36">
      <w:pPr>
        <w:spacing w:after="0" w:line="240" w:lineRule="auto"/>
        <w:ind w:left="38"/>
        <w:jc w:val="both"/>
        <w:rPr>
          <w:rFonts w:ascii="Arial Narrow" w:hAnsi="Arial Narrow" w:cs="Arial"/>
        </w:rPr>
      </w:pPr>
    </w:p>
    <w:p w14:paraId="5C7B98DE" w14:textId="77777777" w:rsidR="00F11866" w:rsidRPr="0058123F" w:rsidRDefault="00F11866" w:rsidP="00F9549E">
      <w:pPr>
        <w:pStyle w:val="Prrafodelista"/>
        <w:numPr>
          <w:ilvl w:val="0"/>
          <w:numId w:val="10"/>
        </w:numPr>
        <w:spacing w:after="0" w:line="240" w:lineRule="auto"/>
        <w:jc w:val="both"/>
        <w:rPr>
          <w:rFonts w:ascii="Arial Narrow" w:hAnsi="Arial Narrow" w:cs="Arial"/>
          <w:b/>
        </w:rPr>
      </w:pPr>
      <w:r w:rsidRPr="0058123F">
        <w:rPr>
          <w:rFonts w:ascii="Arial Narrow" w:hAnsi="Arial Narrow" w:cs="Arial"/>
          <w:b/>
        </w:rPr>
        <w:t>Atención a mayores de edad vinculados a SRPA</w:t>
      </w:r>
    </w:p>
    <w:p w14:paraId="0CA45405" w14:textId="77777777" w:rsidR="00F11866" w:rsidRPr="0058123F" w:rsidRDefault="00EC736C" w:rsidP="00F9549E">
      <w:pPr>
        <w:pStyle w:val="Prrafodelista"/>
        <w:numPr>
          <w:ilvl w:val="0"/>
          <w:numId w:val="5"/>
        </w:numPr>
        <w:spacing w:after="0" w:line="240" w:lineRule="auto"/>
        <w:jc w:val="both"/>
        <w:rPr>
          <w:rFonts w:ascii="Arial Narrow" w:hAnsi="Arial Narrow" w:cs="Arial"/>
        </w:rPr>
      </w:pPr>
      <w:r w:rsidRPr="0058123F">
        <w:rPr>
          <w:rFonts w:ascii="Arial Narrow" w:hAnsi="Arial Narrow" w:cs="Arial"/>
        </w:rPr>
        <w:t>Está p</w:t>
      </w:r>
      <w:r w:rsidR="00F11866" w:rsidRPr="0058123F">
        <w:rPr>
          <w:rFonts w:ascii="Arial Narrow" w:hAnsi="Arial Narrow" w:cs="Arial"/>
        </w:rPr>
        <w:t xml:space="preserve">endiente la construcción de </w:t>
      </w:r>
      <w:r w:rsidRPr="0058123F">
        <w:rPr>
          <w:rFonts w:ascii="Arial Narrow" w:hAnsi="Arial Narrow" w:cs="Arial"/>
        </w:rPr>
        <w:t>una</w:t>
      </w:r>
      <w:r w:rsidR="00F11866" w:rsidRPr="0058123F">
        <w:rPr>
          <w:rFonts w:ascii="Arial Narrow" w:hAnsi="Arial Narrow" w:cs="Arial"/>
        </w:rPr>
        <w:t xml:space="preserve"> </w:t>
      </w:r>
      <w:r w:rsidRPr="0058123F">
        <w:rPr>
          <w:rFonts w:ascii="Arial Narrow" w:hAnsi="Arial Narrow" w:cs="Arial"/>
        </w:rPr>
        <w:t xml:space="preserve">guía </w:t>
      </w:r>
      <w:r w:rsidR="00F11866" w:rsidRPr="0058123F">
        <w:rPr>
          <w:rFonts w:ascii="Arial Narrow" w:hAnsi="Arial Narrow" w:cs="Arial"/>
        </w:rPr>
        <w:t>para la implementación de modelo de atención con mayores de edad</w:t>
      </w:r>
      <w:r w:rsidRPr="0058123F">
        <w:rPr>
          <w:rFonts w:ascii="Arial Narrow" w:hAnsi="Arial Narrow" w:cs="Arial"/>
        </w:rPr>
        <w:t>,</w:t>
      </w:r>
      <w:r w:rsidR="00F11866" w:rsidRPr="0058123F">
        <w:rPr>
          <w:rFonts w:ascii="Arial Narrow" w:hAnsi="Arial Narrow" w:cs="Arial"/>
        </w:rPr>
        <w:t xml:space="preserve"> con referencia al Lineamiento Modelo de Atención para Adolescentes y Jóvenes en Conflicto con la Ley - SRPA”, incorporando el enfoque diferencial y reconociendo la necesidad de educación para el trabajo y desarrollo humano. </w:t>
      </w:r>
    </w:p>
    <w:p w14:paraId="1737EF5A" w14:textId="77777777" w:rsidR="00F11866" w:rsidRPr="0058123F" w:rsidRDefault="00F11866" w:rsidP="00F9549E">
      <w:pPr>
        <w:pStyle w:val="Prrafodelista"/>
        <w:numPr>
          <w:ilvl w:val="0"/>
          <w:numId w:val="5"/>
        </w:numPr>
        <w:spacing w:after="0" w:line="240" w:lineRule="auto"/>
        <w:jc w:val="both"/>
        <w:rPr>
          <w:rFonts w:ascii="Arial Narrow" w:hAnsi="Arial Narrow" w:cs="Arial"/>
        </w:rPr>
      </w:pPr>
      <w:r w:rsidRPr="0058123F">
        <w:rPr>
          <w:rFonts w:ascii="Arial Narrow" w:hAnsi="Arial Narrow" w:cs="Arial"/>
        </w:rPr>
        <w:t>Falta de recursos para garantizar su vinculación a programas de formación para el trabajo y Desarrollo Humano.</w:t>
      </w:r>
    </w:p>
    <w:p w14:paraId="57E617A0" w14:textId="77777777" w:rsidR="006E2320" w:rsidRPr="0058123F" w:rsidRDefault="006E2320" w:rsidP="00C86D36">
      <w:pPr>
        <w:spacing w:after="0" w:line="240" w:lineRule="auto"/>
        <w:jc w:val="both"/>
        <w:rPr>
          <w:rFonts w:ascii="Arial Narrow" w:hAnsi="Arial Narrow" w:cs="Arial"/>
        </w:rPr>
      </w:pPr>
    </w:p>
    <w:p w14:paraId="31253D5A" w14:textId="77777777" w:rsidR="00F11866" w:rsidRPr="0058123F" w:rsidRDefault="00F11866" w:rsidP="00F9549E">
      <w:pPr>
        <w:pStyle w:val="Prrafodelista"/>
        <w:numPr>
          <w:ilvl w:val="0"/>
          <w:numId w:val="10"/>
        </w:numPr>
        <w:spacing w:after="0" w:line="240" w:lineRule="auto"/>
        <w:jc w:val="both"/>
        <w:rPr>
          <w:rFonts w:ascii="Arial Narrow" w:hAnsi="Arial Narrow" w:cs="Arial"/>
          <w:b/>
        </w:rPr>
      </w:pPr>
      <w:r w:rsidRPr="0058123F">
        <w:rPr>
          <w:rFonts w:ascii="Arial Narrow" w:hAnsi="Arial Narrow" w:cs="Arial"/>
          <w:b/>
        </w:rPr>
        <w:t>Modelo de Atención para menores de 14 años</w:t>
      </w:r>
    </w:p>
    <w:p w14:paraId="7CAF7292" w14:textId="77777777" w:rsidR="00F11866" w:rsidRPr="0058123F" w:rsidRDefault="00F11866" w:rsidP="00F9549E">
      <w:pPr>
        <w:pStyle w:val="Prrafodelista"/>
        <w:numPr>
          <w:ilvl w:val="0"/>
          <w:numId w:val="5"/>
        </w:numPr>
        <w:spacing w:after="0" w:line="240" w:lineRule="auto"/>
        <w:jc w:val="both"/>
        <w:rPr>
          <w:rFonts w:ascii="Arial Narrow" w:hAnsi="Arial Narrow" w:cs="Arial"/>
        </w:rPr>
      </w:pPr>
      <w:r w:rsidRPr="0058123F">
        <w:rPr>
          <w:rFonts w:ascii="Arial Narrow" w:hAnsi="Arial Narrow" w:cs="Arial"/>
        </w:rPr>
        <w:t>Falta el diseño e implementación de un modelo para la Atención, garantía y restablecimiento a niños, niñas menores de 14 años en presunta comisión de un delito</w:t>
      </w:r>
      <w:r w:rsidR="00EC736C" w:rsidRPr="0058123F">
        <w:rPr>
          <w:rFonts w:ascii="Arial Narrow" w:hAnsi="Arial Narrow" w:cs="Arial"/>
        </w:rPr>
        <w:t xml:space="preserve"> (</w:t>
      </w:r>
      <w:r w:rsidRPr="0058123F">
        <w:rPr>
          <w:rFonts w:ascii="Arial Narrow" w:hAnsi="Arial Narrow" w:cs="Arial"/>
        </w:rPr>
        <w:t>nuevas modalidades – fortalecimiento de interseccionalidad</w:t>
      </w:r>
      <w:r w:rsidR="00EC736C" w:rsidRPr="0058123F">
        <w:rPr>
          <w:rFonts w:ascii="Arial Narrow" w:hAnsi="Arial Narrow" w:cs="Arial"/>
        </w:rPr>
        <w:t>)</w:t>
      </w:r>
      <w:r w:rsidRPr="0058123F">
        <w:rPr>
          <w:rFonts w:ascii="Arial Narrow" w:hAnsi="Arial Narrow" w:cs="Arial"/>
        </w:rPr>
        <w:t xml:space="preserve">. </w:t>
      </w:r>
    </w:p>
    <w:p w14:paraId="71CB32D0" w14:textId="77777777" w:rsidR="00F11866" w:rsidRPr="0058123F" w:rsidRDefault="00F11866" w:rsidP="00C86D36">
      <w:pPr>
        <w:spacing w:after="0" w:line="240" w:lineRule="auto"/>
        <w:ind w:left="714"/>
        <w:contextualSpacing/>
        <w:jc w:val="both"/>
        <w:rPr>
          <w:rFonts w:ascii="Arial Narrow" w:hAnsi="Arial Narrow" w:cs="Arial"/>
        </w:rPr>
      </w:pPr>
    </w:p>
    <w:p w14:paraId="1B69456F" w14:textId="77777777" w:rsidR="00F11866" w:rsidRPr="0058123F" w:rsidRDefault="00F11866" w:rsidP="00F9549E">
      <w:pPr>
        <w:pStyle w:val="Prrafodelista"/>
        <w:numPr>
          <w:ilvl w:val="0"/>
          <w:numId w:val="10"/>
        </w:numPr>
        <w:spacing w:after="0" w:line="240" w:lineRule="auto"/>
        <w:jc w:val="both"/>
        <w:rPr>
          <w:rFonts w:ascii="Arial Narrow" w:hAnsi="Arial Narrow" w:cs="Arial"/>
          <w:b/>
        </w:rPr>
      </w:pPr>
      <w:r w:rsidRPr="0058123F">
        <w:rPr>
          <w:rFonts w:ascii="Arial Narrow" w:hAnsi="Arial Narrow" w:cs="Arial"/>
          <w:b/>
        </w:rPr>
        <w:t xml:space="preserve">Articulación Policía </w:t>
      </w:r>
    </w:p>
    <w:p w14:paraId="30996E25" w14:textId="77777777" w:rsidR="00F11866" w:rsidRPr="0058123F" w:rsidRDefault="00F11866" w:rsidP="00F9549E">
      <w:pPr>
        <w:pStyle w:val="Prrafodelista"/>
        <w:numPr>
          <w:ilvl w:val="0"/>
          <w:numId w:val="5"/>
        </w:numPr>
        <w:spacing w:after="0" w:line="240" w:lineRule="auto"/>
        <w:jc w:val="both"/>
        <w:rPr>
          <w:rFonts w:ascii="Arial Narrow" w:hAnsi="Arial Narrow" w:cs="Arial"/>
        </w:rPr>
      </w:pPr>
      <w:r w:rsidRPr="0058123F">
        <w:rPr>
          <w:rFonts w:ascii="Arial Narrow" w:hAnsi="Arial Narrow" w:cs="Arial"/>
        </w:rPr>
        <w:t xml:space="preserve">Dificultades </w:t>
      </w:r>
      <w:r w:rsidR="00EC736C" w:rsidRPr="0058123F">
        <w:rPr>
          <w:rFonts w:ascii="Arial Narrow" w:hAnsi="Arial Narrow" w:cs="Arial"/>
        </w:rPr>
        <w:t xml:space="preserve">en los </w:t>
      </w:r>
      <w:r w:rsidRPr="0058123F">
        <w:rPr>
          <w:rFonts w:ascii="Arial Narrow" w:hAnsi="Arial Narrow" w:cs="Arial"/>
        </w:rPr>
        <w:t xml:space="preserve">traslados para cumplimiento de citas médicas y atención en salud, sobre todo en </w:t>
      </w:r>
      <w:r w:rsidR="00EC736C" w:rsidRPr="0058123F">
        <w:rPr>
          <w:rFonts w:ascii="Arial Narrow" w:hAnsi="Arial Narrow" w:cs="Arial"/>
        </w:rPr>
        <w:t xml:space="preserve">cuando se trata de </w:t>
      </w:r>
      <w:r w:rsidRPr="0058123F">
        <w:rPr>
          <w:rFonts w:ascii="Arial Narrow" w:hAnsi="Arial Narrow" w:cs="Arial"/>
        </w:rPr>
        <w:t xml:space="preserve">traslados interdepartamentales. </w:t>
      </w:r>
    </w:p>
    <w:p w14:paraId="09234B79" w14:textId="77777777" w:rsidR="00F11866" w:rsidRPr="0058123F" w:rsidRDefault="00F11866" w:rsidP="00F9549E">
      <w:pPr>
        <w:pStyle w:val="Prrafodelista"/>
        <w:numPr>
          <w:ilvl w:val="0"/>
          <w:numId w:val="5"/>
        </w:numPr>
        <w:spacing w:after="0" w:line="240" w:lineRule="auto"/>
        <w:jc w:val="both"/>
        <w:rPr>
          <w:rFonts w:ascii="Arial Narrow" w:hAnsi="Arial Narrow" w:cs="Arial"/>
        </w:rPr>
      </w:pPr>
      <w:r w:rsidRPr="0058123F">
        <w:rPr>
          <w:rFonts w:ascii="Arial Narrow" w:hAnsi="Arial Narrow" w:cs="Arial"/>
        </w:rPr>
        <w:t>Insuficiente número de custodios para traslado a las audiencias y diligencias.</w:t>
      </w:r>
    </w:p>
    <w:p w14:paraId="2A13261E" w14:textId="77777777" w:rsidR="00F11866" w:rsidRPr="0058123F" w:rsidRDefault="00F11866" w:rsidP="00F9549E">
      <w:pPr>
        <w:pStyle w:val="Prrafodelista"/>
        <w:numPr>
          <w:ilvl w:val="0"/>
          <w:numId w:val="5"/>
        </w:numPr>
        <w:spacing w:after="0" w:line="240" w:lineRule="auto"/>
        <w:jc w:val="both"/>
        <w:rPr>
          <w:rFonts w:ascii="Arial Narrow" w:hAnsi="Arial Narrow" w:cs="Arial"/>
        </w:rPr>
      </w:pPr>
      <w:r w:rsidRPr="0058123F">
        <w:rPr>
          <w:rFonts w:ascii="Arial Narrow" w:hAnsi="Arial Narrow" w:cs="Arial"/>
        </w:rPr>
        <w:t>Deficiente suministro de elementos de apoyo para la seguridad</w:t>
      </w:r>
    </w:p>
    <w:p w14:paraId="3BAA197A" w14:textId="77777777" w:rsidR="00F11866" w:rsidRPr="0058123F" w:rsidRDefault="00F11866" w:rsidP="00F9549E">
      <w:pPr>
        <w:pStyle w:val="Prrafodelista"/>
        <w:numPr>
          <w:ilvl w:val="0"/>
          <w:numId w:val="5"/>
        </w:numPr>
        <w:spacing w:after="0" w:line="240" w:lineRule="auto"/>
        <w:jc w:val="both"/>
        <w:rPr>
          <w:rFonts w:ascii="Arial Narrow" w:hAnsi="Arial Narrow" w:cs="Arial"/>
        </w:rPr>
      </w:pPr>
      <w:r w:rsidRPr="0058123F">
        <w:rPr>
          <w:rFonts w:ascii="Arial Narrow" w:hAnsi="Arial Narrow" w:cs="Arial"/>
        </w:rPr>
        <w:t>Insuficiencia de efectivos en el cumplimiento de la vigilancia perimetral de los CAES y CIP</w:t>
      </w:r>
      <w:r w:rsidR="00EC736C" w:rsidRPr="0058123F">
        <w:rPr>
          <w:rFonts w:ascii="Arial Narrow" w:hAnsi="Arial Narrow" w:cs="Arial"/>
        </w:rPr>
        <w:t>, así como</w:t>
      </w:r>
      <w:r w:rsidRPr="0058123F">
        <w:rPr>
          <w:rFonts w:ascii="Arial Narrow" w:hAnsi="Arial Narrow" w:cs="Arial"/>
        </w:rPr>
        <w:t xml:space="preserve"> en el Ejercicio del registro para el ingreso a los CAES y CIP. </w:t>
      </w:r>
    </w:p>
    <w:p w14:paraId="07A0293A" w14:textId="77777777" w:rsidR="00F11866" w:rsidRPr="0058123F" w:rsidRDefault="00F11866" w:rsidP="00C86D36">
      <w:pPr>
        <w:spacing w:after="0" w:line="240" w:lineRule="auto"/>
        <w:ind w:left="714"/>
        <w:contextualSpacing/>
        <w:jc w:val="both"/>
        <w:rPr>
          <w:rFonts w:ascii="Arial Narrow" w:hAnsi="Arial Narrow" w:cs="Arial"/>
        </w:rPr>
      </w:pPr>
    </w:p>
    <w:p w14:paraId="265A499F" w14:textId="77777777" w:rsidR="00F11866" w:rsidRPr="0058123F" w:rsidRDefault="00F11866" w:rsidP="00F9549E">
      <w:pPr>
        <w:pStyle w:val="Prrafodelista"/>
        <w:numPr>
          <w:ilvl w:val="0"/>
          <w:numId w:val="10"/>
        </w:numPr>
        <w:spacing w:after="0" w:line="240" w:lineRule="auto"/>
        <w:jc w:val="both"/>
        <w:rPr>
          <w:rFonts w:ascii="Arial Narrow" w:hAnsi="Arial Narrow" w:cs="Arial"/>
          <w:b/>
        </w:rPr>
      </w:pPr>
      <w:r w:rsidRPr="0058123F">
        <w:rPr>
          <w:rFonts w:ascii="Arial Narrow" w:hAnsi="Arial Narrow" w:cs="Arial"/>
          <w:b/>
        </w:rPr>
        <w:t>Infraestructura</w:t>
      </w:r>
    </w:p>
    <w:p w14:paraId="70C73166" w14:textId="77777777" w:rsidR="00F11866" w:rsidRPr="0058123F" w:rsidRDefault="00F11866" w:rsidP="00F9549E">
      <w:pPr>
        <w:pStyle w:val="Prrafodelista"/>
        <w:numPr>
          <w:ilvl w:val="0"/>
          <w:numId w:val="5"/>
        </w:numPr>
        <w:spacing w:after="0" w:line="240" w:lineRule="auto"/>
        <w:jc w:val="both"/>
        <w:rPr>
          <w:rFonts w:ascii="Arial Narrow" w:hAnsi="Arial Narrow" w:cs="Arial"/>
        </w:rPr>
      </w:pPr>
      <w:r w:rsidRPr="0058123F">
        <w:rPr>
          <w:rFonts w:ascii="Arial Narrow" w:hAnsi="Arial Narrow" w:cs="Arial"/>
        </w:rPr>
        <w:t>Corresponsabilidad de las entidades territoriales para la construcción, adecuación y mantenimiento de las infraestructuras en las que se brindan servicios de atención en las diferentes modalidades para los adolescentes y jóvenes del SRPA.</w:t>
      </w:r>
    </w:p>
    <w:p w14:paraId="24BF11B0" w14:textId="77777777" w:rsidR="00F11866" w:rsidRPr="0058123F" w:rsidRDefault="00F11866" w:rsidP="00C86D36">
      <w:pPr>
        <w:spacing w:after="0" w:line="240" w:lineRule="auto"/>
        <w:contextualSpacing/>
        <w:jc w:val="both"/>
        <w:rPr>
          <w:rFonts w:ascii="Arial Narrow" w:hAnsi="Arial Narrow" w:cs="Arial"/>
        </w:rPr>
      </w:pPr>
    </w:p>
    <w:p w14:paraId="51165BB0" w14:textId="77777777" w:rsidR="00EC736C" w:rsidRPr="0058123F" w:rsidRDefault="00F11866" w:rsidP="00F9549E">
      <w:pPr>
        <w:pStyle w:val="Prrafodelista"/>
        <w:numPr>
          <w:ilvl w:val="0"/>
          <w:numId w:val="10"/>
        </w:numPr>
        <w:spacing w:after="0" w:line="240" w:lineRule="auto"/>
        <w:jc w:val="both"/>
        <w:rPr>
          <w:rFonts w:ascii="Arial Narrow" w:hAnsi="Arial Narrow" w:cs="Arial"/>
          <w:b/>
        </w:rPr>
      </w:pPr>
      <w:r w:rsidRPr="0058123F">
        <w:rPr>
          <w:rFonts w:ascii="Arial Narrow" w:hAnsi="Arial Narrow" w:cs="Arial"/>
          <w:b/>
        </w:rPr>
        <w:t xml:space="preserve">Centros Transitorios. </w:t>
      </w:r>
    </w:p>
    <w:p w14:paraId="61C8451A" w14:textId="77777777" w:rsidR="00F11866" w:rsidRPr="0058123F" w:rsidRDefault="00F11866" w:rsidP="00F9549E">
      <w:pPr>
        <w:pStyle w:val="Prrafodelista"/>
        <w:numPr>
          <w:ilvl w:val="0"/>
          <w:numId w:val="5"/>
        </w:numPr>
        <w:spacing w:after="0" w:line="240" w:lineRule="auto"/>
        <w:jc w:val="both"/>
        <w:rPr>
          <w:rFonts w:ascii="Arial Narrow" w:hAnsi="Arial Narrow" w:cs="Arial"/>
        </w:rPr>
      </w:pPr>
      <w:r w:rsidRPr="0058123F">
        <w:rPr>
          <w:rFonts w:ascii="Arial Narrow" w:hAnsi="Arial Narrow" w:cs="Arial"/>
        </w:rPr>
        <w:t>Insuficiente número de Centros Transitorios</w:t>
      </w:r>
    </w:p>
    <w:p w14:paraId="5B0FF24D" w14:textId="77777777" w:rsidR="00F11866" w:rsidRPr="0058123F" w:rsidRDefault="00F11866" w:rsidP="00C86D36">
      <w:pPr>
        <w:spacing w:after="0" w:line="240" w:lineRule="auto"/>
        <w:contextualSpacing/>
        <w:jc w:val="both"/>
        <w:rPr>
          <w:rFonts w:ascii="Arial Narrow" w:hAnsi="Arial Narrow" w:cs="Arial"/>
          <w:b/>
        </w:rPr>
      </w:pPr>
    </w:p>
    <w:p w14:paraId="0DCF577B" w14:textId="77777777" w:rsidR="00F11866" w:rsidRPr="0058123F" w:rsidRDefault="00F11866" w:rsidP="00F9549E">
      <w:pPr>
        <w:pStyle w:val="Prrafodelista"/>
        <w:numPr>
          <w:ilvl w:val="0"/>
          <w:numId w:val="10"/>
        </w:numPr>
        <w:spacing w:after="0" w:line="240" w:lineRule="auto"/>
        <w:jc w:val="both"/>
        <w:rPr>
          <w:rFonts w:ascii="Arial Narrow" w:hAnsi="Arial Narrow" w:cs="Arial"/>
          <w:b/>
        </w:rPr>
      </w:pPr>
      <w:r w:rsidRPr="0058123F">
        <w:rPr>
          <w:rFonts w:ascii="Arial Narrow" w:hAnsi="Arial Narrow" w:cs="Arial"/>
          <w:b/>
        </w:rPr>
        <w:t>Sistema de Información</w:t>
      </w:r>
    </w:p>
    <w:p w14:paraId="665BC58D" w14:textId="77777777" w:rsidR="00F11866" w:rsidRPr="0058123F" w:rsidRDefault="00F11866" w:rsidP="00F9549E">
      <w:pPr>
        <w:pStyle w:val="Prrafodelista"/>
        <w:numPr>
          <w:ilvl w:val="0"/>
          <w:numId w:val="5"/>
        </w:numPr>
        <w:spacing w:after="0" w:line="240" w:lineRule="auto"/>
        <w:jc w:val="both"/>
        <w:rPr>
          <w:rFonts w:ascii="Arial Narrow" w:hAnsi="Arial Narrow" w:cs="Arial"/>
        </w:rPr>
      </w:pPr>
      <w:r w:rsidRPr="0058123F">
        <w:rPr>
          <w:rFonts w:ascii="Arial Narrow" w:hAnsi="Arial Narrow" w:cs="Arial"/>
        </w:rPr>
        <w:t xml:space="preserve">Se requiere la cualificación de un sistema de información que permita ser interoperable. </w:t>
      </w:r>
    </w:p>
    <w:p w14:paraId="69B69114" w14:textId="77777777" w:rsidR="00F11866" w:rsidRPr="0058123F" w:rsidRDefault="00F11866" w:rsidP="00F9549E">
      <w:pPr>
        <w:pStyle w:val="Prrafodelista"/>
        <w:numPr>
          <w:ilvl w:val="0"/>
          <w:numId w:val="5"/>
        </w:numPr>
        <w:spacing w:after="0" w:line="240" w:lineRule="auto"/>
        <w:jc w:val="both"/>
        <w:rPr>
          <w:rFonts w:ascii="Arial Narrow" w:hAnsi="Arial Narrow" w:cs="Arial"/>
        </w:rPr>
      </w:pPr>
      <w:r w:rsidRPr="0058123F">
        <w:rPr>
          <w:rFonts w:ascii="Arial Narrow" w:hAnsi="Arial Narrow" w:cs="Arial"/>
        </w:rPr>
        <w:t>Se requiere fortalecimiento en los procesos de reporte y envío de la información.</w:t>
      </w:r>
    </w:p>
    <w:p w14:paraId="1BE8AAD2" w14:textId="77777777" w:rsidR="00F11866" w:rsidRPr="0058123F" w:rsidRDefault="00F11866" w:rsidP="00F9549E">
      <w:pPr>
        <w:pStyle w:val="Prrafodelista"/>
        <w:numPr>
          <w:ilvl w:val="0"/>
          <w:numId w:val="5"/>
        </w:numPr>
        <w:spacing w:after="0" w:line="240" w:lineRule="auto"/>
        <w:jc w:val="both"/>
        <w:rPr>
          <w:rFonts w:ascii="Arial Narrow" w:hAnsi="Arial Narrow" w:cs="Arial"/>
        </w:rPr>
      </w:pPr>
      <w:r w:rsidRPr="0058123F">
        <w:rPr>
          <w:rFonts w:ascii="Arial Narrow" w:hAnsi="Arial Narrow" w:cs="Arial"/>
        </w:rPr>
        <w:t>Articulación interinstitucional para conocer la realidad de la operación del SRPA.</w:t>
      </w:r>
    </w:p>
    <w:p w14:paraId="47EE0C1C" w14:textId="77777777" w:rsidR="00EC736C" w:rsidRPr="0058123F" w:rsidRDefault="00EC736C" w:rsidP="00C86D36">
      <w:pPr>
        <w:pStyle w:val="Prrafodelista"/>
        <w:spacing w:after="0" w:line="240" w:lineRule="auto"/>
        <w:jc w:val="both"/>
        <w:rPr>
          <w:rFonts w:ascii="Arial Narrow" w:hAnsi="Arial Narrow" w:cs="Arial"/>
        </w:rPr>
      </w:pPr>
    </w:p>
    <w:p w14:paraId="12537580" w14:textId="77777777" w:rsidR="00F11866" w:rsidRPr="0058123F" w:rsidRDefault="00F11866" w:rsidP="00F9549E">
      <w:pPr>
        <w:pStyle w:val="Prrafodelista"/>
        <w:numPr>
          <w:ilvl w:val="0"/>
          <w:numId w:val="10"/>
        </w:numPr>
        <w:spacing w:after="0" w:line="240" w:lineRule="auto"/>
        <w:jc w:val="both"/>
        <w:rPr>
          <w:rFonts w:ascii="Arial Narrow" w:hAnsi="Arial Narrow" w:cs="Arial"/>
          <w:b/>
        </w:rPr>
      </w:pPr>
      <w:r w:rsidRPr="0058123F">
        <w:rPr>
          <w:rFonts w:ascii="Arial Narrow" w:hAnsi="Arial Narrow" w:cs="Arial"/>
          <w:b/>
        </w:rPr>
        <w:t xml:space="preserve">Post egreso </w:t>
      </w:r>
    </w:p>
    <w:p w14:paraId="26CF757C" w14:textId="77777777" w:rsidR="00F11866" w:rsidRPr="0058123F" w:rsidRDefault="00F11866" w:rsidP="00F9549E">
      <w:pPr>
        <w:pStyle w:val="Prrafodelista"/>
        <w:numPr>
          <w:ilvl w:val="0"/>
          <w:numId w:val="5"/>
        </w:numPr>
        <w:spacing w:after="0" w:line="240" w:lineRule="auto"/>
        <w:jc w:val="both"/>
        <w:rPr>
          <w:rFonts w:ascii="Arial Narrow" w:hAnsi="Arial Narrow" w:cs="Arial"/>
        </w:rPr>
      </w:pPr>
      <w:r w:rsidRPr="0058123F">
        <w:rPr>
          <w:rFonts w:ascii="Arial Narrow" w:hAnsi="Arial Narrow" w:cs="Arial"/>
        </w:rPr>
        <w:t xml:space="preserve">Se requiere de mayor oferta del ente territorial, acorde con una política social que garantice el acceso a educación y oportunidades laborales. </w:t>
      </w:r>
    </w:p>
    <w:p w14:paraId="7FDAE28C" w14:textId="77777777" w:rsidR="00733442" w:rsidRPr="0058123F" w:rsidRDefault="00733442" w:rsidP="00C86D36">
      <w:pPr>
        <w:spacing w:after="0" w:line="240" w:lineRule="auto"/>
        <w:jc w:val="both"/>
        <w:rPr>
          <w:rFonts w:ascii="Arial Narrow" w:hAnsi="Arial Narrow" w:cs="Arial"/>
        </w:rPr>
      </w:pPr>
    </w:p>
    <w:p w14:paraId="0B320029" w14:textId="77777777" w:rsidR="00733442" w:rsidRPr="0058123F" w:rsidRDefault="00733442" w:rsidP="00C86D36">
      <w:pPr>
        <w:spacing w:after="0" w:line="240" w:lineRule="auto"/>
        <w:jc w:val="both"/>
        <w:rPr>
          <w:rFonts w:ascii="Arial Narrow" w:hAnsi="Arial Narrow" w:cs="Arial"/>
        </w:rPr>
      </w:pPr>
    </w:p>
    <w:p w14:paraId="183CDC92" w14:textId="77777777" w:rsidR="0001795B" w:rsidRPr="0058123F" w:rsidRDefault="0001795B" w:rsidP="00C86D36">
      <w:pPr>
        <w:spacing w:after="0" w:line="240" w:lineRule="auto"/>
        <w:jc w:val="both"/>
        <w:rPr>
          <w:rFonts w:ascii="Arial Narrow" w:eastAsiaTheme="majorEastAsia" w:hAnsi="Arial Narrow" w:cs="Arial"/>
          <w:b/>
          <w:sz w:val="24"/>
          <w:szCs w:val="32"/>
        </w:rPr>
      </w:pPr>
      <w:r w:rsidRPr="0058123F">
        <w:rPr>
          <w:rFonts w:ascii="Arial Narrow" w:hAnsi="Arial Narrow" w:cs="Arial"/>
          <w:b/>
        </w:rPr>
        <w:br w:type="page"/>
      </w:r>
    </w:p>
    <w:p w14:paraId="71E67EF0" w14:textId="77777777" w:rsidR="0035278C" w:rsidRPr="0058123F" w:rsidRDefault="0035278C" w:rsidP="00F9549E">
      <w:pPr>
        <w:pStyle w:val="Ttulo1"/>
        <w:numPr>
          <w:ilvl w:val="0"/>
          <w:numId w:val="12"/>
        </w:numPr>
        <w:spacing w:before="0" w:line="240" w:lineRule="auto"/>
        <w:jc w:val="both"/>
        <w:rPr>
          <w:rFonts w:ascii="Arial Narrow" w:hAnsi="Arial Narrow" w:cs="Arial"/>
          <w:b/>
        </w:rPr>
      </w:pPr>
      <w:bookmarkStart w:id="21" w:name="_Toc530933670"/>
      <w:r w:rsidRPr="0058123F">
        <w:rPr>
          <w:rFonts w:ascii="Arial Narrow" w:hAnsi="Arial Narrow" w:cs="Arial"/>
          <w:b/>
        </w:rPr>
        <w:lastRenderedPageBreak/>
        <w:t>DROGADICCIÓN EN LOS MENORES.</w:t>
      </w:r>
      <w:bookmarkEnd w:id="21"/>
    </w:p>
    <w:p w14:paraId="32A0BC58" w14:textId="77777777" w:rsidR="0035278C" w:rsidRPr="0058123F" w:rsidRDefault="0035278C" w:rsidP="00C86D36">
      <w:pPr>
        <w:spacing w:after="0" w:line="240" w:lineRule="auto"/>
        <w:jc w:val="both"/>
        <w:rPr>
          <w:rFonts w:ascii="Arial Narrow" w:hAnsi="Arial Narrow" w:cs="Arial"/>
          <w:b/>
        </w:rPr>
      </w:pPr>
    </w:p>
    <w:p w14:paraId="5B6638E2" w14:textId="77777777" w:rsidR="0035278C" w:rsidRPr="0058123F" w:rsidRDefault="0035278C" w:rsidP="004659E6">
      <w:pPr>
        <w:spacing w:after="0" w:line="240" w:lineRule="auto"/>
        <w:jc w:val="both"/>
        <w:rPr>
          <w:rFonts w:ascii="Arial Narrow" w:hAnsi="Arial Narrow" w:cs="Arial"/>
        </w:rPr>
      </w:pPr>
      <w:r w:rsidRPr="0058123F">
        <w:rPr>
          <w:rFonts w:ascii="Arial Narrow" w:hAnsi="Arial Narrow" w:cs="Arial"/>
          <w:b/>
        </w:rPr>
        <w:t>Senador:</w:t>
      </w:r>
      <w:r w:rsidR="005338CF">
        <w:rPr>
          <w:rFonts w:ascii="Arial Narrow" w:hAnsi="Arial Narrow" w:cs="Arial"/>
        </w:rPr>
        <w:tab/>
      </w:r>
      <w:r w:rsidRPr="0058123F">
        <w:rPr>
          <w:rFonts w:ascii="Arial Narrow" w:hAnsi="Arial Narrow" w:cs="Arial"/>
        </w:rPr>
        <w:t xml:space="preserve">José </w:t>
      </w:r>
      <w:proofErr w:type="spellStart"/>
      <w:r w:rsidRPr="0058123F">
        <w:rPr>
          <w:rFonts w:ascii="Arial Narrow" w:hAnsi="Arial Narrow" w:cs="Arial"/>
        </w:rPr>
        <w:t>Aulo</w:t>
      </w:r>
      <w:proofErr w:type="spellEnd"/>
      <w:r w:rsidRPr="0058123F">
        <w:rPr>
          <w:rFonts w:ascii="Arial Narrow" w:hAnsi="Arial Narrow" w:cs="Arial"/>
        </w:rPr>
        <w:t xml:space="preserve"> Polo </w:t>
      </w:r>
      <w:proofErr w:type="spellStart"/>
      <w:r w:rsidRPr="0058123F">
        <w:rPr>
          <w:rFonts w:ascii="Arial Narrow" w:hAnsi="Arial Narrow" w:cs="Arial"/>
        </w:rPr>
        <w:t>Narvaes</w:t>
      </w:r>
      <w:proofErr w:type="spellEnd"/>
      <w:r w:rsidRPr="0058123F">
        <w:rPr>
          <w:rFonts w:ascii="Arial Narrow" w:hAnsi="Arial Narrow" w:cs="Arial"/>
        </w:rPr>
        <w:t xml:space="preserve"> (Partido Verde)</w:t>
      </w:r>
      <w:r w:rsidR="004659E6">
        <w:rPr>
          <w:rFonts w:ascii="Arial Narrow" w:hAnsi="Arial Narrow" w:cs="Arial"/>
        </w:rPr>
        <w:t>: c</w:t>
      </w:r>
      <w:r w:rsidRPr="0058123F">
        <w:rPr>
          <w:rFonts w:ascii="Arial Narrow" w:hAnsi="Arial Narrow" w:cs="Arial"/>
        </w:rPr>
        <w:t>ifras de consumo de sustancias psicoactivas en NNA en Pasto, Ipiales y Tumaco.</w:t>
      </w:r>
    </w:p>
    <w:p w14:paraId="7BA129CA" w14:textId="77777777" w:rsidR="00EC736C" w:rsidRPr="0058123F" w:rsidRDefault="00F21651" w:rsidP="00C86D36">
      <w:pPr>
        <w:spacing w:after="0" w:line="240" w:lineRule="auto"/>
        <w:jc w:val="both"/>
        <w:rPr>
          <w:rFonts w:ascii="Arial Narrow" w:hAnsi="Arial Narrow" w:cs="Arial"/>
        </w:rPr>
      </w:pPr>
      <w:r w:rsidRPr="0058123F">
        <w:rPr>
          <w:rFonts w:ascii="Arial Narrow" w:hAnsi="Arial Narrow" w:cs="Arial"/>
          <w:b/>
        </w:rPr>
        <w:t>Senador:</w:t>
      </w:r>
      <w:r w:rsidRPr="0058123F">
        <w:rPr>
          <w:rFonts w:ascii="Arial Narrow" w:hAnsi="Arial Narrow" w:cs="Arial"/>
        </w:rPr>
        <w:t xml:space="preserve"> </w:t>
      </w:r>
      <w:proofErr w:type="spellStart"/>
      <w:r w:rsidRPr="0058123F">
        <w:rPr>
          <w:rFonts w:ascii="Arial Narrow" w:hAnsi="Arial Narrow" w:cs="Arial"/>
        </w:rPr>
        <w:t>Aydeé</w:t>
      </w:r>
      <w:proofErr w:type="spellEnd"/>
      <w:r w:rsidRPr="0058123F">
        <w:rPr>
          <w:rFonts w:ascii="Arial Narrow" w:hAnsi="Arial Narrow" w:cs="Arial"/>
        </w:rPr>
        <w:t xml:space="preserve"> Lizarazo Cubillos (MIRA)</w:t>
      </w:r>
      <w:r w:rsidR="00ED1198">
        <w:rPr>
          <w:rFonts w:ascii="Arial Narrow" w:hAnsi="Arial Narrow" w:cs="Arial"/>
        </w:rPr>
        <w:t xml:space="preserve">: </w:t>
      </w:r>
      <w:r w:rsidRPr="0058123F">
        <w:rPr>
          <w:rFonts w:ascii="Arial Narrow" w:hAnsi="Arial Narrow" w:cs="Arial"/>
        </w:rPr>
        <w:t xml:space="preserve">Se informa por parte del equipo de trabajo de la senadora, que aún se encuentran trabajando en lo que sería la intervención de la senadora. </w:t>
      </w:r>
      <w:r w:rsidR="00EC736C" w:rsidRPr="0058123F">
        <w:rPr>
          <w:rFonts w:ascii="Arial Narrow" w:hAnsi="Arial Narrow" w:cs="Arial"/>
        </w:rPr>
        <w:t>Dado que no está definido qué temas específicos espera que se traten sobre el particular, a continuación se presentan las generalidades del tema:</w:t>
      </w:r>
    </w:p>
    <w:p w14:paraId="70CD159A" w14:textId="77777777" w:rsidR="000F289C" w:rsidRPr="0058123F" w:rsidRDefault="000F289C" w:rsidP="00C86D36">
      <w:pPr>
        <w:spacing w:after="0" w:line="240" w:lineRule="auto"/>
        <w:jc w:val="both"/>
        <w:rPr>
          <w:rFonts w:ascii="Arial Narrow" w:hAnsi="Arial Narrow" w:cs="Arial"/>
        </w:rPr>
      </w:pPr>
    </w:p>
    <w:p w14:paraId="06C2B274" w14:textId="77777777" w:rsidR="000F289C" w:rsidRPr="0058123F" w:rsidRDefault="000F289C" w:rsidP="00C86D36">
      <w:pPr>
        <w:spacing w:after="0" w:line="240" w:lineRule="auto"/>
        <w:jc w:val="both"/>
        <w:rPr>
          <w:rFonts w:ascii="Arial Narrow" w:hAnsi="Arial Narrow" w:cs="Arial"/>
          <w:b/>
        </w:rPr>
      </w:pPr>
      <w:r w:rsidRPr="0058123F">
        <w:rPr>
          <w:rFonts w:ascii="Arial Narrow" w:hAnsi="Arial Narrow" w:cs="Arial"/>
          <w:b/>
        </w:rPr>
        <w:t>Concepto</w:t>
      </w:r>
    </w:p>
    <w:p w14:paraId="7644C934" w14:textId="77777777" w:rsidR="000F289C" w:rsidRPr="004024C1" w:rsidRDefault="000F289C" w:rsidP="00C86D36">
      <w:pPr>
        <w:spacing w:after="0" w:line="240" w:lineRule="auto"/>
        <w:jc w:val="both"/>
        <w:rPr>
          <w:rFonts w:ascii="Arial Narrow" w:hAnsi="Arial Narrow" w:cs="Arial"/>
        </w:rPr>
      </w:pPr>
      <w:r w:rsidRPr="004024C1">
        <w:rPr>
          <w:rFonts w:ascii="Arial Narrow" w:hAnsi="Arial Narrow" w:cs="Arial"/>
        </w:rPr>
        <w:t>Consumo de alguna sustancia, por cualquier vía de administración, que produce una alteración del funcionamiento del sistema nervioso central y es susceptible de crear dependencia, ya sea psicológico, físico o ambas. Además, las sustancias psicoactivas, tienen la capacidad de modificar la conciencia, el estado de ánimo o los procesos de pensamiento de la persona que las consume.</w:t>
      </w:r>
    </w:p>
    <w:p w14:paraId="47E7D184" w14:textId="77777777" w:rsidR="00982CCA" w:rsidRPr="004024C1" w:rsidRDefault="00982CCA" w:rsidP="00C86D36">
      <w:pPr>
        <w:spacing w:after="0" w:line="240" w:lineRule="auto"/>
        <w:jc w:val="both"/>
        <w:rPr>
          <w:rFonts w:ascii="Arial Narrow" w:hAnsi="Arial Narrow" w:cs="Arial"/>
        </w:rPr>
      </w:pPr>
    </w:p>
    <w:p w14:paraId="235D9816" w14:textId="77777777" w:rsidR="00EC736C" w:rsidRDefault="00EC736C" w:rsidP="00C86D36">
      <w:pPr>
        <w:spacing w:after="0" w:line="240" w:lineRule="auto"/>
        <w:jc w:val="both"/>
        <w:rPr>
          <w:rFonts w:ascii="Arial Narrow" w:hAnsi="Arial Narrow" w:cs="Arial"/>
          <w:b/>
        </w:rPr>
      </w:pPr>
      <w:r w:rsidRPr="004024C1">
        <w:rPr>
          <w:rFonts w:ascii="Arial Narrow" w:hAnsi="Arial Narrow" w:cs="Arial"/>
          <w:b/>
        </w:rPr>
        <w:t xml:space="preserve">Contexto </w:t>
      </w:r>
    </w:p>
    <w:p w14:paraId="58A04361" w14:textId="77777777" w:rsidR="00EC736C" w:rsidRPr="004560BC" w:rsidRDefault="00EC736C" w:rsidP="00F9549E">
      <w:pPr>
        <w:pStyle w:val="Prrafodelista"/>
        <w:numPr>
          <w:ilvl w:val="0"/>
          <w:numId w:val="5"/>
        </w:numPr>
        <w:spacing w:after="0" w:line="240" w:lineRule="auto"/>
        <w:jc w:val="both"/>
        <w:rPr>
          <w:rFonts w:ascii="Arial Narrow" w:hAnsi="Arial Narrow" w:cs="Arial"/>
          <w:highlight w:val="cyan"/>
        </w:rPr>
      </w:pPr>
      <w:commentRangeStart w:id="22"/>
      <w:r w:rsidRPr="004560BC">
        <w:rPr>
          <w:rFonts w:ascii="Arial Narrow" w:hAnsi="Arial Narrow" w:cs="Arial"/>
          <w:highlight w:val="cyan"/>
        </w:rPr>
        <w:t>La edad promedio de inicio de consumo de sustancias psicoactivas en Colombia son los 13,1 años.</w:t>
      </w:r>
    </w:p>
    <w:p w14:paraId="1745D3B5" w14:textId="75E79C89" w:rsidR="00EC736C" w:rsidRPr="004560BC" w:rsidRDefault="00EC736C" w:rsidP="00F9549E">
      <w:pPr>
        <w:pStyle w:val="Prrafodelista"/>
        <w:numPr>
          <w:ilvl w:val="0"/>
          <w:numId w:val="5"/>
        </w:numPr>
        <w:spacing w:after="0" w:line="240" w:lineRule="auto"/>
        <w:jc w:val="both"/>
        <w:rPr>
          <w:rFonts w:ascii="Arial Narrow" w:hAnsi="Arial Narrow" w:cs="Arial"/>
          <w:highlight w:val="cyan"/>
        </w:rPr>
      </w:pPr>
      <w:r w:rsidRPr="004560BC">
        <w:rPr>
          <w:rFonts w:ascii="Arial Narrow" w:hAnsi="Arial Narrow" w:cs="Arial"/>
          <w:highlight w:val="cyan"/>
        </w:rPr>
        <w:t xml:space="preserve">La marihuana es la sustancia ilícita más usada pasando de </w:t>
      </w:r>
      <w:ins w:id="23" w:author="Lina Lorena Hernandez Garzon" w:date="2019-01-31T10:45:00Z">
        <w:r w:rsidR="004B7032">
          <w:rPr>
            <w:rFonts w:ascii="Arial Narrow" w:hAnsi="Arial Narrow" w:cs="Arial"/>
            <w:highlight w:val="cyan"/>
          </w:rPr>
          <w:t>6,9</w:t>
        </w:r>
      </w:ins>
      <w:del w:id="24" w:author="Lina Lorena Hernandez Garzon" w:date="2019-01-31T10:45:00Z">
        <w:r w:rsidRPr="004560BC" w:rsidDel="004B7032">
          <w:rPr>
            <w:rFonts w:ascii="Arial Narrow" w:hAnsi="Arial Narrow" w:cs="Arial"/>
            <w:highlight w:val="cyan"/>
          </w:rPr>
          <w:delText>5,2</w:delText>
        </w:r>
      </w:del>
      <w:r w:rsidRPr="004560BC">
        <w:rPr>
          <w:rFonts w:ascii="Arial Narrow" w:hAnsi="Arial Narrow" w:cs="Arial"/>
          <w:highlight w:val="cyan"/>
        </w:rPr>
        <w:t xml:space="preserve">% en </w:t>
      </w:r>
      <w:del w:id="25" w:author="Julio Alfredo Escobar Lizano" w:date="2019-01-31T11:40:00Z">
        <w:r w:rsidRPr="004560BC">
          <w:rPr>
            <w:rFonts w:ascii="Arial Narrow" w:hAnsi="Arial Narrow" w:cs="Arial"/>
            <w:highlight w:val="cyan"/>
          </w:rPr>
          <w:delText>2013</w:delText>
        </w:r>
      </w:del>
      <w:ins w:id="26" w:author="Julio Alfredo Escobar Lizano" w:date="2019-01-31T11:40:00Z">
        <w:r w:rsidRPr="004560BC">
          <w:rPr>
            <w:rFonts w:ascii="Arial Narrow" w:hAnsi="Arial Narrow" w:cs="Arial"/>
            <w:highlight w:val="cyan"/>
          </w:rPr>
          <w:t>201</w:t>
        </w:r>
      </w:ins>
      <w:ins w:id="27" w:author="Lina Lorena Hernandez Garzon" w:date="2019-01-31T10:45:00Z">
        <w:r w:rsidR="004B7032">
          <w:rPr>
            <w:rFonts w:ascii="Arial Narrow" w:hAnsi="Arial Narrow" w:cs="Arial"/>
            <w:highlight w:val="cyan"/>
          </w:rPr>
          <w:t>1</w:t>
        </w:r>
      </w:ins>
      <w:del w:id="28" w:author="Lina Lorena Hernandez Garzon" w:date="2019-01-31T10:45:00Z">
        <w:r w:rsidRPr="004560BC" w:rsidDel="004B7032">
          <w:rPr>
            <w:rFonts w:ascii="Arial Narrow" w:hAnsi="Arial Narrow" w:cs="Arial"/>
            <w:highlight w:val="cyan"/>
          </w:rPr>
          <w:delText>3</w:delText>
        </w:r>
      </w:del>
      <w:r w:rsidRPr="004560BC">
        <w:rPr>
          <w:rFonts w:ascii="Arial Narrow" w:hAnsi="Arial Narrow" w:cs="Arial"/>
          <w:highlight w:val="cyan"/>
        </w:rPr>
        <w:t xml:space="preserve"> a 8</w:t>
      </w:r>
      <w:ins w:id="29" w:author="Lina Lorena Hernandez Garzon" w:date="2019-01-31T10:45:00Z">
        <w:r w:rsidR="004B7032">
          <w:rPr>
            <w:rFonts w:ascii="Arial Narrow" w:hAnsi="Arial Narrow" w:cs="Arial"/>
            <w:highlight w:val="cyan"/>
          </w:rPr>
          <w:t>,3</w:t>
        </w:r>
      </w:ins>
      <w:r w:rsidRPr="004560BC">
        <w:rPr>
          <w:rFonts w:ascii="Arial Narrow" w:hAnsi="Arial Narrow" w:cs="Arial"/>
          <w:highlight w:val="cyan"/>
        </w:rPr>
        <w:t>% en 2016.</w:t>
      </w:r>
    </w:p>
    <w:p w14:paraId="6CD776B5" w14:textId="77777777" w:rsidR="00EC736C" w:rsidRPr="004560BC" w:rsidRDefault="00EC736C" w:rsidP="00F9549E">
      <w:pPr>
        <w:pStyle w:val="Prrafodelista"/>
        <w:numPr>
          <w:ilvl w:val="0"/>
          <w:numId w:val="5"/>
        </w:numPr>
        <w:spacing w:after="0" w:line="240" w:lineRule="auto"/>
        <w:jc w:val="both"/>
        <w:rPr>
          <w:rFonts w:ascii="Arial Narrow" w:hAnsi="Arial Narrow" w:cs="Arial"/>
          <w:highlight w:val="cyan"/>
        </w:rPr>
      </w:pPr>
      <w:commentRangeStart w:id="30"/>
      <w:r w:rsidRPr="004560BC">
        <w:rPr>
          <w:rFonts w:ascii="Arial Narrow" w:hAnsi="Arial Narrow" w:cs="Arial"/>
          <w:highlight w:val="cyan"/>
        </w:rPr>
        <w:t>En Colombia la edad de inicio de consumo se ha venido disminuyendo.</w:t>
      </w:r>
      <w:commentRangeEnd w:id="30"/>
      <w:r w:rsidR="00AC5F1C">
        <w:rPr>
          <w:rStyle w:val="Refdecomentario"/>
        </w:rPr>
        <w:commentReference w:id="30"/>
      </w:r>
    </w:p>
    <w:p w14:paraId="20F1E130" w14:textId="77777777" w:rsidR="00EC736C" w:rsidRPr="004560BC" w:rsidRDefault="00EC736C" w:rsidP="00F9549E">
      <w:pPr>
        <w:pStyle w:val="Prrafodelista"/>
        <w:numPr>
          <w:ilvl w:val="0"/>
          <w:numId w:val="5"/>
        </w:numPr>
        <w:spacing w:after="0" w:line="240" w:lineRule="auto"/>
        <w:jc w:val="both"/>
        <w:rPr>
          <w:rFonts w:ascii="Arial Narrow" w:hAnsi="Arial Narrow" w:cs="Arial"/>
          <w:highlight w:val="cyan"/>
        </w:rPr>
      </w:pPr>
      <w:r w:rsidRPr="004560BC">
        <w:rPr>
          <w:rFonts w:ascii="Arial Narrow" w:hAnsi="Arial Narrow" w:cs="Arial"/>
          <w:highlight w:val="cyan"/>
        </w:rPr>
        <w:t xml:space="preserve">El 70,2% de los estudiantes consideran fácil comprar alcohol a pesar de la prohibición de la venta a menores de </w:t>
      </w:r>
      <w:del w:id="31" w:author="Lina Lorena Hernandez Garzon" w:date="2019-01-31T10:39:00Z">
        <w:r w:rsidRPr="004560BC" w:rsidDel="004B7032">
          <w:rPr>
            <w:rFonts w:ascii="Arial Narrow" w:hAnsi="Arial Narrow" w:cs="Arial"/>
            <w:highlight w:val="cyan"/>
          </w:rPr>
          <w:delText>edad</w:delText>
        </w:r>
      </w:del>
      <w:ins w:id="32" w:author="Lina Lorena Hernandez Garzon" w:date="2019-01-31T10:39:00Z">
        <w:r w:rsidR="004B7032">
          <w:rPr>
            <w:rFonts w:ascii="Arial Narrow" w:hAnsi="Arial Narrow" w:cs="Arial"/>
            <w:highlight w:val="cyan"/>
          </w:rPr>
          <w:t>18 años</w:t>
        </w:r>
      </w:ins>
      <w:r w:rsidRPr="004560BC">
        <w:rPr>
          <w:rFonts w:ascii="Arial Narrow" w:hAnsi="Arial Narrow" w:cs="Arial"/>
          <w:highlight w:val="cyan"/>
        </w:rPr>
        <w:t>.</w:t>
      </w:r>
    </w:p>
    <w:p w14:paraId="7A58A369" w14:textId="77777777" w:rsidR="005338CF" w:rsidRPr="004560BC" w:rsidRDefault="005338CF" w:rsidP="00F9549E">
      <w:pPr>
        <w:pStyle w:val="Prrafodelista"/>
        <w:numPr>
          <w:ilvl w:val="0"/>
          <w:numId w:val="5"/>
        </w:numPr>
        <w:spacing w:after="0" w:line="240" w:lineRule="auto"/>
        <w:jc w:val="both"/>
        <w:rPr>
          <w:rFonts w:ascii="Arial Narrow" w:hAnsi="Arial Narrow" w:cs="Arial"/>
          <w:highlight w:val="cyan"/>
        </w:rPr>
      </w:pPr>
      <w:r w:rsidRPr="004560BC">
        <w:rPr>
          <w:rFonts w:ascii="Arial Narrow" w:hAnsi="Arial Narrow" w:cs="Arial"/>
          <w:highlight w:val="cyan"/>
        </w:rPr>
        <w:t>La prevalencia de Consumo de cigarrillo de niños en la escuela en el último año es del 14</w:t>
      </w:r>
      <w:ins w:id="33" w:author="Lina Lorena Hernandez Garzon" w:date="2019-01-31T11:01:00Z">
        <w:r w:rsidR="00DC3564">
          <w:rPr>
            <w:rFonts w:ascii="Arial Narrow" w:hAnsi="Arial Narrow" w:cs="Arial"/>
            <w:highlight w:val="cyan"/>
          </w:rPr>
          <w:t>,</w:t>
        </w:r>
      </w:ins>
      <w:del w:id="34" w:author="Lina Lorena Hernandez Garzon" w:date="2019-01-31T11:01:00Z">
        <w:r w:rsidRPr="004560BC" w:rsidDel="00DC3564">
          <w:rPr>
            <w:rFonts w:ascii="Arial Narrow" w:hAnsi="Arial Narrow" w:cs="Arial"/>
            <w:highlight w:val="cyan"/>
          </w:rPr>
          <w:delText>.</w:delText>
        </w:r>
      </w:del>
      <w:r w:rsidRPr="004560BC">
        <w:rPr>
          <w:rFonts w:ascii="Arial Narrow" w:hAnsi="Arial Narrow" w:cs="Arial"/>
          <w:highlight w:val="cyan"/>
        </w:rPr>
        <w:t>47%.</w:t>
      </w:r>
    </w:p>
    <w:p w14:paraId="3581DD18" w14:textId="77777777" w:rsidR="005338CF" w:rsidRPr="004560BC" w:rsidRDefault="005338CF" w:rsidP="00F9549E">
      <w:pPr>
        <w:pStyle w:val="Prrafodelista"/>
        <w:numPr>
          <w:ilvl w:val="0"/>
          <w:numId w:val="5"/>
        </w:numPr>
        <w:spacing w:after="0" w:line="240" w:lineRule="auto"/>
        <w:jc w:val="both"/>
        <w:rPr>
          <w:rFonts w:ascii="Arial Narrow" w:hAnsi="Arial Narrow" w:cs="Arial"/>
          <w:highlight w:val="cyan"/>
        </w:rPr>
      </w:pPr>
      <w:r w:rsidRPr="004560BC">
        <w:rPr>
          <w:rFonts w:ascii="Arial Narrow" w:hAnsi="Arial Narrow" w:cs="Arial"/>
          <w:highlight w:val="cyan"/>
        </w:rPr>
        <w:t>La prevalencia de Consumo de Alcohol de niños en la escuela en el último año es del 59%.</w:t>
      </w:r>
      <w:commentRangeEnd w:id="22"/>
      <w:r w:rsidR="00DC3564">
        <w:rPr>
          <w:rStyle w:val="Refdecomentario"/>
        </w:rPr>
        <w:commentReference w:id="22"/>
      </w:r>
    </w:p>
    <w:p w14:paraId="520BB590" w14:textId="77777777" w:rsidR="00EC736C" w:rsidRPr="004560BC" w:rsidRDefault="00EC736C" w:rsidP="00F9549E">
      <w:pPr>
        <w:pStyle w:val="Prrafodelista"/>
        <w:numPr>
          <w:ilvl w:val="0"/>
          <w:numId w:val="5"/>
        </w:numPr>
        <w:spacing w:after="0" w:line="240" w:lineRule="auto"/>
        <w:jc w:val="both"/>
        <w:rPr>
          <w:rFonts w:ascii="Arial Narrow" w:hAnsi="Arial Narrow" w:cs="Arial"/>
          <w:highlight w:val="cyan"/>
        </w:rPr>
      </w:pPr>
      <w:commentRangeStart w:id="35"/>
      <w:r w:rsidRPr="004560BC">
        <w:rPr>
          <w:rFonts w:ascii="Arial Narrow" w:hAnsi="Arial Narrow" w:cs="Arial"/>
          <w:highlight w:val="cyan"/>
        </w:rPr>
        <w:t>En Colombia el número de personas que han usado alguna droga al menos una vez en la vida se ha incrementado, pasando de 8,8% en 2008 a 12,2% en 2013.</w:t>
      </w:r>
      <w:commentRangeEnd w:id="35"/>
      <w:r w:rsidR="00DC3564">
        <w:rPr>
          <w:rStyle w:val="Refdecomentario"/>
        </w:rPr>
        <w:commentReference w:id="35"/>
      </w:r>
    </w:p>
    <w:p w14:paraId="264138F8" w14:textId="77777777" w:rsidR="00EC736C" w:rsidRPr="00D95A21" w:rsidRDefault="00EC736C" w:rsidP="00F9549E">
      <w:pPr>
        <w:pStyle w:val="Prrafodelista"/>
        <w:numPr>
          <w:ilvl w:val="0"/>
          <w:numId w:val="5"/>
        </w:numPr>
        <w:spacing w:after="0" w:line="240" w:lineRule="auto"/>
        <w:jc w:val="both"/>
        <w:rPr>
          <w:rFonts w:ascii="Arial Narrow" w:hAnsi="Arial Narrow" w:cs="Arial"/>
          <w:highlight w:val="yellow"/>
        </w:rPr>
      </w:pPr>
      <w:r w:rsidRPr="00D95A21">
        <w:rPr>
          <w:rFonts w:ascii="Arial Narrow" w:hAnsi="Arial Narrow" w:cs="Arial"/>
          <w:highlight w:val="yellow"/>
        </w:rPr>
        <w:t>8.</w:t>
      </w:r>
      <w:r w:rsidR="00D95A21" w:rsidRPr="00D95A21">
        <w:rPr>
          <w:rFonts w:ascii="Arial Narrow" w:hAnsi="Arial Narrow" w:cs="Arial"/>
          <w:highlight w:val="yellow"/>
        </w:rPr>
        <w:t>764</w:t>
      </w:r>
      <w:r w:rsidRPr="00D95A21">
        <w:rPr>
          <w:rFonts w:ascii="Arial Narrow" w:hAnsi="Arial Narrow" w:cs="Arial"/>
          <w:highlight w:val="yellow"/>
        </w:rPr>
        <w:t xml:space="preserve"> NNA consumidores de sustancias psicoactivas con derechos amenazados o vulnerados fueron atendidos en PARD entre 2017 y </w:t>
      </w:r>
      <w:r w:rsidR="00D95A21">
        <w:rPr>
          <w:rFonts w:ascii="Arial Narrow" w:hAnsi="Arial Narrow" w:cs="Arial"/>
          <w:highlight w:val="yellow"/>
        </w:rPr>
        <w:t>diciembre 31</w:t>
      </w:r>
      <w:r w:rsidRPr="00D95A21">
        <w:rPr>
          <w:rFonts w:ascii="Arial Narrow" w:hAnsi="Arial Narrow" w:cs="Arial"/>
          <w:highlight w:val="yellow"/>
        </w:rPr>
        <w:t xml:space="preserve"> de 2018.</w:t>
      </w:r>
    </w:p>
    <w:p w14:paraId="2F334BE6" w14:textId="77777777" w:rsidR="00EC736C" w:rsidRPr="00D95A21" w:rsidRDefault="00EC736C" w:rsidP="00F9549E">
      <w:pPr>
        <w:pStyle w:val="Prrafodelista"/>
        <w:numPr>
          <w:ilvl w:val="0"/>
          <w:numId w:val="5"/>
        </w:numPr>
        <w:spacing w:after="0" w:line="240" w:lineRule="auto"/>
        <w:jc w:val="both"/>
        <w:rPr>
          <w:rFonts w:ascii="Arial Narrow" w:hAnsi="Arial Narrow" w:cs="Arial"/>
          <w:highlight w:val="yellow"/>
        </w:rPr>
      </w:pPr>
      <w:r w:rsidRPr="00D95A21">
        <w:rPr>
          <w:rFonts w:ascii="Arial Narrow" w:hAnsi="Arial Narrow" w:cs="Arial"/>
          <w:highlight w:val="yellow"/>
        </w:rPr>
        <w:t>En</w:t>
      </w:r>
      <w:r w:rsidR="00842F73" w:rsidRPr="00D95A21">
        <w:rPr>
          <w:rFonts w:ascii="Arial Narrow" w:hAnsi="Arial Narrow" w:cs="Arial"/>
          <w:highlight w:val="yellow"/>
        </w:rPr>
        <w:t xml:space="preserve">tre el </w:t>
      </w:r>
      <w:r w:rsidRPr="00D95A21">
        <w:rPr>
          <w:rFonts w:ascii="Arial Narrow" w:hAnsi="Arial Narrow" w:cs="Arial"/>
          <w:highlight w:val="yellow"/>
        </w:rPr>
        <w:t xml:space="preserve">1 de enero de 2015 </w:t>
      </w:r>
      <w:r w:rsidR="00842F73" w:rsidRPr="00D95A21">
        <w:rPr>
          <w:rFonts w:ascii="Arial Narrow" w:hAnsi="Arial Narrow" w:cs="Arial"/>
          <w:highlight w:val="yellow"/>
        </w:rPr>
        <w:t xml:space="preserve">y el </w:t>
      </w:r>
      <w:r w:rsidRPr="00D95A21">
        <w:rPr>
          <w:rFonts w:ascii="Arial Narrow" w:hAnsi="Arial Narrow" w:cs="Arial"/>
          <w:highlight w:val="yellow"/>
        </w:rPr>
        <w:t xml:space="preserve">31 de </w:t>
      </w:r>
      <w:r w:rsidR="00D95A21">
        <w:rPr>
          <w:rFonts w:ascii="Arial Narrow" w:hAnsi="Arial Narrow" w:cs="Arial"/>
          <w:highlight w:val="yellow"/>
        </w:rPr>
        <w:t>diciembre</w:t>
      </w:r>
      <w:r w:rsidRPr="00D95A21">
        <w:rPr>
          <w:rFonts w:ascii="Arial Narrow" w:hAnsi="Arial Narrow" w:cs="Arial"/>
          <w:highlight w:val="yellow"/>
        </w:rPr>
        <w:t xml:space="preserve"> de 2018 ingresa</w:t>
      </w:r>
      <w:r w:rsidR="00842F73" w:rsidRPr="00D95A21">
        <w:rPr>
          <w:rFonts w:ascii="Arial Narrow" w:hAnsi="Arial Narrow" w:cs="Arial"/>
          <w:highlight w:val="yellow"/>
        </w:rPr>
        <w:t>ron</w:t>
      </w:r>
      <w:r w:rsidRPr="00D95A21">
        <w:rPr>
          <w:rFonts w:ascii="Arial Narrow" w:hAnsi="Arial Narrow" w:cs="Arial"/>
          <w:highlight w:val="yellow"/>
        </w:rPr>
        <w:t xml:space="preserve"> 17.</w:t>
      </w:r>
      <w:r w:rsidR="00D95A21" w:rsidRPr="00D95A21">
        <w:rPr>
          <w:rFonts w:ascii="Arial Narrow" w:hAnsi="Arial Narrow" w:cs="Arial"/>
          <w:highlight w:val="yellow"/>
        </w:rPr>
        <w:t>819</w:t>
      </w:r>
      <w:r w:rsidRPr="00D95A21">
        <w:rPr>
          <w:rFonts w:ascii="Arial Narrow" w:hAnsi="Arial Narrow" w:cs="Arial"/>
          <w:highlight w:val="yellow"/>
        </w:rPr>
        <w:t xml:space="preserve"> </w:t>
      </w:r>
      <w:r w:rsidR="00B43488" w:rsidRPr="00D95A21">
        <w:rPr>
          <w:rFonts w:ascii="Arial Narrow" w:hAnsi="Arial Narrow" w:cs="Arial"/>
          <w:highlight w:val="yellow"/>
        </w:rPr>
        <w:t>NNA</w:t>
      </w:r>
      <w:r w:rsidRPr="00D95A21">
        <w:rPr>
          <w:rFonts w:ascii="Arial Narrow" w:hAnsi="Arial Narrow" w:cs="Arial"/>
          <w:highlight w:val="yellow"/>
        </w:rPr>
        <w:t xml:space="preserve"> con consumo de sustancias psicoactivas a PARD con sus derechos amenazados o vulnerados a nivel nacional.</w:t>
      </w:r>
    </w:p>
    <w:p w14:paraId="5DF38D2C" w14:textId="77777777" w:rsidR="00EC736C" w:rsidRPr="00D95A21" w:rsidRDefault="00ED1198" w:rsidP="00F9549E">
      <w:pPr>
        <w:pStyle w:val="Prrafodelista"/>
        <w:numPr>
          <w:ilvl w:val="0"/>
          <w:numId w:val="5"/>
        </w:numPr>
        <w:spacing w:after="0" w:line="240" w:lineRule="auto"/>
        <w:jc w:val="both"/>
        <w:rPr>
          <w:rFonts w:ascii="Arial Narrow" w:hAnsi="Arial Narrow" w:cs="Arial"/>
          <w:highlight w:val="yellow"/>
        </w:rPr>
      </w:pPr>
      <w:r w:rsidRPr="00D95A21">
        <w:rPr>
          <w:rFonts w:ascii="Arial Narrow" w:hAnsi="Arial Narrow" w:cs="Arial"/>
          <w:highlight w:val="yellow"/>
        </w:rPr>
        <w:t>E</w:t>
      </w:r>
      <w:r w:rsidR="00EC736C" w:rsidRPr="00D95A21">
        <w:rPr>
          <w:rFonts w:ascii="Arial Narrow" w:hAnsi="Arial Narrow" w:cs="Arial"/>
          <w:highlight w:val="yellow"/>
        </w:rPr>
        <w:t>n el departamento de Nariño</w:t>
      </w:r>
      <w:r w:rsidR="0015708D" w:rsidRPr="00D95A21">
        <w:rPr>
          <w:rFonts w:ascii="Arial Narrow" w:hAnsi="Arial Narrow" w:cs="Arial"/>
          <w:highlight w:val="yellow"/>
        </w:rPr>
        <w:t xml:space="preserve">, entre </w:t>
      </w:r>
      <w:r w:rsidR="00EC736C" w:rsidRPr="00D95A21">
        <w:rPr>
          <w:rFonts w:ascii="Arial Narrow" w:hAnsi="Arial Narrow" w:cs="Arial"/>
          <w:highlight w:val="yellow"/>
        </w:rPr>
        <w:t xml:space="preserve">el 1 de enero de 2015 </w:t>
      </w:r>
      <w:r w:rsidR="0015708D" w:rsidRPr="00D95A21">
        <w:rPr>
          <w:rFonts w:ascii="Arial Narrow" w:hAnsi="Arial Narrow" w:cs="Arial"/>
          <w:highlight w:val="yellow"/>
        </w:rPr>
        <w:t>y e</w:t>
      </w:r>
      <w:r w:rsidR="00EC736C" w:rsidRPr="00D95A21">
        <w:rPr>
          <w:rFonts w:ascii="Arial Narrow" w:hAnsi="Arial Narrow" w:cs="Arial"/>
          <w:highlight w:val="yellow"/>
        </w:rPr>
        <w:t xml:space="preserve">l 31 de </w:t>
      </w:r>
      <w:r w:rsidR="00D95A21" w:rsidRPr="00D95A21">
        <w:rPr>
          <w:rFonts w:ascii="Arial Narrow" w:hAnsi="Arial Narrow" w:cs="Arial"/>
          <w:highlight w:val="yellow"/>
        </w:rPr>
        <w:t xml:space="preserve">diciembre </w:t>
      </w:r>
      <w:r w:rsidR="00EC736C" w:rsidRPr="00D95A21">
        <w:rPr>
          <w:rFonts w:ascii="Arial Narrow" w:hAnsi="Arial Narrow" w:cs="Arial"/>
          <w:highlight w:val="yellow"/>
        </w:rPr>
        <w:t>de 2018</w:t>
      </w:r>
      <w:r w:rsidR="0015708D" w:rsidRPr="00D95A21">
        <w:rPr>
          <w:rFonts w:ascii="Arial Narrow" w:hAnsi="Arial Narrow" w:cs="Arial"/>
          <w:highlight w:val="yellow"/>
        </w:rPr>
        <w:t>,</w:t>
      </w:r>
      <w:r w:rsidR="00EC736C" w:rsidRPr="00D95A21">
        <w:rPr>
          <w:rFonts w:ascii="Arial Narrow" w:hAnsi="Arial Narrow" w:cs="Arial"/>
          <w:highlight w:val="yellow"/>
        </w:rPr>
        <w:t xml:space="preserve"> </w:t>
      </w:r>
      <w:r w:rsidR="00674067" w:rsidRPr="00D95A21">
        <w:rPr>
          <w:rFonts w:ascii="Arial Narrow" w:hAnsi="Arial Narrow" w:cs="Arial"/>
          <w:highlight w:val="yellow"/>
        </w:rPr>
        <w:t xml:space="preserve">ingresaron </w:t>
      </w:r>
      <w:r w:rsidR="00EC736C" w:rsidRPr="00D95A21">
        <w:rPr>
          <w:rFonts w:ascii="Arial Narrow" w:hAnsi="Arial Narrow" w:cs="Arial"/>
          <w:highlight w:val="yellow"/>
        </w:rPr>
        <w:t>5</w:t>
      </w:r>
      <w:r w:rsidR="00D95A21" w:rsidRPr="00D95A21">
        <w:rPr>
          <w:rFonts w:ascii="Arial Narrow" w:hAnsi="Arial Narrow" w:cs="Arial"/>
          <w:highlight w:val="yellow"/>
        </w:rPr>
        <w:t xml:space="preserve">25 </w:t>
      </w:r>
      <w:r w:rsidR="00B43488" w:rsidRPr="00D95A21">
        <w:rPr>
          <w:rFonts w:ascii="Arial Narrow" w:hAnsi="Arial Narrow" w:cs="Arial"/>
          <w:highlight w:val="yellow"/>
        </w:rPr>
        <w:t>NNA</w:t>
      </w:r>
      <w:r w:rsidR="00EC736C" w:rsidRPr="00D95A21">
        <w:rPr>
          <w:rFonts w:ascii="Arial Narrow" w:hAnsi="Arial Narrow" w:cs="Arial"/>
          <w:highlight w:val="yellow"/>
        </w:rPr>
        <w:t xml:space="preserve"> a PARD con sus derechos amenazados o vulnerados con consumo de SPA</w:t>
      </w:r>
      <w:r w:rsidR="0015708D" w:rsidRPr="00D95A21">
        <w:rPr>
          <w:rFonts w:ascii="Arial Narrow" w:hAnsi="Arial Narrow" w:cs="Arial"/>
          <w:highlight w:val="yellow"/>
        </w:rPr>
        <w:t xml:space="preserve">. </w:t>
      </w:r>
      <w:r w:rsidR="00D95A21" w:rsidRPr="00D95A21">
        <w:rPr>
          <w:rFonts w:ascii="Arial Narrow" w:hAnsi="Arial Narrow" w:cs="Arial"/>
          <w:highlight w:val="yellow"/>
        </w:rPr>
        <w:t>101</w:t>
      </w:r>
      <w:r w:rsidR="00EC736C" w:rsidRPr="00D95A21">
        <w:rPr>
          <w:rFonts w:ascii="Arial Narrow" w:hAnsi="Arial Narrow" w:cs="Arial"/>
          <w:highlight w:val="yellow"/>
        </w:rPr>
        <w:t xml:space="preserve"> </w:t>
      </w:r>
      <w:r w:rsidR="00674067" w:rsidRPr="00D95A21">
        <w:rPr>
          <w:rFonts w:ascii="Arial Narrow" w:hAnsi="Arial Narrow" w:cs="Arial"/>
          <w:highlight w:val="yellow"/>
        </w:rPr>
        <w:t xml:space="preserve">corresponden </w:t>
      </w:r>
      <w:r w:rsidR="00EC736C" w:rsidRPr="00D95A21">
        <w:rPr>
          <w:rFonts w:ascii="Arial Narrow" w:hAnsi="Arial Narrow" w:cs="Arial"/>
          <w:highlight w:val="yellow"/>
        </w:rPr>
        <w:t>a la vigencia 2018. A continuación, se presenta la información desagregada por centro zonal</w:t>
      </w:r>
      <w:r w:rsidR="00674067" w:rsidRPr="00D95A21">
        <w:rPr>
          <w:rFonts w:ascii="Arial Narrow" w:hAnsi="Arial Narrow" w:cs="Arial"/>
          <w:highlight w:val="yellow"/>
        </w:rPr>
        <w:t>:</w:t>
      </w:r>
    </w:p>
    <w:p w14:paraId="637BA9EC" w14:textId="77777777" w:rsidR="00BF1A60" w:rsidRPr="0058123F" w:rsidRDefault="00BF1A60" w:rsidP="00C86D36">
      <w:pPr>
        <w:pStyle w:val="Prrafodelista"/>
        <w:spacing w:after="0" w:line="240" w:lineRule="auto"/>
        <w:ind w:left="398"/>
        <w:jc w:val="both"/>
        <w:rPr>
          <w:rFonts w:ascii="Arial Narrow" w:hAnsi="Arial Narrow" w:cs="Arial"/>
        </w:rPr>
      </w:pPr>
    </w:p>
    <w:tbl>
      <w:tblPr>
        <w:tblStyle w:val="Tablaconcuadrcula"/>
        <w:tblW w:w="0" w:type="auto"/>
        <w:jc w:val="center"/>
        <w:tblLook w:val="04A0" w:firstRow="1" w:lastRow="0" w:firstColumn="1" w:lastColumn="0" w:noHBand="0" w:noVBand="1"/>
      </w:tblPr>
      <w:tblGrid>
        <w:gridCol w:w="1710"/>
        <w:gridCol w:w="1318"/>
        <w:gridCol w:w="1450"/>
        <w:gridCol w:w="1317"/>
        <w:gridCol w:w="1322"/>
        <w:gridCol w:w="1056"/>
      </w:tblGrid>
      <w:tr w:rsidR="00674067" w:rsidRPr="0015708D" w14:paraId="565B9188" w14:textId="77777777" w:rsidTr="0015708D">
        <w:trPr>
          <w:trHeight w:val="22"/>
          <w:jc w:val="center"/>
        </w:trPr>
        <w:tc>
          <w:tcPr>
            <w:tcW w:w="1710" w:type="dxa"/>
            <w:vMerge w:val="restart"/>
            <w:vAlign w:val="center"/>
          </w:tcPr>
          <w:p w14:paraId="1A32B3E1" w14:textId="77777777" w:rsidR="00674067" w:rsidRPr="0015708D" w:rsidRDefault="00674067" w:rsidP="00C86D36">
            <w:pPr>
              <w:jc w:val="both"/>
              <w:rPr>
                <w:rFonts w:ascii="Arial Narrow" w:hAnsi="Arial Narrow" w:cs="Arial"/>
                <w:b/>
                <w:sz w:val="20"/>
                <w:szCs w:val="20"/>
              </w:rPr>
            </w:pPr>
            <w:r w:rsidRPr="0015708D">
              <w:rPr>
                <w:rFonts w:ascii="Arial Narrow" w:hAnsi="Arial Narrow" w:cs="Arial"/>
                <w:b/>
                <w:sz w:val="20"/>
                <w:szCs w:val="20"/>
              </w:rPr>
              <w:t>CENTRO ZONAL</w:t>
            </w:r>
          </w:p>
        </w:tc>
        <w:tc>
          <w:tcPr>
            <w:tcW w:w="5407" w:type="dxa"/>
            <w:gridSpan w:val="4"/>
            <w:vAlign w:val="center"/>
          </w:tcPr>
          <w:p w14:paraId="262B7CDB" w14:textId="77777777" w:rsidR="00674067" w:rsidRPr="0015708D" w:rsidRDefault="00674067" w:rsidP="00C86D36">
            <w:pPr>
              <w:jc w:val="center"/>
              <w:rPr>
                <w:rFonts w:ascii="Arial Narrow" w:hAnsi="Arial Narrow" w:cs="Arial"/>
                <w:b/>
                <w:sz w:val="20"/>
                <w:szCs w:val="20"/>
              </w:rPr>
            </w:pPr>
            <w:r w:rsidRPr="0015708D">
              <w:rPr>
                <w:rFonts w:ascii="Arial Narrow" w:hAnsi="Arial Narrow" w:cs="Arial"/>
                <w:b/>
                <w:sz w:val="20"/>
                <w:szCs w:val="20"/>
              </w:rPr>
              <w:t>PERIODO</w:t>
            </w:r>
          </w:p>
        </w:tc>
        <w:tc>
          <w:tcPr>
            <w:tcW w:w="1056" w:type="dxa"/>
            <w:vMerge w:val="restart"/>
            <w:vAlign w:val="center"/>
          </w:tcPr>
          <w:p w14:paraId="6D61A749" w14:textId="77777777" w:rsidR="00674067" w:rsidRPr="0015708D" w:rsidRDefault="00674067" w:rsidP="00C86D36">
            <w:pPr>
              <w:jc w:val="center"/>
              <w:rPr>
                <w:rFonts w:ascii="Arial Narrow" w:hAnsi="Arial Narrow" w:cs="Arial"/>
                <w:b/>
                <w:sz w:val="20"/>
                <w:szCs w:val="20"/>
              </w:rPr>
            </w:pPr>
            <w:r w:rsidRPr="0015708D">
              <w:rPr>
                <w:rFonts w:ascii="Arial Narrow" w:hAnsi="Arial Narrow" w:cs="Arial"/>
                <w:b/>
                <w:sz w:val="20"/>
                <w:szCs w:val="20"/>
              </w:rPr>
              <w:t>TOTAL</w:t>
            </w:r>
          </w:p>
        </w:tc>
      </w:tr>
      <w:tr w:rsidR="00674067" w:rsidRPr="0015708D" w14:paraId="500F3D79" w14:textId="77777777" w:rsidTr="0015708D">
        <w:trPr>
          <w:trHeight w:val="22"/>
          <w:jc w:val="center"/>
        </w:trPr>
        <w:tc>
          <w:tcPr>
            <w:tcW w:w="1710" w:type="dxa"/>
            <w:vMerge/>
            <w:vAlign w:val="center"/>
          </w:tcPr>
          <w:p w14:paraId="11EAEB8C" w14:textId="77777777" w:rsidR="00674067" w:rsidRPr="0015708D" w:rsidRDefault="00674067" w:rsidP="00C86D36">
            <w:pPr>
              <w:jc w:val="both"/>
              <w:rPr>
                <w:rFonts w:ascii="Arial Narrow" w:hAnsi="Arial Narrow" w:cs="Arial"/>
                <w:b/>
                <w:sz w:val="20"/>
                <w:szCs w:val="20"/>
              </w:rPr>
            </w:pPr>
          </w:p>
        </w:tc>
        <w:tc>
          <w:tcPr>
            <w:tcW w:w="1318" w:type="dxa"/>
            <w:vAlign w:val="center"/>
          </w:tcPr>
          <w:p w14:paraId="7C5B04DD" w14:textId="77777777" w:rsidR="00674067" w:rsidRPr="0015708D" w:rsidRDefault="00674067" w:rsidP="00C86D36">
            <w:pPr>
              <w:jc w:val="center"/>
              <w:rPr>
                <w:rFonts w:ascii="Arial Narrow" w:hAnsi="Arial Narrow" w:cs="Arial"/>
                <w:b/>
                <w:sz w:val="20"/>
                <w:szCs w:val="20"/>
              </w:rPr>
            </w:pPr>
            <w:r w:rsidRPr="0015708D">
              <w:rPr>
                <w:rFonts w:ascii="Arial Narrow" w:hAnsi="Arial Narrow" w:cs="Arial"/>
                <w:b/>
                <w:sz w:val="20"/>
                <w:szCs w:val="20"/>
              </w:rPr>
              <w:t>2015</w:t>
            </w:r>
          </w:p>
        </w:tc>
        <w:tc>
          <w:tcPr>
            <w:tcW w:w="1450" w:type="dxa"/>
            <w:vAlign w:val="center"/>
          </w:tcPr>
          <w:p w14:paraId="4AD69C87" w14:textId="77777777" w:rsidR="00674067" w:rsidRPr="0015708D" w:rsidRDefault="00674067" w:rsidP="00C86D36">
            <w:pPr>
              <w:jc w:val="center"/>
              <w:rPr>
                <w:rFonts w:ascii="Arial Narrow" w:hAnsi="Arial Narrow" w:cs="Arial"/>
                <w:b/>
                <w:sz w:val="20"/>
                <w:szCs w:val="20"/>
              </w:rPr>
            </w:pPr>
            <w:r w:rsidRPr="0015708D">
              <w:rPr>
                <w:rFonts w:ascii="Arial Narrow" w:hAnsi="Arial Narrow" w:cs="Arial"/>
                <w:b/>
                <w:sz w:val="20"/>
                <w:szCs w:val="20"/>
              </w:rPr>
              <w:t>2016</w:t>
            </w:r>
          </w:p>
        </w:tc>
        <w:tc>
          <w:tcPr>
            <w:tcW w:w="1317" w:type="dxa"/>
            <w:vAlign w:val="center"/>
          </w:tcPr>
          <w:p w14:paraId="263FC5D4" w14:textId="77777777" w:rsidR="00674067" w:rsidRPr="0015708D" w:rsidRDefault="00674067" w:rsidP="00C86D36">
            <w:pPr>
              <w:jc w:val="center"/>
              <w:rPr>
                <w:rFonts w:ascii="Arial Narrow" w:hAnsi="Arial Narrow" w:cs="Arial"/>
                <w:b/>
                <w:sz w:val="20"/>
                <w:szCs w:val="20"/>
              </w:rPr>
            </w:pPr>
            <w:r w:rsidRPr="0015708D">
              <w:rPr>
                <w:rFonts w:ascii="Arial Narrow" w:hAnsi="Arial Narrow" w:cs="Arial"/>
                <w:b/>
                <w:sz w:val="20"/>
                <w:szCs w:val="20"/>
              </w:rPr>
              <w:t>2017</w:t>
            </w:r>
          </w:p>
        </w:tc>
        <w:tc>
          <w:tcPr>
            <w:tcW w:w="1322" w:type="dxa"/>
            <w:vAlign w:val="center"/>
          </w:tcPr>
          <w:p w14:paraId="7795273C" w14:textId="77777777" w:rsidR="00674067" w:rsidRPr="00D95A21" w:rsidRDefault="00674067" w:rsidP="00C86D36">
            <w:pPr>
              <w:jc w:val="center"/>
              <w:rPr>
                <w:rFonts w:ascii="Arial Narrow" w:hAnsi="Arial Narrow" w:cs="Arial"/>
                <w:b/>
                <w:sz w:val="20"/>
                <w:szCs w:val="20"/>
                <w:highlight w:val="yellow"/>
              </w:rPr>
            </w:pPr>
            <w:r w:rsidRPr="00D95A21">
              <w:rPr>
                <w:rFonts w:ascii="Arial Narrow" w:hAnsi="Arial Narrow" w:cs="Arial"/>
                <w:b/>
                <w:sz w:val="20"/>
                <w:szCs w:val="20"/>
                <w:highlight w:val="yellow"/>
              </w:rPr>
              <w:t>2018</w:t>
            </w:r>
          </w:p>
        </w:tc>
        <w:tc>
          <w:tcPr>
            <w:tcW w:w="1056" w:type="dxa"/>
            <w:vMerge/>
            <w:vAlign w:val="center"/>
          </w:tcPr>
          <w:p w14:paraId="300F251B" w14:textId="77777777" w:rsidR="00674067" w:rsidRPr="00D95A21" w:rsidRDefault="00674067" w:rsidP="00C86D36">
            <w:pPr>
              <w:jc w:val="center"/>
              <w:rPr>
                <w:rFonts w:ascii="Arial Narrow" w:hAnsi="Arial Narrow" w:cs="Arial"/>
                <w:b/>
                <w:sz w:val="20"/>
                <w:szCs w:val="20"/>
                <w:highlight w:val="yellow"/>
              </w:rPr>
            </w:pPr>
          </w:p>
        </w:tc>
      </w:tr>
      <w:tr w:rsidR="00674067" w:rsidRPr="0015708D" w14:paraId="11FD643C" w14:textId="77777777" w:rsidTr="0015708D">
        <w:trPr>
          <w:trHeight w:val="22"/>
          <w:jc w:val="center"/>
        </w:trPr>
        <w:tc>
          <w:tcPr>
            <w:tcW w:w="1710" w:type="dxa"/>
          </w:tcPr>
          <w:p w14:paraId="73B61B6D" w14:textId="77777777" w:rsidR="00674067" w:rsidRPr="0015708D" w:rsidRDefault="00674067" w:rsidP="00C86D36">
            <w:pPr>
              <w:jc w:val="both"/>
              <w:rPr>
                <w:rFonts w:ascii="Arial Narrow" w:hAnsi="Arial Narrow" w:cs="Arial"/>
                <w:sz w:val="20"/>
                <w:szCs w:val="20"/>
              </w:rPr>
            </w:pPr>
            <w:r w:rsidRPr="0015708D">
              <w:rPr>
                <w:rFonts w:ascii="Arial Narrow" w:hAnsi="Arial Narrow" w:cs="Arial"/>
                <w:sz w:val="20"/>
                <w:szCs w:val="20"/>
              </w:rPr>
              <w:t xml:space="preserve">CZ </w:t>
            </w:r>
            <w:r w:rsidR="0046127A" w:rsidRPr="0015708D">
              <w:rPr>
                <w:rFonts w:ascii="Arial Narrow" w:hAnsi="Arial Narrow" w:cs="Arial"/>
                <w:sz w:val="20"/>
                <w:szCs w:val="20"/>
              </w:rPr>
              <w:t>Barbacoas</w:t>
            </w:r>
            <w:r w:rsidRPr="0015708D">
              <w:rPr>
                <w:rFonts w:ascii="Arial Narrow" w:hAnsi="Arial Narrow" w:cs="Arial"/>
                <w:sz w:val="20"/>
                <w:szCs w:val="20"/>
              </w:rPr>
              <w:tab/>
            </w:r>
          </w:p>
        </w:tc>
        <w:tc>
          <w:tcPr>
            <w:tcW w:w="1318" w:type="dxa"/>
          </w:tcPr>
          <w:p w14:paraId="2C4727F3" w14:textId="77777777" w:rsidR="00674067" w:rsidRPr="0015708D" w:rsidRDefault="00674067" w:rsidP="00C86D36">
            <w:pPr>
              <w:jc w:val="center"/>
              <w:rPr>
                <w:rFonts w:ascii="Arial Narrow" w:hAnsi="Arial Narrow" w:cs="Arial"/>
                <w:sz w:val="20"/>
                <w:szCs w:val="20"/>
              </w:rPr>
            </w:pPr>
            <w:r w:rsidRPr="0015708D">
              <w:rPr>
                <w:rFonts w:ascii="Arial Narrow" w:hAnsi="Arial Narrow" w:cs="Arial"/>
                <w:sz w:val="20"/>
                <w:szCs w:val="20"/>
              </w:rPr>
              <w:t>1</w:t>
            </w:r>
          </w:p>
        </w:tc>
        <w:tc>
          <w:tcPr>
            <w:tcW w:w="1450" w:type="dxa"/>
          </w:tcPr>
          <w:p w14:paraId="40D458CA" w14:textId="77777777" w:rsidR="00674067" w:rsidRPr="0015708D" w:rsidRDefault="00674067" w:rsidP="00C86D36">
            <w:pPr>
              <w:jc w:val="center"/>
              <w:rPr>
                <w:rFonts w:ascii="Arial Narrow" w:hAnsi="Arial Narrow" w:cs="Arial"/>
                <w:sz w:val="20"/>
                <w:szCs w:val="20"/>
              </w:rPr>
            </w:pPr>
            <w:r w:rsidRPr="0015708D">
              <w:rPr>
                <w:rFonts w:ascii="Arial Narrow" w:hAnsi="Arial Narrow" w:cs="Arial"/>
                <w:sz w:val="20"/>
                <w:szCs w:val="20"/>
              </w:rPr>
              <w:t>1</w:t>
            </w:r>
          </w:p>
        </w:tc>
        <w:tc>
          <w:tcPr>
            <w:tcW w:w="1317" w:type="dxa"/>
          </w:tcPr>
          <w:p w14:paraId="2D5F0A1C" w14:textId="77777777" w:rsidR="00674067" w:rsidRPr="0015708D" w:rsidRDefault="00674067" w:rsidP="00C86D36">
            <w:pPr>
              <w:jc w:val="center"/>
              <w:rPr>
                <w:rFonts w:ascii="Arial Narrow" w:hAnsi="Arial Narrow" w:cs="Arial"/>
                <w:sz w:val="20"/>
                <w:szCs w:val="20"/>
              </w:rPr>
            </w:pPr>
          </w:p>
        </w:tc>
        <w:tc>
          <w:tcPr>
            <w:tcW w:w="1322" w:type="dxa"/>
          </w:tcPr>
          <w:p w14:paraId="3213AE03" w14:textId="77777777" w:rsidR="00674067" w:rsidRPr="00D95A21" w:rsidRDefault="00674067" w:rsidP="00C86D36">
            <w:pPr>
              <w:jc w:val="center"/>
              <w:rPr>
                <w:rFonts w:ascii="Arial Narrow" w:hAnsi="Arial Narrow" w:cs="Arial"/>
                <w:sz w:val="20"/>
                <w:szCs w:val="20"/>
                <w:highlight w:val="yellow"/>
              </w:rPr>
            </w:pPr>
            <w:r w:rsidRPr="00D95A21">
              <w:rPr>
                <w:rFonts w:ascii="Arial Narrow" w:hAnsi="Arial Narrow" w:cs="Arial"/>
                <w:sz w:val="20"/>
                <w:szCs w:val="20"/>
                <w:highlight w:val="yellow"/>
              </w:rPr>
              <w:t>2</w:t>
            </w:r>
          </w:p>
        </w:tc>
        <w:tc>
          <w:tcPr>
            <w:tcW w:w="1056" w:type="dxa"/>
          </w:tcPr>
          <w:p w14:paraId="38077AC3" w14:textId="77777777" w:rsidR="00674067" w:rsidRPr="00D95A21" w:rsidRDefault="00674067" w:rsidP="00C86D36">
            <w:pPr>
              <w:jc w:val="center"/>
              <w:rPr>
                <w:rFonts w:ascii="Arial Narrow" w:hAnsi="Arial Narrow" w:cs="Arial"/>
                <w:sz w:val="20"/>
                <w:szCs w:val="20"/>
                <w:highlight w:val="yellow"/>
              </w:rPr>
            </w:pPr>
            <w:r w:rsidRPr="00D95A21">
              <w:rPr>
                <w:rFonts w:ascii="Arial Narrow" w:hAnsi="Arial Narrow" w:cs="Arial"/>
                <w:sz w:val="20"/>
                <w:szCs w:val="20"/>
                <w:highlight w:val="yellow"/>
              </w:rPr>
              <w:t>4</w:t>
            </w:r>
          </w:p>
        </w:tc>
      </w:tr>
      <w:tr w:rsidR="00674067" w:rsidRPr="0015708D" w14:paraId="7F05B48B" w14:textId="77777777" w:rsidTr="0015708D">
        <w:trPr>
          <w:trHeight w:val="22"/>
          <w:jc w:val="center"/>
        </w:trPr>
        <w:tc>
          <w:tcPr>
            <w:tcW w:w="1710" w:type="dxa"/>
          </w:tcPr>
          <w:p w14:paraId="40FAF9A9" w14:textId="77777777" w:rsidR="00674067" w:rsidRPr="0015708D" w:rsidRDefault="00674067" w:rsidP="00C86D36">
            <w:pPr>
              <w:jc w:val="both"/>
              <w:rPr>
                <w:rFonts w:ascii="Arial Narrow" w:hAnsi="Arial Narrow" w:cs="Arial"/>
                <w:sz w:val="20"/>
                <w:szCs w:val="20"/>
              </w:rPr>
            </w:pPr>
            <w:r w:rsidRPr="0015708D">
              <w:rPr>
                <w:rFonts w:ascii="Arial Narrow" w:hAnsi="Arial Narrow" w:cs="Arial"/>
                <w:sz w:val="20"/>
                <w:szCs w:val="20"/>
              </w:rPr>
              <w:t xml:space="preserve">CZ </w:t>
            </w:r>
            <w:r w:rsidR="0046127A" w:rsidRPr="0015708D">
              <w:rPr>
                <w:rFonts w:ascii="Arial Narrow" w:hAnsi="Arial Narrow" w:cs="Arial"/>
                <w:sz w:val="20"/>
                <w:szCs w:val="20"/>
              </w:rPr>
              <w:t>Ipiales</w:t>
            </w:r>
            <w:r w:rsidRPr="0015708D">
              <w:rPr>
                <w:rFonts w:ascii="Arial Narrow" w:hAnsi="Arial Narrow" w:cs="Arial"/>
                <w:sz w:val="20"/>
                <w:szCs w:val="20"/>
              </w:rPr>
              <w:tab/>
            </w:r>
          </w:p>
        </w:tc>
        <w:tc>
          <w:tcPr>
            <w:tcW w:w="1318" w:type="dxa"/>
          </w:tcPr>
          <w:p w14:paraId="77489425" w14:textId="77777777" w:rsidR="00674067" w:rsidRPr="0015708D" w:rsidRDefault="00674067" w:rsidP="00C86D36">
            <w:pPr>
              <w:jc w:val="center"/>
              <w:rPr>
                <w:rFonts w:ascii="Arial Narrow" w:hAnsi="Arial Narrow" w:cs="Arial"/>
                <w:sz w:val="20"/>
                <w:szCs w:val="20"/>
              </w:rPr>
            </w:pPr>
            <w:r w:rsidRPr="0015708D">
              <w:rPr>
                <w:rFonts w:ascii="Arial Narrow" w:hAnsi="Arial Narrow" w:cs="Arial"/>
                <w:sz w:val="20"/>
                <w:szCs w:val="20"/>
              </w:rPr>
              <w:t>2</w:t>
            </w:r>
          </w:p>
        </w:tc>
        <w:tc>
          <w:tcPr>
            <w:tcW w:w="1450" w:type="dxa"/>
          </w:tcPr>
          <w:p w14:paraId="366841C8" w14:textId="77777777" w:rsidR="00674067" w:rsidRPr="0015708D" w:rsidRDefault="00674067" w:rsidP="00C86D36">
            <w:pPr>
              <w:jc w:val="center"/>
              <w:rPr>
                <w:rFonts w:ascii="Arial Narrow" w:hAnsi="Arial Narrow" w:cs="Arial"/>
                <w:sz w:val="20"/>
                <w:szCs w:val="20"/>
              </w:rPr>
            </w:pPr>
            <w:r w:rsidRPr="0015708D">
              <w:rPr>
                <w:rFonts w:ascii="Arial Narrow" w:hAnsi="Arial Narrow" w:cs="Arial"/>
                <w:sz w:val="20"/>
                <w:szCs w:val="20"/>
              </w:rPr>
              <w:t>8</w:t>
            </w:r>
          </w:p>
        </w:tc>
        <w:tc>
          <w:tcPr>
            <w:tcW w:w="1317" w:type="dxa"/>
          </w:tcPr>
          <w:p w14:paraId="58B076B0" w14:textId="77777777" w:rsidR="00674067" w:rsidRPr="0015708D" w:rsidRDefault="00674067" w:rsidP="00C86D36">
            <w:pPr>
              <w:jc w:val="center"/>
              <w:rPr>
                <w:rFonts w:ascii="Arial Narrow" w:hAnsi="Arial Narrow" w:cs="Arial"/>
                <w:sz w:val="20"/>
                <w:szCs w:val="20"/>
              </w:rPr>
            </w:pPr>
            <w:r w:rsidRPr="0015708D">
              <w:rPr>
                <w:rFonts w:ascii="Arial Narrow" w:hAnsi="Arial Narrow" w:cs="Arial"/>
                <w:sz w:val="20"/>
                <w:szCs w:val="20"/>
              </w:rPr>
              <w:t>6</w:t>
            </w:r>
          </w:p>
        </w:tc>
        <w:tc>
          <w:tcPr>
            <w:tcW w:w="1322" w:type="dxa"/>
          </w:tcPr>
          <w:p w14:paraId="04C62066" w14:textId="77777777" w:rsidR="00674067" w:rsidRPr="00D95A21" w:rsidRDefault="00D95A21" w:rsidP="00C86D36">
            <w:pPr>
              <w:jc w:val="center"/>
              <w:rPr>
                <w:rFonts w:ascii="Arial Narrow" w:hAnsi="Arial Narrow" w:cs="Arial"/>
                <w:sz w:val="20"/>
                <w:szCs w:val="20"/>
                <w:highlight w:val="yellow"/>
              </w:rPr>
            </w:pPr>
            <w:r w:rsidRPr="00D95A21">
              <w:rPr>
                <w:rFonts w:ascii="Arial Narrow" w:hAnsi="Arial Narrow" w:cs="Arial"/>
                <w:sz w:val="20"/>
                <w:szCs w:val="20"/>
                <w:highlight w:val="yellow"/>
              </w:rPr>
              <w:t>4</w:t>
            </w:r>
          </w:p>
        </w:tc>
        <w:tc>
          <w:tcPr>
            <w:tcW w:w="1056" w:type="dxa"/>
          </w:tcPr>
          <w:p w14:paraId="3FD59018" w14:textId="77777777" w:rsidR="00674067" w:rsidRPr="00D95A21" w:rsidRDefault="00D95A21" w:rsidP="00C86D36">
            <w:pPr>
              <w:jc w:val="center"/>
              <w:rPr>
                <w:rFonts w:ascii="Arial Narrow" w:hAnsi="Arial Narrow" w:cs="Arial"/>
                <w:sz w:val="20"/>
                <w:szCs w:val="20"/>
                <w:highlight w:val="yellow"/>
              </w:rPr>
            </w:pPr>
            <w:r w:rsidRPr="00D95A21">
              <w:rPr>
                <w:rFonts w:ascii="Arial Narrow" w:hAnsi="Arial Narrow" w:cs="Arial"/>
                <w:sz w:val="20"/>
                <w:szCs w:val="20"/>
                <w:highlight w:val="yellow"/>
              </w:rPr>
              <w:t>20</w:t>
            </w:r>
          </w:p>
        </w:tc>
      </w:tr>
      <w:tr w:rsidR="00674067" w:rsidRPr="0015708D" w14:paraId="1D2CA051" w14:textId="77777777" w:rsidTr="0015708D">
        <w:trPr>
          <w:trHeight w:val="22"/>
          <w:jc w:val="center"/>
        </w:trPr>
        <w:tc>
          <w:tcPr>
            <w:tcW w:w="1710" w:type="dxa"/>
          </w:tcPr>
          <w:p w14:paraId="18EC31CF" w14:textId="77777777" w:rsidR="00674067" w:rsidRPr="0015708D" w:rsidRDefault="00674067" w:rsidP="00C86D36">
            <w:pPr>
              <w:jc w:val="both"/>
              <w:rPr>
                <w:rFonts w:ascii="Arial Narrow" w:hAnsi="Arial Narrow" w:cs="Arial"/>
                <w:sz w:val="20"/>
                <w:szCs w:val="20"/>
              </w:rPr>
            </w:pPr>
            <w:r w:rsidRPr="0015708D">
              <w:rPr>
                <w:rFonts w:ascii="Arial Narrow" w:hAnsi="Arial Narrow" w:cs="Arial"/>
                <w:sz w:val="20"/>
                <w:szCs w:val="20"/>
              </w:rPr>
              <w:t xml:space="preserve">CZ </w:t>
            </w:r>
            <w:r w:rsidR="0046127A" w:rsidRPr="0015708D">
              <w:rPr>
                <w:rFonts w:ascii="Arial Narrow" w:hAnsi="Arial Narrow" w:cs="Arial"/>
                <w:sz w:val="20"/>
                <w:szCs w:val="20"/>
              </w:rPr>
              <w:t>La Unión</w:t>
            </w:r>
            <w:r w:rsidRPr="0015708D">
              <w:rPr>
                <w:rFonts w:ascii="Arial Narrow" w:hAnsi="Arial Narrow" w:cs="Arial"/>
                <w:sz w:val="20"/>
                <w:szCs w:val="20"/>
              </w:rPr>
              <w:tab/>
            </w:r>
          </w:p>
        </w:tc>
        <w:tc>
          <w:tcPr>
            <w:tcW w:w="1318" w:type="dxa"/>
          </w:tcPr>
          <w:p w14:paraId="383F88AC" w14:textId="77777777" w:rsidR="00674067" w:rsidRPr="0015708D" w:rsidRDefault="00674067" w:rsidP="00C86D36">
            <w:pPr>
              <w:jc w:val="center"/>
              <w:rPr>
                <w:rFonts w:ascii="Arial Narrow" w:hAnsi="Arial Narrow" w:cs="Arial"/>
                <w:sz w:val="20"/>
                <w:szCs w:val="20"/>
              </w:rPr>
            </w:pPr>
            <w:r w:rsidRPr="0015708D">
              <w:rPr>
                <w:rFonts w:ascii="Arial Narrow" w:hAnsi="Arial Narrow" w:cs="Arial"/>
                <w:sz w:val="20"/>
                <w:szCs w:val="20"/>
              </w:rPr>
              <w:t>13</w:t>
            </w:r>
          </w:p>
        </w:tc>
        <w:tc>
          <w:tcPr>
            <w:tcW w:w="1450" w:type="dxa"/>
          </w:tcPr>
          <w:p w14:paraId="786B0A58" w14:textId="77777777" w:rsidR="00674067" w:rsidRPr="0015708D" w:rsidRDefault="00674067" w:rsidP="00C86D36">
            <w:pPr>
              <w:jc w:val="center"/>
              <w:rPr>
                <w:rFonts w:ascii="Arial Narrow" w:hAnsi="Arial Narrow" w:cs="Arial"/>
                <w:sz w:val="20"/>
                <w:szCs w:val="20"/>
              </w:rPr>
            </w:pPr>
            <w:r w:rsidRPr="0015708D">
              <w:rPr>
                <w:rFonts w:ascii="Arial Narrow" w:hAnsi="Arial Narrow" w:cs="Arial"/>
                <w:sz w:val="20"/>
                <w:szCs w:val="20"/>
              </w:rPr>
              <w:t>5</w:t>
            </w:r>
          </w:p>
        </w:tc>
        <w:tc>
          <w:tcPr>
            <w:tcW w:w="1317" w:type="dxa"/>
          </w:tcPr>
          <w:p w14:paraId="3D78C655" w14:textId="77777777" w:rsidR="00674067" w:rsidRPr="0015708D" w:rsidRDefault="00674067" w:rsidP="00C86D36">
            <w:pPr>
              <w:jc w:val="center"/>
              <w:rPr>
                <w:rFonts w:ascii="Arial Narrow" w:hAnsi="Arial Narrow" w:cs="Arial"/>
                <w:sz w:val="20"/>
                <w:szCs w:val="20"/>
              </w:rPr>
            </w:pPr>
            <w:r w:rsidRPr="0015708D">
              <w:rPr>
                <w:rFonts w:ascii="Arial Narrow" w:hAnsi="Arial Narrow" w:cs="Arial"/>
                <w:sz w:val="20"/>
                <w:szCs w:val="20"/>
              </w:rPr>
              <w:t>24</w:t>
            </w:r>
          </w:p>
        </w:tc>
        <w:tc>
          <w:tcPr>
            <w:tcW w:w="1322" w:type="dxa"/>
          </w:tcPr>
          <w:p w14:paraId="5D5D882A" w14:textId="77777777" w:rsidR="00674067" w:rsidRPr="00D95A21" w:rsidRDefault="00D95A21" w:rsidP="00C86D36">
            <w:pPr>
              <w:jc w:val="center"/>
              <w:rPr>
                <w:rFonts w:ascii="Arial Narrow" w:hAnsi="Arial Narrow" w:cs="Arial"/>
                <w:sz w:val="20"/>
                <w:szCs w:val="20"/>
                <w:highlight w:val="yellow"/>
              </w:rPr>
            </w:pPr>
            <w:r w:rsidRPr="00D95A21">
              <w:rPr>
                <w:rFonts w:ascii="Arial Narrow" w:hAnsi="Arial Narrow" w:cs="Arial"/>
                <w:sz w:val="20"/>
                <w:szCs w:val="20"/>
                <w:highlight w:val="yellow"/>
              </w:rPr>
              <w:t>23</w:t>
            </w:r>
          </w:p>
        </w:tc>
        <w:tc>
          <w:tcPr>
            <w:tcW w:w="1056" w:type="dxa"/>
          </w:tcPr>
          <w:p w14:paraId="683D9291" w14:textId="77777777" w:rsidR="00674067" w:rsidRPr="00D95A21" w:rsidRDefault="00D95A21" w:rsidP="00C86D36">
            <w:pPr>
              <w:jc w:val="center"/>
              <w:rPr>
                <w:rFonts w:ascii="Arial Narrow" w:hAnsi="Arial Narrow" w:cs="Arial"/>
                <w:sz w:val="20"/>
                <w:szCs w:val="20"/>
                <w:highlight w:val="yellow"/>
              </w:rPr>
            </w:pPr>
            <w:r w:rsidRPr="00D95A21">
              <w:rPr>
                <w:rFonts w:ascii="Arial Narrow" w:hAnsi="Arial Narrow" w:cs="Arial"/>
                <w:sz w:val="20"/>
                <w:szCs w:val="20"/>
                <w:highlight w:val="yellow"/>
              </w:rPr>
              <w:t>65</w:t>
            </w:r>
          </w:p>
        </w:tc>
      </w:tr>
      <w:tr w:rsidR="00674067" w:rsidRPr="0015708D" w14:paraId="7301E021" w14:textId="77777777" w:rsidTr="0015708D">
        <w:trPr>
          <w:trHeight w:val="22"/>
          <w:jc w:val="center"/>
        </w:trPr>
        <w:tc>
          <w:tcPr>
            <w:tcW w:w="1710" w:type="dxa"/>
          </w:tcPr>
          <w:p w14:paraId="540EFC85" w14:textId="77777777" w:rsidR="00674067" w:rsidRPr="0015708D" w:rsidRDefault="00674067" w:rsidP="00C86D36">
            <w:pPr>
              <w:jc w:val="both"/>
              <w:rPr>
                <w:rFonts w:ascii="Arial Narrow" w:hAnsi="Arial Narrow" w:cs="Arial"/>
                <w:sz w:val="20"/>
                <w:szCs w:val="20"/>
              </w:rPr>
            </w:pPr>
            <w:r w:rsidRPr="0015708D">
              <w:rPr>
                <w:rFonts w:ascii="Arial Narrow" w:hAnsi="Arial Narrow" w:cs="Arial"/>
                <w:sz w:val="20"/>
                <w:szCs w:val="20"/>
              </w:rPr>
              <w:t xml:space="preserve">CZ </w:t>
            </w:r>
            <w:r w:rsidR="0046127A" w:rsidRPr="0015708D">
              <w:rPr>
                <w:rFonts w:ascii="Arial Narrow" w:hAnsi="Arial Narrow" w:cs="Arial"/>
                <w:sz w:val="20"/>
                <w:szCs w:val="20"/>
              </w:rPr>
              <w:t xml:space="preserve">Pasto </w:t>
            </w:r>
            <w:r w:rsidRPr="0015708D">
              <w:rPr>
                <w:rFonts w:ascii="Arial Narrow" w:hAnsi="Arial Narrow" w:cs="Arial"/>
                <w:sz w:val="20"/>
                <w:szCs w:val="20"/>
              </w:rPr>
              <w:t>1</w:t>
            </w:r>
          </w:p>
        </w:tc>
        <w:tc>
          <w:tcPr>
            <w:tcW w:w="1318" w:type="dxa"/>
          </w:tcPr>
          <w:p w14:paraId="5DFA63E4" w14:textId="77777777" w:rsidR="00674067" w:rsidRPr="0015708D" w:rsidRDefault="00674067" w:rsidP="00C86D36">
            <w:pPr>
              <w:jc w:val="center"/>
              <w:rPr>
                <w:rFonts w:ascii="Arial Narrow" w:hAnsi="Arial Narrow" w:cs="Arial"/>
                <w:sz w:val="20"/>
                <w:szCs w:val="20"/>
              </w:rPr>
            </w:pPr>
            <w:r w:rsidRPr="0015708D">
              <w:rPr>
                <w:rFonts w:ascii="Arial Narrow" w:hAnsi="Arial Narrow" w:cs="Arial"/>
                <w:sz w:val="20"/>
                <w:szCs w:val="20"/>
              </w:rPr>
              <w:t>31</w:t>
            </w:r>
          </w:p>
        </w:tc>
        <w:tc>
          <w:tcPr>
            <w:tcW w:w="1450" w:type="dxa"/>
          </w:tcPr>
          <w:p w14:paraId="69D6F90B" w14:textId="77777777" w:rsidR="00674067" w:rsidRPr="0015708D" w:rsidRDefault="00674067" w:rsidP="00C86D36">
            <w:pPr>
              <w:jc w:val="center"/>
              <w:rPr>
                <w:rFonts w:ascii="Arial Narrow" w:hAnsi="Arial Narrow" w:cs="Arial"/>
                <w:sz w:val="20"/>
                <w:szCs w:val="20"/>
              </w:rPr>
            </w:pPr>
            <w:r w:rsidRPr="0015708D">
              <w:rPr>
                <w:rFonts w:ascii="Arial Narrow" w:hAnsi="Arial Narrow" w:cs="Arial"/>
                <w:sz w:val="20"/>
                <w:szCs w:val="20"/>
              </w:rPr>
              <w:t>89</w:t>
            </w:r>
          </w:p>
        </w:tc>
        <w:tc>
          <w:tcPr>
            <w:tcW w:w="1317" w:type="dxa"/>
          </w:tcPr>
          <w:p w14:paraId="771D0551" w14:textId="77777777" w:rsidR="00674067" w:rsidRPr="0015708D" w:rsidRDefault="00674067" w:rsidP="00C86D36">
            <w:pPr>
              <w:jc w:val="center"/>
              <w:rPr>
                <w:rFonts w:ascii="Arial Narrow" w:hAnsi="Arial Narrow" w:cs="Arial"/>
                <w:sz w:val="20"/>
                <w:szCs w:val="20"/>
              </w:rPr>
            </w:pPr>
            <w:r w:rsidRPr="0015708D">
              <w:rPr>
                <w:rFonts w:ascii="Arial Narrow" w:hAnsi="Arial Narrow" w:cs="Arial"/>
                <w:sz w:val="20"/>
                <w:szCs w:val="20"/>
              </w:rPr>
              <w:t>62</w:t>
            </w:r>
          </w:p>
        </w:tc>
        <w:tc>
          <w:tcPr>
            <w:tcW w:w="1322" w:type="dxa"/>
          </w:tcPr>
          <w:p w14:paraId="2F61EAF7" w14:textId="77777777" w:rsidR="00674067" w:rsidRPr="00D95A21" w:rsidRDefault="00D95A21" w:rsidP="00C86D36">
            <w:pPr>
              <w:jc w:val="center"/>
              <w:rPr>
                <w:rFonts w:ascii="Arial Narrow" w:hAnsi="Arial Narrow" w:cs="Arial"/>
                <w:sz w:val="20"/>
                <w:szCs w:val="20"/>
                <w:highlight w:val="yellow"/>
              </w:rPr>
            </w:pPr>
            <w:r w:rsidRPr="00D95A21">
              <w:rPr>
                <w:rFonts w:ascii="Arial Narrow" w:hAnsi="Arial Narrow" w:cs="Arial"/>
                <w:sz w:val="20"/>
                <w:szCs w:val="20"/>
                <w:highlight w:val="yellow"/>
              </w:rPr>
              <w:t>15</w:t>
            </w:r>
          </w:p>
        </w:tc>
        <w:tc>
          <w:tcPr>
            <w:tcW w:w="1056" w:type="dxa"/>
          </w:tcPr>
          <w:p w14:paraId="5A7FC6FE" w14:textId="77777777" w:rsidR="00674067" w:rsidRPr="00D95A21" w:rsidRDefault="00D95A21" w:rsidP="00C86D36">
            <w:pPr>
              <w:jc w:val="center"/>
              <w:rPr>
                <w:rFonts w:ascii="Arial Narrow" w:hAnsi="Arial Narrow" w:cs="Arial"/>
                <w:sz w:val="20"/>
                <w:szCs w:val="20"/>
                <w:highlight w:val="yellow"/>
              </w:rPr>
            </w:pPr>
            <w:r w:rsidRPr="00D95A21">
              <w:rPr>
                <w:rFonts w:ascii="Arial Narrow" w:hAnsi="Arial Narrow" w:cs="Arial"/>
                <w:sz w:val="20"/>
                <w:szCs w:val="20"/>
                <w:highlight w:val="yellow"/>
              </w:rPr>
              <w:t>197</w:t>
            </w:r>
          </w:p>
        </w:tc>
      </w:tr>
      <w:tr w:rsidR="00674067" w:rsidRPr="0015708D" w14:paraId="363B6477" w14:textId="77777777" w:rsidTr="0015708D">
        <w:trPr>
          <w:trHeight w:val="22"/>
          <w:jc w:val="center"/>
        </w:trPr>
        <w:tc>
          <w:tcPr>
            <w:tcW w:w="1710" w:type="dxa"/>
          </w:tcPr>
          <w:p w14:paraId="2A00345F" w14:textId="77777777" w:rsidR="00674067" w:rsidRPr="0015708D" w:rsidRDefault="00674067" w:rsidP="00C86D36">
            <w:pPr>
              <w:jc w:val="both"/>
              <w:rPr>
                <w:rFonts w:ascii="Arial Narrow" w:hAnsi="Arial Narrow" w:cs="Arial"/>
                <w:sz w:val="20"/>
                <w:szCs w:val="20"/>
              </w:rPr>
            </w:pPr>
            <w:r w:rsidRPr="0015708D">
              <w:rPr>
                <w:rFonts w:ascii="Arial Narrow" w:hAnsi="Arial Narrow" w:cs="Arial"/>
                <w:sz w:val="20"/>
                <w:szCs w:val="20"/>
              </w:rPr>
              <w:t xml:space="preserve">CZ </w:t>
            </w:r>
            <w:r w:rsidR="0046127A" w:rsidRPr="0015708D">
              <w:rPr>
                <w:rFonts w:ascii="Arial Narrow" w:hAnsi="Arial Narrow" w:cs="Arial"/>
                <w:sz w:val="20"/>
                <w:szCs w:val="20"/>
              </w:rPr>
              <w:t xml:space="preserve">Pasto </w:t>
            </w:r>
            <w:r w:rsidRPr="0015708D">
              <w:rPr>
                <w:rFonts w:ascii="Arial Narrow" w:hAnsi="Arial Narrow" w:cs="Arial"/>
                <w:sz w:val="20"/>
                <w:szCs w:val="20"/>
              </w:rPr>
              <w:t>2</w:t>
            </w:r>
            <w:r w:rsidRPr="0015708D">
              <w:rPr>
                <w:rFonts w:ascii="Arial Narrow" w:hAnsi="Arial Narrow" w:cs="Arial"/>
                <w:sz w:val="20"/>
                <w:szCs w:val="20"/>
              </w:rPr>
              <w:tab/>
            </w:r>
          </w:p>
        </w:tc>
        <w:tc>
          <w:tcPr>
            <w:tcW w:w="1318" w:type="dxa"/>
          </w:tcPr>
          <w:p w14:paraId="64E5E704" w14:textId="77777777" w:rsidR="00674067" w:rsidRPr="0015708D" w:rsidRDefault="00674067" w:rsidP="00C86D36">
            <w:pPr>
              <w:jc w:val="center"/>
              <w:rPr>
                <w:rFonts w:ascii="Arial Narrow" w:hAnsi="Arial Narrow" w:cs="Arial"/>
                <w:sz w:val="20"/>
                <w:szCs w:val="20"/>
              </w:rPr>
            </w:pPr>
            <w:r w:rsidRPr="0015708D">
              <w:rPr>
                <w:rFonts w:ascii="Arial Narrow" w:hAnsi="Arial Narrow" w:cs="Arial"/>
                <w:sz w:val="20"/>
                <w:szCs w:val="20"/>
              </w:rPr>
              <w:t>43</w:t>
            </w:r>
          </w:p>
        </w:tc>
        <w:tc>
          <w:tcPr>
            <w:tcW w:w="1450" w:type="dxa"/>
          </w:tcPr>
          <w:p w14:paraId="62DC81BB" w14:textId="77777777" w:rsidR="00674067" w:rsidRPr="0015708D" w:rsidRDefault="00674067" w:rsidP="00C86D36">
            <w:pPr>
              <w:jc w:val="center"/>
              <w:rPr>
                <w:rFonts w:ascii="Arial Narrow" w:hAnsi="Arial Narrow" w:cs="Arial"/>
                <w:sz w:val="20"/>
                <w:szCs w:val="20"/>
              </w:rPr>
            </w:pPr>
            <w:r w:rsidRPr="0015708D">
              <w:rPr>
                <w:rFonts w:ascii="Arial Narrow" w:hAnsi="Arial Narrow" w:cs="Arial"/>
                <w:sz w:val="20"/>
                <w:szCs w:val="20"/>
              </w:rPr>
              <w:t>36</w:t>
            </w:r>
          </w:p>
        </w:tc>
        <w:tc>
          <w:tcPr>
            <w:tcW w:w="1317" w:type="dxa"/>
          </w:tcPr>
          <w:p w14:paraId="4069D7BF" w14:textId="77777777" w:rsidR="00674067" w:rsidRPr="0015708D" w:rsidRDefault="00674067" w:rsidP="00C86D36">
            <w:pPr>
              <w:jc w:val="center"/>
              <w:rPr>
                <w:rFonts w:ascii="Arial Narrow" w:hAnsi="Arial Narrow" w:cs="Arial"/>
                <w:sz w:val="20"/>
                <w:szCs w:val="20"/>
              </w:rPr>
            </w:pPr>
            <w:r w:rsidRPr="0015708D">
              <w:rPr>
                <w:rFonts w:ascii="Arial Narrow" w:hAnsi="Arial Narrow" w:cs="Arial"/>
                <w:sz w:val="20"/>
                <w:szCs w:val="20"/>
              </w:rPr>
              <w:t>48</w:t>
            </w:r>
          </w:p>
        </w:tc>
        <w:tc>
          <w:tcPr>
            <w:tcW w:w="1322" w:type="dxa"/>
          </w:tcPr>
          <w:p w14:paraId="37869B0C" w14:textId="77777777" w:rsidR="00674067" w:rsidRPr="00D95A21" w:rsidRDefault="00D95A21" w:rsidP="00C86D36">
            <w:pPr>
              <w:jc w:val="center"/>
              <w:rPr>
                <w:rFonts w:ascii="Arial Narrow" w:hAnsi="Arial Narrow" w:cs="Arial"/>
                <w:sz w:val="20"/>
                <w:szCs w:val="20"/>
                <w:highlight w:val="yellow"/>
              </w:rPr>
            </w:pPr>
            <w:r w:rsidRPr="00D95A21">
              <w:rPr>
                <w:rFonts w:ascii="Arial Narrow" w:hAnsi="Arial Narrow" w:cs="Arial"/>
                <w:sz w:val="20"/>
                <w:szCs w:val="20"/>
                <w:highlight w:val="yellow"/>
              </w:rPr>
              <w:t>48</w:t>
            </w:r>
          </w:p>
        </w:tc>
        <w:tc>
          <w:tcPr>
            <w:tcW w:w="1056" w:type="dxa"/>
          </w:tcPr>
          <w:p w14:paraId="41F6DAF9" w14:textId="77777777" w:rsidR="00674067" w:rsidRPr="00D95A21" w:rsidRDefault="00D95A21" w:rsidP="00C86D36">
            <w:pPr>
              <w:jc w:val="center"/>
              <w:rPr>
                <w:rFonts w:ascii="Arial Narrow" w:hAnsi="Arial Narrow" w:cs="Arial"/>
                <w:sz w:val="20"/>
                <w:szCs w:val="20"/>
                <w:highlight w:val="yellow"/>
              </w:rPr>
            </w:pPr>
            <w:r w:rsidRPr="00D95A21">
              <w:rPr>
                <w:rFonts w:ascii="Arial Narrow" w:hAnsi="Arial Narrow" w:cs="Arial"/>
                <w:sz w:val="20"/>
                <w:szCs w:val="20"/>
                <w:highlight w:val="yellow"/>
              </w:rPr>
              <w:t>175</w:t>
            </w:r>
          </w:p>
        </w:tc>
      </w:tr>
      <w:tr w:rsidR="00674067" w:rsidRPr="0015708D" w14:paraId="65F9B421" w14:textId="77777777" w:rsidTr="0015708D">
        <w:trPr>
          <w:trHeight w:val="22"/>
          <w:jc w:val="center"/>
        </w:trPr>
        <w:tc>
          <w:tcPr>
            <w:tcW w:w="1710" w:type="dxa"/>
          </w:tcPr>
          <w:p w14:paraId="1F89F330" w14:textId="77777777" w:rsidR="00674067" w:rsidRPr="0015708D" w:rsidRDefault="00674067" w:rsidP="00C86D36">
            <w:pPr>
              <w:jc w:val="both"/>
              <w:rPr>
                <w:rFonts w:ascii="Arial Narrow" w:hAnsi="Arial Narrow" w:cs="Arial"/>
                <w:sz w:val="20"/>
                <w:szCs w:val="20"/>
              </w:rPr>
            </w:pPr>
            <w:r w:rsidRPr="0015708D">
              <w:rPr>
                <w:rFonts w:ascii="Arial Narrow" w:hAnsi="Arial Narrow" w:cs="Arial"/>
                <w:sz w:val="20"/>
                <w:szCs w:val="20"/>
              </w:rPr>
              <w:t xml:space="preserve">CZ </w:t>
            </w:r>
            <w:r w:rsidR="0046127A" w:rsidRPr="0015708D">
              <w:rPr>
                <w:rFonts w:ascii="Arial Narrow" w:hAnsi="Arial Narrow" w:cs="Arial"/>
                <w:sz w:val="20"/>
                <w:szCs w:val="20"/>
              </w:rPr>
              <w:t>Tumaco</w:t>
            </w:r>
            <w:r w:rsidRPr="0015708D">
              <w:rPr>
                <w:rFonts w:ascii="Arial Narrow" w:hAnsi="Arial Narrow" w:cs="Arial"/>
                <w:sz w:val="20"/>
                <w:szCs w:val="20"/>
              </w:rPr>
              <w:tab/>
            </w:r>
          </w:p>
        </w:tc>
        <w:tc>
          <w:tcPr>
            <w:tcW w:w="1318" w:type="dxa"/>
          </w:tcPr>
          <w:p w14:paraId="0A4336A2" w14:textId="77777777" w:rsidR="00674067" w:rsidRPr="0015708D" w:rsidRDefault="00674067" w:rsidP="00C86D36">
            <w:pPr>
              <w:jc w:val="center"/>
              <w:rPr>
                <w:rFonts w:ascii="Arial Narrow" w:hAnsi="Arial Narrow" w:cs="Arial"/>
                <w:sz w:val="20"/>
                <w:szCs w:val="20"/>
              </w:rPr>
            </w:pPr>
            <w:r w:rsidRPr="0015708D">
              <w:rPr>
                <w:rFonts w:ascii="Arial Narrow" w:hAnsi="Arial Narrow" w:cs="Arial"/>
                <w:sz w:val="20"/>
                <w:szCs w:val="20"/>
              </w:rPr>
              <w:t>10</w:t>
            </w:r>
          </w:p>
        </w:tc>
        <w:tc>
          <w:tcPr>
            <w:tcW w:w="1450" w:type="dxa"/>
          </w:tcPr>
          <w:p w14:paraId="4F938F2F" w14:textId="77777777" w:rsidR="00674067" w:rsidRPr="0015708D" w:rsidRDefault="00674067" w:rsidP="00C86D36">
            <w:pPr>
              <w:jc w:val="center"/>
              <w:rPr>
                <w:rFonts w:ascii="Arial Narrow" w:hAnsi="Arial Narrow" w:cs="Arial"/>
                <w:sz w:val="20"/>
                <w:szCs w:val="20"/>
              </w:rPr>
            </w:pPr>
            <w:r w:rsidRPr="0015708D">
              <w:rPr>
                <w:rFonts w:ascii="Arial Narrow" w:hAnsi="Arial Narrow" w:cs="Arial"/>
                <w:sz w:val="20"/>
                <w:szCs w:val="20"/>
              </w:rPr>
              <w:t>5</w:t>
            </w:r>
          </w:p>
        </w:tc>
        <w:tc>
          <w:tcPr>
            <w:tcW w:w="1317" w:type="dxa"/>
          </w:tcPr>
          <w:p w14:paraId="6AE8EFF7" w14:textId="77777777" w:rsidR="00674067" w:rsidRPr="0015708D" w:rsidRDefault="00674067" w:rsidP="00C86D36">
            <w:pPr>
              <w:jc w:val="center"/>
              <w:rPr>
                <w:rFonts w:ascii="Arial Narrow" w:hAnsi="Arial Narrow" w:cs="Arial"/>
                <w:sz w:val="20"/>
                <w:szCs w:val="20"/>
              </w:rPr>
            </w:pPr>
            <w:r w:rsidRPr="0015708D">
              <w:rPr>
                <w:rFonts w:ascii="Arial Narrow" w:hAnsi="Arial Narrow" w:cs="Arial"/>
                <w:sz w:val="20"/>
                <w:szCs w:val="20"/>
              </w:rPr>
              <w:t>7</w:t>
            </w:r>
          </w:p>
        </w:tc>
        <w:tc>
          <w:tcPr>
            <w:tcW w:w="1322" w:type="dxa"/>
          </w:tcPr>
          <w:p w14:paraId="054AB42C" w14:textId="77777777" w:rsidR="00674067" w:rsidRPr="00D95A21" w:rsidRDefault="00D95A21" w:rsidP="00C86D36">
            <w:pPr>
              <w:jc w:val="center"/>
              <w:rPr>
                <w:rFonts w:ascii="Arial Narrow" w:hAnsi="Arial Narrow" w:cs="Arial"/>
                <w:sz w:val="20"/>
                <w:szCs w:val="20"/>
                <w:highlight w:val="yellow"/>
              </w:rPr>
            </w:pPr>
            <w:r w:rsidRPr="00D95A21">
              <w:rPr>
                <w:rFonts w:ascii="Arial Narrow" w:hAnsi="Arial Narrow" w:cs="Arial"/>
                <w:sz w:val="20"/>
                <w:szCs w:val="20"/>
                <w:highlight w:val="yellow"/>
              </w:rPr>
              <w:t>3</w:t>
            </w:r>
          </w:p>
        </w:tc>
        <w:tc>
          <w:tcPr>
            <w:tcW w:w="1056" w:type="dxa"/>
          </w:tcPr>
          <w:p w14:paraId="1DEE9C95" w14:textId="77777777" w:rsidR="00674067" w:rsidRPr="00D95A21" w:rsidRDefault="00674067" w:rsidP="00C86D36">
            <w:pPr>
              <w:jc w:val="center"/>
              <w:rPr>
                <w:rFonts w:ascii="Arial Narrow" w:hAnsi="Arial Narrow" w:cs="Arial"/>
                <w:sz w:val="20"/>
                <w:szCs w:val="20"/>
                <w:highlight w:val="yellow"/>
              </w:rPr>
            </w:pPr>
            <w:r w:rsidRPr="00D95A21">
              <w:rPr>
                <w:rFonts w:ascii="Arial Narrow" w:hAnsi="Arial Narrow" w:cs="Arial"/>
                <w:sz w:val="20"/>
                <w:szCs w:val="20"/>
                <w:highlight w:val="yellow"/>
              </w:rPr>
              <w:t>2</w:t>
            </w:r>
            <w:r w:rsidR="00D95A21" w:rsidRPr="00D95A21">
              <w:rPr>
                <w:rFonts w:ascii="Arial Narrow" w:hAnsi="Arial Narrow" w:cs="Arial"/>
                <w:sz w:val="20"/>
                <w:szCs w:val="20"/>
                <w:highlight w:val="yellow"/>
              </w:rPr>
              <w:t>5</w:t>
            </w:r>
          </w:p>
        </w:tc>
      </w:tr>
      <w:tr w:rsidR="00674067" w:rsidRPr="0015708D" w14:paraId="73C67894" w14:textId="77777777" w:rsidTr="0015708D">
        <w:trPr>
          <w:trHeight w:val="22"/>
          <w:jc w:val="center"/>
        </w:trPr>
        <w:tc>
          <w:tcPr>
            <w:tcW w:w="1710" w:type="dxa"/>
          </w:tcPr>
          <w:p w14:paraId="37803213" w14:textId="77777777" w:rsidR="00674067" w:rsidRPr="0015708D" w:rsidRDefault="00674067" w:rsidP="00C86D36">
            <w:pPr>
              <w:jc w:val="both"/>
              <w:rPr>
                <w:rFonts w:ascii="Arial Narrow" w:hAnsi="Arial Narrow" w:cs="Arial"/>
                <w:sz w:val="20"/>
                <w:szCs w:val="20"/>
              </w:rPr>
            </w:pPr>
            <w:r w:rsidRPr="0015708D">
              <w:rPr>
                <w:rFonts w:ascii="Arial Narrow" w:hAnsi="Arial Narrow" w:cs="Arial"/>
                <w:sz w:val="20"/>
                <w:szCs w:val="20"/>
              </w:rPr>
              <w:t xml:space="preserve">CZ </w:t>
            </w:r>
            <w:r w:rsidR="0046127A" w:rsidRPr="0015708D">
              <w:rPr>
                <w:rFonts w:ascii="Arial Narrow" w:hAnsi="Arial Narrow" w:cs="Arial"/>
                <w:sz w:val="20"/>
                <w:szCs w:val="20"/>
              </w:rPr>
              <w:t>Túquerres</w:t>
            </w:r>
            <w:r w:rsidRPr="0015708D">
              <w:rPr>
                <w:rFonts w:ascii="Arial Narrow" w:hAnsi="Arial Narrow" w:cs="Arial"/>
                <w:sz w:val="20"/>
                <w:szCs w:val="20"/>
              </w:rPr>
              <w:tab/>
            </w:r>
          </w:p>
        </w:tc>
        <w:tc>
          <w:tcPr>
            <w:tcW w:w="1318" w:type="dxa"/>
          </w:tcPr>
          <w:p w14:paraId="4C0DE5CF" w14:textId="77777777" w:rsidR="00674067" w:rsidRPr="0015708D" w:rsidRDefault="0046127A" w:rsidP="00C86D36">
            <w:pPr>
              <w:jc w:val="center"/>
              <w:rPr>
                <w:rFonts w:ascii="Arial Narrow" w:hAnsi="Arial Narrow" w:cs="Arial"/>
                <w:sz w:val="20"/>
                <w:szCs w:val="20"/>
              </w:rPr>
            </w:pPr>
            <w:r w:rsidRPr="0015708D">
              <w:rPr>
                <w:rFonts w:ascii="Arial Narrow" w:hAnsi="Arial Narrow" w:cs="Arial"/>
                <w:sz w:val="20"/>
                <w:szCs w:val="20"/>
              </w:rPr>
              <w:t>3</w:t>
            </w:r>
          </w:p>
        </w:tc>
        <w:tc>
          <w:tcPr>
            <w:tcW w:w="1450" w:type="dxa"/>
          </w:tcPr>
          <w:p w14:paraId="4C36070C" w14:textId="77777777" w:rsidR="00674067" w:rsidRPr="0015708D" w:rsidRDefault="0046127A" w:rsidP="00C86D36">
            <w:pPr>
              <w:jc w:val="center"/>
              <w:rPr>
                <w:rFonts w:ascii="Arial Narrow" w:hAnsi="Arial Narrow" w:cs="Arial"/>
                <w:sz w:val="20"/>
                <w:szCs w:val="20"/>
              </w:rPr>
            </w:pPr>
            <w:r w:rsidRPr="0015708D">
              <w:rPr>
                <w:rFonts w:ascii="Arial Narrow" w:hAnsi="Arial Narrow" w:cs="Arial"/>
                <w:sz w:val="20"/>
                <w:szCs w:val="20"/>
              </w:rPr>
              <w:t>11</w:t>
            </w:r>
          </w:p>
        </w:tc>
        <w:tc>
          <w:tcPr>
            <w:tcW w:w="1317" w:type="dxa"/>
          </w:tcPr>
          <w:p w14:paraId="4FB930D3" w14:textId="77777777" w:rsidR="00674067" w:rsidRPr="0015708D" w:rsidRDefault="0046127A" w:rsidP="00C86D36">
            <w:pPr>
              <w:jc w:val="center"/>
              <w:rPr>
                <w:rFonts w:ascii="Arial Narrow" w:hAnsi="Arial Narrow" w:cs="Arial"/>
                <w:sz w:val="20"/>
                <w:szCs w:val="20"/>
              </w:rPr>
            </w:pPr>
            <w:r w:rsidRPr="0015708D">
              <w:rPr>
                <w:rFonts w:ascii="Arial Narrow" w:hAnsi="Arial Narrow" w:cs="Arial"/>
                <w:sz w:val="20"/>
                <w:szCs w:val="20"/>
              </w:rPr>
              <w:t>19</w:t>
            </w:r>
          </w:p>
        </w:tc>
        <w:tc>
          <w:tcPr>
            <w:tcW w:w="1322" w:type="dxa"/>
          </w:tcPr>
          <w:p w14:paraId="0E92E3D9" w14:textId="77777777" w:rsidR="00674067" w:rsidRPr="00D95A21" w:rsidRDefault="0046127A" w:rsidP="00C86D36">
            <w:pPr>
              <w:jc w:val="center"/>
              <w:rPr>
                <w:rFonts w:ascii="Arial Narrow" w:hAnsi="Arial Narrow" w:cs="Arial"/>
                <w:sz w:val="20"/>
                <w:szCs w:val="20"/>
                <w:highlight w:val="yellow"/>
              </w:rPr>
            </w:pPr>
            <w:r w:rsidRPr="00D95A21">
              <w:rPr>
                <w:rFonts w:ascii="Arial Narrow" w:hAnsi="Arial Narrow" w:cs="Arial"/>
                <w:sz w:val="20"/>
                <w:szCs w:val="20"/>
                <w:highlight w:val="yellow"/>
              </w:rPr>
              <w:t>6</w:t>
            </w:r>
          </w:p>
        </w:tc>
        <w:tc>
          <w:tcPr>
            <w:tcW w:w="1056" w:type="dxa"/>
          </w:tcPr>
          <w:p w14:paraId="343BC377" w14:textId="77777777" w:rsidR="00674067" w:rsidRPr="00D95A21" w:rsidRDefault="0046127A" w:rsidP="00C86D36">
            <w:pPr>
              <w:jc w:val="center"/>
              <w:rPr>
                <w:rFonts w:ascii="Arial Narrow" w:hAnsi="Arial Narrow" w:cs="Arial"/>
                <w:sz w:val="20"/>
                <w:szCs w:val="20"/>
                <w:highlight w:val="yellow"/>
              </w:rPr>
            </w:pPr>
            <w:r w:rsidRPr="00D95A21">
              <w:rPr>
                <w:rFonts w:ascii="Arial Narrow" w:hAnsi="Arial Narrow" w:cs="Arial"/>
                <w:sz w:val="20"/>
                <w:szCs w:val="20"/>
                <w:highlight w:val="yellow"/>
              </w:rPr>
              <w:t>39</w:t>
            </w:r>
          </w:p>
        </w:tc>
      </w:tr>
      <w:tr w:rsidR="00674067" w:rsidRPr="00D95A21" w14:paraId="515FAA89" w14:textId="77777777" w:rsidTr="0015708D">
        <w:trPr>
          <w:trHeight w:val="22"/>
          <w:jc w:val="center"/>
        </w:trPr>
        <w:tc>
          <w:tcPr>
            <w:tcW w:w="1710" w:type="dxa"/>
          </w:tcPr>
          <w:p w14:paraId="200CC97E" w14:textId="77777777" w:rsidR="00674067" w:rsidRPr="0015708D" w:rsidRDefault="0046127A" w:rsidP="00C86D36">
            <w:pPr>
              <w:jc w:val="both"/>
              <w:rPr>
                <w:rFonts w:ascii="Arial Narrow" w:hAnsi="Arial Narrow" w:cs="Arial"/>
                <w:b/>
                <w:sz w:val="20"/>
                <w:szCs w:val="20"/>
              </w:rPr>
            </w:pPr>
            <w:r w:rsidRPr="0015708D">
              <w:rPr>
                <w:rFonts w:ascii="Arial Narrow" w:hAnsi="Arial Narrow" w:cs="Arial"/>
                <w:b/>
                <w:sz w:val="20"/>
                <w:szCs w:val="20"/>
              </w:rPr>
              <w:t>Total</w:t>
            </w:r>
            <w:r w:rsidR="00674067" w:rsidRPr="0015708D">
              <w:rPr>
                <w:rFonts w:ascii="Arial Narrow" w:hAnsi="Arial Narrow" w:cs="Arial"/>
                <w:b/>
                <w:sz w:val="20"/>
                <w:szCs w:val="20"/>
              </w:rPr>
              <w:tab/>
            </w:r>
          </w:p>
        </w:tc>
        <w:tc>
          <w:tcPr>
            <w:tcW w:w="1318" w:type="dxa"/>
          </w:tcPr>
          <w:p w14:paraId="259AA6D7" w14:textId="77777777" w:rsidR="00674067" w:rsidRPr="0015708D" w:rsidRDefault="0046127A" w:rsidP="00C86D36">
            <w:pPr>
              <w:jc w:val="center"/>
              <w:rPr>
                <w:rFonts w:ascii="Arial Narrow" w:hAnsi="Arial Narrow" w:cs="Arial"/>
                <w:b/>
                <w:sz w:val="20"/>
                <w:szCs w:val="20"/>
              </w:rPr>
            </w:pPr>
            <w:r w:rsidRPr="0015708D">
              <w:rPr>
                <w:rFonts w:ascii="Arial Narrow" w:hAnsi="Arial Narrow" w:cs="Arial"/>
                <w:b/>
                <w:sz w:val="20"/>
                <w:szCs w:val="20"/>
              </w:rPr>
              <w:t>103</w:t>
            </w:r>
          </w:p>
        </w:tc>
        <w:tc>
          <w:tcPr>
            <w:tcW w:w="1450" w:type="dxa"/>
          </w:tcPr>
          <w:p w14:paraId="38FF4532" w14:textId="77777777" w:rsidR="00674067" w:rsidRPr="0015708D" w:rsidRDefault="0046127A" w:rsidP="00C86D36">
            <w:pPr>
              <w:jc w:val="center"/>
              <w:rPr>
                <w:rFonts w:ascii="Arial Narrow" w:hAnsi="Arial Narrow" w:cs="Arial"/>
                <w:b/>
                <w:sz w:val="20"/>
                <w:szCs w:val="20"/>
              </w:rPr>
            </w:pPr>
            <w:r w:rsidRPr="0015708D">
              <w:rPr>
                <w:rFonts w:ascii="Arial Narrow" w:hAnsi="Arial Narrow" w:cs="Arial"/>
                <w:b/>
                <w:sz w:val="20"/>
                <w:szCs w:val="20"/>
              </w:rPr>
              <w:t>155</w:t>
            </w:r>
          </w:p>
        </w:tc>
        <w:tc>
          <w:tcPr>
            <w:tcW w:w="1317" w:type="dxa"/>
          </w:tcPr>
          <w:p w14:paraId="340E66C2" w14:textId="77777777" w:rsidR="00674067" w:rsidRPr="0015708D" w:rsidRDefault="0046127A" w:rsidP="00C86D36">
            <w:pPr>
              <w:jc w:val="center"/>
              <w:rPr>
                <w:rFonts w:ascii="Arial Narrow" w:hAnsi="Arial Narrow" w:cs="Arial"/>
                <w:b/>
                <w:sz w:val="20"/>
                <w:szCs w:val="20"/>
              </w:rPr>
            </w:pPr>
            <w:r w:rsidRPr="0015708D">
              <w:rPr>
                <w:rFonts w:ascii="Arial Narrow" w:hAnsi="Arial Narrow" w:cs="Arial"/>
                <w:b/>
                <w:sz w:val="20"/>
                <w:szCs w:val="20"/>
              </w:rPr>
              <w:t>166</w:t>
            </w:r>
          </w:p>
        </w:tc>
        <w:tc>
          <w:tcPr>
            <w:tcW w:w="1322" w:type="dxa"/>
          </w:tcPr>
          <w:p w14:paraId="2788E0EB" w14:textId="77777777" w:rsidR="00674067" w:rsidRPr="00D95A21" w:rsidRDefault="00D95A21" w:rsidP="00C86D36">
            <w:pPr>
              <w:jc w:val="center"/>
              <w:rPr>
                <w:rFonts w:ascii="Arial Narrow" w:hAnsi="Arial Narrow" w:cs="Arial"/>
                <w:b/>
                <w:sz w:val="20"/>
                <w:szCs w:val="20"/>
                <w:highlight w:val="yellow"/>
              </w:rPr>
            </w:pPr>
            <w:r w:rsidRPr="00D95A21">
              <w:rPr>
                <w:rFonts w:ascii="Arial Narrow" w:hAnsi="Arial Narrow" w:cs="Arial"/>
                <w:b/>
                <w:sz w:val="20"/>
                <w:szCs w:val="20"/>
                <w:highlight w:val="yellow"/>
              </w:rPr>
              <w:t>101</w:t>
            </w:r>
          </w:p>
        </w:tc>
        <w:tc>
          <w:tcPr>
            <w:tcW w:w="1056" w:type="dxa"/>
          </w:tcPr>
          <w:p w14:paraId="492952F0" w14:textId="77777777" w:rsidR="00674067" w:rsidRPr="00D95A21" w:rsidRDefault="00D95A21" w:rsidP="00C86D36">
            <w:pPr>
              <w:jc w:val="center"/>
              <w:rPr>
                <w:rFonts w:ascii="Arial Narrow" w:hAnsi="Arial Narrow" w:cs="Arial"/>
                <w:b/>
                <w:sz w:val="20"/>
                <w:szCs w:val="20"/>
                <w:highlight w:val="yellow"/>
              </w:rPr>
            </w:pPr>
            <w:r w:rsidRPr="00D95A21">
              <w:rPr>
                <w:rFonts w:ascii="Arial Narrow" w:hAnsi="Arial Narrow" w:cs="Arial"/>
                <w:b/>
                <w:sz w:val="20"/>
                <w:szCs w:val="20"/>
                <w:highlight w:val="yellow"/>
              </w:rPr>
              <w:t>525</w:t>
            </w:r>
          </w:p>
        </w:tc>
      </w:tr>
    </w:tbl>
    <w:p w14:paraId="5E1E3271" w14:textId="77777777" w:rsidR="00EC736C" w:rsidRPr="0058123F" w:rsidRDefault="00EC736C" w:rsidP="00C86D36">
      <w:pPr>
        <w:spacing w:after="0" w:line="240" w:lineRule="auto"/>
        <w:jc w:val="both"/>
        <w:rPr>
          <w:rFonts w:ascii="Arial Narrow" w:hAnsi="Arial Narrow" w:cs="Arial"/>
        </w:rPr>
      </w:pPr>
    </w:p>
    <w:p w14:paraId="47820FBD" w14:textId="77777777" w:rsidR="00EC736C" w:rsidRPr="0058123F" w:rsidRDefault="00EC736C" w:rsidP="00C86D36">
      <w:pPr>
        <w:spacing w:after="0" w:line="240" w:lineRule="auto"/>
        <w:jc w:val="both"/>
        <w:rPr>
          <w:rFonts w:ascii="Arial Narrow" w:hAnsi="Arial Narrow" w:cs="Arial"/>
          <w:b/>
        </w:rPr>
      </w:pPr>
      <w:r w:rsidRPr="0058123F">
        <w:rPr>
          <w:rFonts w:ascii="Arial Narrow" w:hAnsi="Arial Narrow" w:cs="Arial"/>
          <w:b/>
        </w:rPr>
        <w:t>Postura ICBF</w:t>
      </w:r>
    </w:p>
    <w:p w14:paraId="63A294B5" w14:textId="77777777" w:rsidR="00EC736C" w:rsidRPr="0058123F" w:rsidRDefault="00EC736C" w:rsidP="00F9549E">
      <w:pPr>
        <w:pStyle w:val="Prrafodelista"/>
        <w:numPr>
          <w:ilvl w:val="0"/>
          <w:numId w:val="5"/>
        </w:numPr>
        <w:spacing w:after="0" w:line="240" w:lineRule="auto"/>
        <w:jc w:val="both"/>
        <w:rPr>
          <w:rFonts w:ascii="Arial Narrow" w:hAnsi="Arial Narrow" w:cs="Arial"/>
        </w:rPr>
      </w:pPr>
      <w:r w:rsidRPr="0058123F">
        <w:rPr>
          <w:rFonts w:ascii="Arial Narrow" w:hAnsi="Arial Narrow" w:cs="Arial"/>
        </w:rPr>
        <w:t xml:space="preserve">El abordaje de esta problemática implica el reconocimiento de las realidades individuales, familiares y sociales, desde un enfoque de derechos y salud pública, y atendiendo las particularidades de cada NNA. </w:t>
      </w:r>
    </w:p>
    <w:p w14:paraId="6F2FD5CB" w14:textId="77777777" w:rsidR="00EC736C" w:rsidRPr="0058123F" w:rsidRDefault="00EC736C" w:rsidP="00F9549E">
      <w:pPr>
        <w:pStyle w:val="Prrafodelista"/>
        <w:numPr>
          <w:ilvl w:val="0"/>
          <w:numId w:val="5"/>
        </w:numPr>
        <w:spacing w:after="0" w:line="240" w:lineRule="auto"/>
        <w:jc w:val="both"/>
        <w:rPr>
          <w:rFonts w:ascii="Arial Narrow" w:hAnsi="Arial Narrow" w:cs="Arial"/>
        </w:rPr>
      </w:pPr>
      <w:r w:rsidRPr="0058123F">
        <w:rPr>
          <w:rFonts w:ascii="Arial Narrow" w:hAnsi="Arial Narrow" w:cs="Arial"/>
        </w:rPr>
        <w:t>La prevención del consumo de SPA en el país se aborda desde los derechos humanos y la salud pública</w:t>
      </w:r>
      <w:r w:rsidR="0046127A" w:rsidRPr="0058123F">
        <w:rPr>
          <w:rFonts w:ascii="Arial Narrow" w:hAnsi="Arial Narrow" w:cs="Arial"/>
        </w:rPr>
        <w:t>,</w:t>
      </w:r>
      <w:r w:rsidRPr="0058123F">
        <w:rPr>
          <w:rFonts w:ascii="Arial Narrow" w:hAnsi="Arial Narrow" w:cs="Arial"/>
        </w:rPr>
        <w:t xml:space="preserve"> lo </w:t>
      </w:r>
      <w:r w:rsidR="0046127A" w:rsidRPr="0058123F">
        <w:rPr>
          <w:rFonts w:ascii="Arial Narrow" w:hAnsi="Arial Narrow" w:cs="Arial"/>
        </w:rPr>
        <w:t xml:space="preserve">cual </w:t>
      </w:r>
      <w:r w:rsidRPr="0058123F">
        <w:rPr>
          <w:rFonts w:ascii="Arial Narrow" w:hAnsi="Arial Narrow" w:cs="Arial"/>
        </w:rPr>
        <w:t xml:space="preserve">implica no llamar a </w:t>
      </w:r>
      <w:r w:rsidR="00B43488" w:rsidRPr="0058123F">
        <w:rPr>
          <w:rFonts w:ascii="Arial Narrow" w:hAnsi="Arial Narrow" w:cs="Arial"/>
        </w:rPr>
        <w:t>NNA</w:t>
      </w:r>
      <w:r w:rsidRPr="0058123F">
        <w:rPr>
          <w:rFonts w:ascii="Arial Narrow" w:hAnsi="Arial Narrow" w:cs="Arial"/>
        </w:rPr>
        <w:t xml:space="preserve"> como drogadictos y/o viciosos y reconocer que los consumos problemáticos y/o riesgosos requiere una atención en salud.</w:t>
      </w:r>
    </w:p>
    <w:p w14:paraId="1929B81F" w14:textId="77777777" w:rsidR="00EC736C" w:rsidRPr="004A6162" w:rsidRDefault="00EC736C" w:rsidP="00F9549E">
      <w:pPr>
        <w:pStyle w:val="Prrafodelista"/>
        <w:numPr>
          <w:ilvl w:val="0"/>
          <w:numId w:val="5"/>
        </w:numPr>
        <w:spacing w:after="0" w:line="240" w:lineRule="auto"/>
        <w:jc w:val="both"/>
        <w:rPr>
          <w:rFonts w:ascii="Arial Narrow" w:hAnsi="Arial Narrow" w:cs="Arial"/>
        </w:rPr>
      </w:pPr>
      <w:r w:rsidRPr="0058123F">
        <w:rPr>
          <w:rFonts w:ascii="Arial Narrow" w:hAnsi="Arial Narrow" w:cs="Arial"/>
        </w:rPr>
        <w:lastRenderedPageBreak/>
        <w:t xml:space="preserve">Se sustenta en </w:t>
      </w:r>
      <w:r w:rsidR="00B43488" w:rsidRPr="0058123F">
        <w:rPr>
          <w:rFonts w:ascii="Arial Narrow" w:hAnsi="Arial Narrow" w:cs="Arial"/>
        </w:rPr>
        <w:t>NNA</w:t>
      </w:r>
      <w:r w:rsidRPr="0058123F">
        <w:rPr>
          <w:rFonts w:ascii="Arial Narrow" w:hAnsi="Arial Narrow" w:cs="Arial"/>
        </w:rPr>
        <w:t xml:space="preserve"> reconociéndose como titulares de derechos, que conocen y comprenden los riesgos y daños </w:t>
      </w:r>
      <w:r w:rsidRPr="004A6162">
        <w:rPr>
          <w:rFonts w:ascii="Arial Narrow" w:hAnsi="Arial Narrow" w:cs="Arial"/>
        </w:rPr>
        <w:t xml:space="preserve">asociados al consumo de SPA, y de esta manera, opten por tomar decisiones informadas que prioricen su vida, su salud, en la medida en que prefieren no consumir y/o postergar el consumo hasta la mayoría de edad. </w:t>
      </w:r>
    </w:p>
    <w:p w14:paraId="70893BF9" w14:textId="77777777" w:rsidR="00EC736C" w:rsidRPr="004A6162" w:rsidRDefault="00EC736C" w:rsidP="00F9549E">
      <w:pPr>
        <w:pStyle w:val="Prrafodelista"/>
        <w:numPr>
          <w:ilvl w:val="0"/>
          <w:numId w:val="5"/>
        </w:numPr>
        <w:spacing w:after="0" w:line="240" w:lineRule="auto"/>
        <w:jc w:val="both"/>
        <w:rPr>
          <w:rFonts w:ascii="Arial Narrow" w:hAnsi="Arial Narrow" w:cs="Arial"/>
        </w:rPr>
      </w:pPr>
      <w:r w:rsidRPr="004A6162">
        <w:rPr>
          <w:rFonts w:ascii="Arial Narrow" w:hAnsi="Arial Narrow" w:cs="Arial"/>
        </w:rPr>
        <w:t xml:space="preserve">La atención de </w:t>
      </w:r>
      <w:r w:rsidR="00B43488" w:rsidRPr="004A6162">
        <w:rPr>
          <w:rFonts w:ascii="Arial Narrow" w:hAnsi="Arial Narrow" w:cs="Arial"/>
        </w:rPr>
        <w:t>NNA</w:t>
      </w:r>
      <w:r w:rsidRPr="004A6162">
        <w:rPr>
          <w:rFonts w:ascii="Arial Narrow" w:hAnsi="Arial Narrow" w:cs="Arial"/>
        </w:rPr>
        <w:t xml:space="preserve"> sin vulneración o amenaza de derechos es competencia del Sector Salud. </w:t>
      </w:r>
    </w:p>
    <w:p w14:paraId="5BCEC0EF" w14:textId="77777777" w:rsidR="001874C1" w:rsidRPr="004A6162" w:rsidRDefault="001874C1" w:rsidP="00F9549E">
      <w:pPr>
        <w:pStyle w:val="Prrafodelista"/>
        <w:numPr>
          <w:ilvl w:val="0"/>
          <w:numId w:val="5"/>
        </w:numPr>
        <w:spacing w:after="0" w:line="240" w:lineRule="auto"/>
        <w:jc w:val="both"/>
        <w:rPr>
          <w:rFonts w:ascii="Arial Narrow" w:hAnsi="Arial Narrow"/>
        </w:rPr>
      </w:pPr>
      <w:r w:rsidRPr="004A6162">
        <w:rPr>
          <w:rFonts w:ascii="Arial Narrow" w:hAnsi="Arial Narrow"/>
        </w:rPr>
        <w:t xml:space="preserve">Se requiere desincentivar la venta y el consumo de licor en menores de 18 años; </w:t>
      </w:r>
      <w:r w:rsidR="004A6162" w:rsidRPr="004A6162">
        <w:rPr>
          <w:rFonts w:ascii="Arial Narrow" w:hAnsi="Arial Narrow"/>
        </w:rPr>
        <w:t xml:space="preserve">si bien hay restricción legal </w:t>
      </w:r>
      <w:r w:rsidRPr="004A6162">
        <w:rPr>
          <w:rFonts w:ascii="Arial Narrow" w:hAnsi="Arial Narrow"/>
        </w:rPr>
        <w:t>no se cumple; es la sustancia que más se consume en el país, en todos los entornos de NNA.</w:t>
      </w:r>
    </w:p>
    <w:p w14:paraId="25CC65DF" w14:textId="77777777" w:rsidR="001874C1" w:rsidRPr="004A6162" w:rsidRDefault="004A6162" w:rsidP="00F9549E">
      <w:pPr>
        <w:pStyle w:val="Prrafodelista"/>
        <w:numPr>
          <w:ilvl w:val="0"/>
          <w:numId w:val="5"/>
        </w:numPr>
        <w:spacing w:after="0" w:line="240" w:lineRule="auto"/>
        <w:jc w:val="both"/>
        <w:rPr>
          <w:rFonts w:ascii="Arial Narrow" w:hAnsi="Arial Narrow"/>
        </w:rPr>
      </w:pPr>
      <w:r w:rsidRPr="004A6162">
        <w:rPr>
          <w:rFonts w:ascii="Arial Narrow" w:hAnsi="Arial Narrow"/>
        </w:rPr>
        <w:t>Se requiere p</w:t>
      </w:r>
      <w:r w:rsidR="001874C1" w:rsidRPr="004A6162">
        <w:rPr>
          <w:rFonts w:ascii="Arial Narrow" w:hAnsi="Arial Narrow"/>
        </w:rPr>
        <w:t>romover un acápite especial sobre prevención y atención del consumo en NNA en la política pública que se está impulsando desde el sector salud para 2019</w:t>
      </w:r>
    </w:p>
    <w:p w14:paraId="2D6CD5B5" w14:textId="77777777" w:rsidR="00ED1198" w:rsidRDefault="00ED1198" w:rsidP="00C86D36">
      <w:pPr>
        <w:spacing w:after="0" w:line="240" w:lineRule="auto"/>
        <w:jc w:val="both"/>
        <w:rPr>
          <w:rFonts w:ascii="Arial Narrow" w:hAnsi="Arial Narrow" w:cs="Arial"/>
          <w:b/>
        </w:rPr>
      </w:pPr>
    </w:p>
    <w:p w14:paraId="434F5559" w14:textId="77777777" w:rsidR="00EC736C" w:rsidRDefault="00EC736C" w:rsidP="00C86D36">
      <w:pPr>
        <w:spacing w:after="0" w:line="240" w:lineRule="auto"/>
        <w:jc w:val="both"/>
        <w:rPr>
          <w:rFonts w:ascii="Arial Narrow" w:hAnsi="Arial Narrow" w:cs="Arial"/>
          <w:b/>
        </w:rPr>
      </w:pPr>
      <w:r w:rsidRPr="0058123F">
        <w:rPr>
          <w:rFonts w:ascii="Arial Narrow" w:hAnsi="Arial Narrow" w:cs="Arial"/>
          <w:b/>
        </w:rPr>
        <w:t>¿Qué hace el ICBF?</w:t>
      </w:r>
    </w:p>
    <w:p w14:paraId="558A13F1" w14:textId="77777777" w:rsidR="00EB2FA3" w:rsidRPr="00ED1198" w:rsidRDefault="00EB2FA3" w:rsidP="00C86D36">
      <w:pPr>
        <w:spacing w:after="0" w:line="240" w:lineRule="auto"/>
        <w:jc w:val="both"/>
        <w:rPr>
          <w:rFonts w:ascii="Arial Narrow" w:hAnsi="Arial Narrow" w:cs="Arial"/>
          <w:i/>
        </w:rPr>
      </w:pPr>
      <w:r w:rsidRPr="00ED1198">
        <w:rPr>
          <w:rFonts w:ascii="Arial Narrow" w:hAnsi="Arial Narrow" w:cs="Arial"/>
          <w:i/>
        </w:rPr>
        <w:t xml:space="preserve">Prevención </w:t>
      </w:r>
    </w:p>
    <w:p w14:paraId="2D2BF1DF" w14:textId="77777777" w:rsidR="00674F3D" w:rsidRPr="00C86D36" w:rsidRDefault="00674F3D" w:rsidP="00F9549E">
      <w:pPr>
        <w:pStyle w:val="Prrafodelista"/>
        <w:numPr>
          <w:ilvl w:val="0"/>
          <w:numId w:val="5"/>
        </w:numPr>
        <w:spacing w:after="0" w:line="240" w:lineRule="auto"/>
        <w:jc w:val="both"/>
        <w:rPr>
          <w:rFonts w:ascii="Arial Narrow" w:hAnsi="Arial Narrow"/>
        </w:rPr>
      </w:pPr>
      <w:r w:rsidRPr="00C86D36">
        <w:rPr>
          <w:rFonts w:ascii="Arial Narrow" w:hAnsi="Arial Narrow"/>
        </w:rPr>
        <w:t xml:space="preserve">Por medio de AMAS se atiende a 4.480 NNA en 5 departamentos (Bolívar, Córdoba, Boyacá, Cesar y Santander), con una inversión 4.100 millones de pesos.  </w:t>
      </w:r>
    </w:p>
    <w:p w14:paraId="09EAD261" w14:textId="77777777" w:rsidR="00674F3D" w:rsidRPr="00C86D36" w:rsidRDefault="00674F3D" w:rsidP="00F9549E">
      <w:pPr>
        <w:pStyle w:val="Prrafodelista"/>
        <w:numPr>
          <w:ilvl w:val="0"/>
          <w:numId w:val="5"/>
        </w:numPr>
        <w:spacing w:after="0" w:line="240" w:lineRule="auto"/>
        <w:jc w:val="both"/>
        <w:rPr>
          <w:rFonts w:ascii="Arial Narrow" w:hAnsi="Arial Narrow"/>
        </w:rPr>
      </w:pPr>
      <w:r w:rsidRPr="00C86D36">
        <w:rPr>
          <w:rFonts w:ascii="Arial Narrow" w:hAnsi="Arial Narrow"/>
        </w:rPr>
        <w:t xml:space="preserve">Se construyó la estrategia </w:t>
      </w:r>
      <w:r w:rsidR="00124A14" w:rsidRPr="00C86D36">
        <w:rPr>
          <w:rFonts w:ascii="Arial Narrow" w:hAnsi="Arial Narrow"/>
        </w:rPr>
        <w:t>“</w:t>
      </w:r>
      <w:r w:rsidRPr="00C86D36">
        <w:rPr>
          <w:rFonts w:ascii="Arial Narrow" w:hAnsi="Arial Narrow"/>
        </w:rPr>
        <w:t xml:space="preserve">ABC, </w:t>
      </w:r>
      <w:r w:rsidR="00124A14" w:rsidRPr="00C86D36">
        <w:rPr>
          <w:rFonts w:ascii="Arial Narrow" w:hAnsi="Arial Narrow"/>
        </w:rPr>
        <w:t>C</w:t>
      </w:r>
      <w:r w:rsidRPr="00C86D36">
        <w:rPr>
          <w:rFonts w:ascii="Arial Narrow" w:hAnsi="Arial Narrow"/>
        </w:rPr>
        <w:t>ambiando el Chip</w:t>
      </w:r>
      <w:r w:rsidR="00124A14" w:rsidRPr="00C86D36">
        <w:rPr>
          <w:rFonts w:ascii="Arial Narrow" w:hAnsi="Arial Narrow"/>
        </w:rPr>
        <w:t>”</w:t>
      </w:r>
      <w:r w:rsidRPr="00C86D36">
        <w:rPr>
          <w:rFonts w:ascii="Arial Narrow" w:hAnsi="Arial Narrow"/>
        </w:rPr>
        <w:t xml:space="preserve"> que </w:t>
      </w:r>
      <w:r w:rsidR="00124A14" w:rsidRPr="00C86D36">
        <w:rPr>
          <w:rFonts w:ascii="Arial Narrow" w:hAnsi="Arial Narrow"/>
        </w:rPr>
        <w:t xml:space="preserve">realiza </w:t>
      </w:r>
      <w:r w:rsidRPr="00C86D36">
        <w:rPr>
          <w:rFonts w:ascii="Arial Narrow" w:hAnsi="Arial Narrow"/>
        </w:rPr>
        <w:t>a</w:t>
      </w:r>
      <w:r w:rsidR="00124A14" w:rsidRPr="00C86D36">
        <w:rPr>
          <w:rFonts w:ascii="Arial Narrow" w:hAnsi="Arial Narrow"/>
        </w:rPr>
        <w:t>sistencia técnica</w:t>
      </w:r>
      <w:r w:rsidRPr="00C86D36">
        <w:rPr>
          <w:rFonts w:ascii="Arial Narrow" w:hAnsi="Arial Narrow"/>
        </w:rPr>
        <w:t xml:space="preserve"> a profesionales del ICBF, de los Entes Territoriales y </w:t>
      </w:r>
      <w:r w:rsidR="00124A14" w:rsidRPr="00C86D36">
        <w:rPr>
          <w:rFonts w:ascii="Arial Narrow" w:hAnsi="Arial Narrow"/>
        </w:rPr>
        <w:t>o</w:t>
      </w:r>
      <w:r w:rsidRPr="00C86D36">
        <w:rPr>
          <w:rFonts w:ascii="Arial Narrow" w:hAnsi="Arial Narrow"/>
        </w:rPr>
        <w:t>peradores</w:t>
      </w:r>
      <w:r w:rsidR="00124A14" w:rsidRPr="00C86D36">
        <w:rPr>
          <w:rFonts w:ascii="Arial Narrow" w:hAnsi="Arial Narrow"/>
        </w:rPr>
        <w:t>,</w:t>
      </w:r>
      <w:r w:rsidRPr="00C86D36">
        <w:rPr>
          <w:rFonts w:ascii="Arial Narrow" w:hAnsi="Arial Narrow"/>
        </w:rPr>
        <w:t xml:space="preserve"> para </w:t>
      </w:r>
      <w:r w:rsidR="003D3A9F" w:rsidRPr="00C86D36">
        <w:rPr>
          <w:rFonts w:ascii="Arial Narrow" w:hAnsi="Arial Narrow"/>
        </w:rPr>
        <w:t xml:space="preserve">que </w:t>
      </w:r>
      <w:r w:rsidRPr="00C86D36">
        <w:rPr>
          <w:rFonts w:ascii="Arial Narrow" w:hAnsi="Arial Narrow"/>
        </w:rPr>
        <w:t xml:space="preserve">el enfoque de prevención del consumo a nivel local </w:t>
      </w:r>
      <w:r w:rsidR="003D3A9F" w:rsidRPr="00C86D36">
        <w:rPr>
          <w:rFonts w:ascii="Arial Narrow" w:hAnsi="Arial Narrow"/>
        </w:rPr>
        <w:t>sea transversal y articulado con los Comités D</w:t>
      </w:r>
      <w:r w:rsidRPr="00C86D36">
        <w:rPr>
          <w:rFonts w:ascii="Arial Narrow" w:hAnsi="Arial Narrow"/>
        </w:rPr>
        <w:t>epartamentales de Droga</w:t>
      </w:r>
      <w:r w:rsidR="003D3A9F" w:rsidRPr="00C86D36">
        <w:rPr>
          <w:rFonts w:ascii="Arial Narrow" w:hAnsi="Arial Narrow"/>
        </w:rPr>
        <w:t>.</w:t>
      </w:r>
      <w:r w:rsidRPr="00C86D36">
        <w:rPr>
          <w:rFonts w:ascii="Arial Narrow" w:hAnsi="Arial Narrow"/>
        </w:rPr>
        <w:t xml:space="preserve"> </w:t>
      </w:r>
      <w:r w:rsidR="003D3A9F" w:rsidRPr="00C86D36">
        <w:rPr>
          <w:rFonts w:ascii="Arial Narrow" w:hAnsi="Arial Narrow"/>
        </w:rPr>
        <w:t>En 2018 se atendieron</w:t>
      </w:r>
      <w:r w:rsidRPr="00C86D36">
        <w:rPr>
          <w:rFonts w:ascii="Arial Narrow" w:hAnsi="Arial Narrow"/>
        </w:rPr>
        <w:t xml:space="preserve"> a 500</w:t>
      </w:r>
      <w:r w:rsidR="00EB2FA3" w:rsidRPr="00C86D36">
        <w:rPr>
          <w:rFonts w:ascii="Arial Narrow" w:hAnsi="Arial Narrow"/>
        </w:rPr>
        <w:t xml:space="preserve"> NNA, de </w:t>
      </w:r>
      <w:r w:rsidRPr="00C86D36">
        <w:rPr>
          <w:rFonts w:ascii="Arial Narrow" w:hAnsi="Arial Narrow"/>
        </w:rPr>
        <w:t>los Departamentos de la Guajira, Tolima, Santander, San Andrés, Quindío, Putumayo, Norte de Santander, Guaviare, Cundinamarca, Cesar, Bolívar y Antioquia.</w:t>
      </w:r>
      <w:r w:rsidR="00EB2FA3" w:rsidRPr="00C86D36">
        <w:rPr>
          <w:rFonts w:ascii="Arial Narrow" w:hAnsi="Arial Narrow"/>
        </w:rPr>
        <w:t xml:space="preserve"> Inversión: $204 millones.</w:t>
      </w:r>
    </w:p>
    <w:p w14:paraId="109588F7" w14:textId="77777777" w:rsidR="00674F3D" w:rsidRPr="00C86D36" w:rsidRDefault="00674F3D" w:rsidP="00F9549E">
      <w:pPr>
        <w:pStyle w:val="Prrafodelista"/>
        <w:numPr>
          <w:ilvl w:val="0"/>
          <w:numId w:val="5"/>
        </w:numPr>
        <w:overflowPunct w:val="0"/>
        <w:spacing w:after="0" w:line="240" w:lineRule="auto"/>
        <w:jc w:val="both"/>
        <w:textAlignment w:val="baseline"/>
        <w:rPr>
          <w:rFonts w:ascii="Arial Narrow" w:hAnsi="Arial Narrow"/>
        </w:rPr>
      </w:pPr>
      <w:r w:rsidRPr="00C86D36">
        <w:rPr>
          <w:rFonts w:ascii="Arial Narrow" w:hAnsi="Arial Narrow"/>
        </w:rPr>
        <w:t>Con el fin de realizar acciones de</w:t>
      </w:r>
      <w:r w:rsidRPr="00C86D36">
        <w:rPr>
          <w:rFonts w:ascii="Arial Narrow" w:hAnsi="Arial Narrow" w:cs="Arial"/>
        </w:rPr>
        <w:t xml:space="preserve"> prevención de consumo de sustancias psicoactivas, en el marco de la Estrategia </w:t>
      </w:r>
      <w:r w:rsidRPr="00C86D36">
        <w:rPr>
          <w:rFonts w:ascii="Arial Narrow" w:hAnsi="Arial Narrow"/>
        </w:rPr>
        <w:t>Construyendo Juntos Entornos Protectores se atendieron 8.880 NNA</w:t>
      </w:r>
      <w:r w:rsidR="00124A14" w:rsidRPr="00C86D36">
        <w:rPr>
          <w:rFonts w:ascii="Arial Narrow" w:hAnsi="Arial Narrow"/>
        </w:rPr>
        <w:t>. A</w:t>
      </w:r>
      <w:r w:rsidRPr="00C86D36">
        <w:rPr>
          <w:rFonts w:ascii="Arial Narrow" w:hAnsi="Arial Narrow"/>
        </w:rPr>
        <w:t xml:space="preserve">sí mismo, se fortalecieron 10.651 padres o cuidadores, </w:t>
      </w:r>
      <w:r w:rsidR="00C86D36" w:rsidRPr="00C86D36">
        <w:rPr>
          <w:rFonts w:ascii="Arial Narrow" w:hAnsi="Arial Narrow"/>
        </w:rPr>
        <w:t xml:space="preserve">y </w:t>
      </w:r>
      <w:r w:rsidRPr="00C86D36">
        <w:rPr>
          <w:rFonts w:ascii="Arial Narrow" w:hAnsi="Arial Narrow"/>
        </w:rPr>
        <w:t>se realizó acompañamiento a 2.261 docentes en las regionales: San Andrés, Caldas, Cauca, La Guajira, Magdalena, Nariño, Norte de Santander, Putumayo, Quindío, Risaralda, Santander, Sucre, Valle del Cauca.</w:t>
      </w:r>
    </w:p>
    <w:p w14:paraId="53B42846" w14:textId="77777777" w:rsidR="00EB2FA3" w:rsidRPr="00C86D36" w:rsidRDefault="00EB2FA3" w:rsidP="00C86D36">
      <w:pPr>
        <w:overflowPunct w:val="0"/>
        <w:spacing w:after="0" w:line="240" w:lineRule="auto"/>
        <w:ind w:left="38"/>
        <w:jc w:val="both"/>
        <w:textAlignment w:val="baseline"/>
        <w:rPr>
          <w:rFonts w:ascii="Arial Narrow" w:hAnsi="Arial Narrow"/>
          <w:b/>
        </w:rPr>
      </w:pPr>
    </w:p>
    <w:p w14:paraId="4179D647" w14:textId="77777777" w:rsidR="00EB2FA3" w:rsidRPr="00ED1198" w:rsidRDefault="00EB2FA3" w:rsidP="00C86D36">
      <w:pPr>
        <w:overflowPunct w:val="0"/>
        <w:spacing w:after="0" w:line="240" w:lineRule="auto"/>
        <w:ind w:left="38"/>
        <w:jc w:val="both"/>
        <w:textAlignment w:val="baseline"/>
        <w:rPr>
          <w:rFonts w:ascii="Arial Narrow" w:hAnsi="Arial Narrow"/>
          <w:i/>
        </w:rPr>
      </w:pPr>
      <w:r w:rsidRPr="00ED1198">
        <w:rPr>
          <w:rFonts w:ascii="Arial Narrow" w:hAnsi="Arial Narrow"/>
          <w:i/>
        </w:rPr>
        <w:t>Protección</w:t>
      </w:r>
    </w:p>
    <w:p w14:paraId="7A1E3B41" w14:textId="77777777" w:rsidR="00EC736C" w:rsidRPr="00C86D36" w:rsidRDefault="00EC736C" w:rsidP="00F9549E">
      <w:pPr>
        <w:pStyle w:val="Prrafodelista"/>
        <w:numPr>
          <w:ilvl w:val="0"/>
          <w:numId w:val="5"/>
        </w:numPr>
        <w:spacing w:after="0" w:line="240" w:lineRule="auto"/>
        <w:jc w:val="both"/>
        <w:rPr>
          <w:rFonts w:ascii="Arial Narrow" w:hAnsi="Arial Narrow" w:cs="Arial"/>
        </w:rPr>
      </w:pPr>
      <w:r w:rsidRPr="00C86D36">
        <w:rPr>
          <w:rFonts w:ascii="Arial Narrow" w:hAnsi="Arial Narrow" w:cs="Arial"/>
        </w:rPr>
        <w:t xml:space="preserve">Las modalidades en que son atendidos los </w:t>
      </w:r>
      <w:r w:rsidR="00B43488" w:rsidRPr="00C86D36">
        <w:rPr>
          <w:rFonts w:ascii="Arial Narrow" w:hAnsi="Arial Narrow" w:cs="Arial"/>
        </w:rPr>
        <w:t>NNA</w:t>
      </w:r>
      <w:r w:rsidRPr="00C86D36">
        <w:rPr>
          <w:rFonts w:ascii="Arial Narrow" w:hAnsi="Arial Narrow" w:cs="Arial"/>
        </w:rPr>
        <w:t xml:space="preserve"> con sus derechos amenazados o vulnerados y que consumen sustancias psicoactivas son: </w:t>
      </w:r>
    </w:p>
    <w:p w14:paraId="74D4282B" w14:textId="77777777" w:rsidR="00EC736C" w:rsidRPr="004B7E3B" w:rsidRDefault="00EC736C" w:rsidP="00F9549E">
      <w:pPr>
        <w:pStyle w:val="Prrafodelista"/>
        <w:numPr>
          <w:ilvl w:val="0"/>
          <w:numId w:val="32"/>
        </w:numPr>
        <w:spacing w:after="0" w:line="240" w:lineRule="auto"/>
        <w:jc w:val="both"/>
        <w:rPr>
          <w:rFonts w:ascii="Arial Narrow" w:hAnsi="Arial Narrow" w:cs="Arial"/>
          <w:sz w:val="20"/>
        </w:rPr>
      </w:pPr>
      <w:r w:rsidRPr="004B7E3B">
        <w:rPr>
          <w:rFonts w:ascii="Arial Narrow" w:hAnsi="Arial Narrow" w:cs="Arial"/>
          <w:sz w:val="20"/>
        </w:rPr>
        <w:t>Modalidades de apoyo y fortalecimiento a la familia</w:t>
      </w:r>
      <w:r w:rsidR="00FF2F73" w:rsidRPr="004B7E3B">
        <w:rPr>
          <w:rFonts w:ascii="Arial Narrow" w:hAnsi="Arial Narrow" w:cs="Arial"/>
          <w:sz w:val="20"/>
        </w:rPr>
        <w:t xml:space="preserve">: i) </w:t>
      </w:r>
      <w:r w:rsidRPr="004B7E3B">
        <w:rPr>
          <w:rFonts w:ascii="Arial Narrow" w:hAnsi="Arial Narrow" w:cs="Arial"/>
          <w:sz w:val="20"/>
        </w:rPr>
        <w:t xml:space="preserve">Intervención de apoyo - Apoyo psicosocial </w:t>
      </w:r>
      <w:r w:rsidR="00FF2F73" w:rsidRPr="004B7E3B">
        <w:rPr>
          <w:rFonts w:ascii="Arial Narrow" w:hAnsi="Arial Narrow" w:cs="Arial"/>
          <w:sz w:val="20"/>
        </w:rPr>
        <w:t xml:space="preserve">y </w:t>
      </w:r>
      <w:proofErr w:type="spellStart"/>
      <w:r w:rsidR="00FF2F73" w:rsidRPr="004B7E3B">
        <w:rPr>
          <w:rFonts w:ascii="Arial Narrow" w:hAnsi="Arial Narrow" w:cs="Arial"/>
          <w:sz w:val="20"/>
        </w:rPr>
        <w:t>ii</w:t>
      </w:r>
      <w:proofErr w:type="spellEnd"/>
      <w:r w:rsidR="00FF2F73" w:rsidRPr="004B7E3B">
        <w:rPr>
          <w:rFonts w:ascii="Arial Narrow" w:hAnsi="Arial Narrow" w:cs="Arial"/>
          <w:sz w:val="20"/>
        </w:rPr>
        <w:t xml:space="preserve">) </w:t>
      </w:r>
      <w:r w:rsidRPr="004B7E3B">
        <w:rPr>
          <w:rFonts w:ascii="Arial Narrow" w:hAnsi="Arial Narrow" w:cs="Arial"/>
          <w:sz w:val="20"/>
        </w:rPr>
        <w:t>Externado media jornada y jornada completa</w:t>
      </w:r>
    </w:p>
    <w:p w14:paraId="0A15E7B2" w14:textId="77777777" w:rsidR="00EC736C" w:rsidRPr="004B7E3B" w:rsidRDefault="00EC736C" w:rsidP="00F9549E">
      <w:pPr>
        <w:pStyle w:val="Prrafodelista"/>
        <w:numPr>
          <w:ilvl w:val="0"/>
          <w:numId w:val="32"/>
        </w:numPr>
        <w:spacing w:after="0" w:line="240" w:lineRule="auto"/>
        <w:jc w:val="both"/>
        <w:rPr>
          <w:rFonts w:ascii="Arial Narrow" w:hAnsi="Arial Narrow" w:cs="Arial"/>
          <w:sz w:val="20"/>
        </w:rPr>
      </w:pPr>
      <w:r w:rsidRPr="004B7E3B">
        <w:rPr>
          <w:rFonts w:ascii="Arial Narrow" w:hAnsi="Arial Narrow" w:cs="Arial"/>
          <w:sz w:val="20"/>
        </w:rPr>
        <w:t>Modalidades de apoyo y fortalecimiento en medio diferente al de la familia de origen o red vincular</w:t>
      </w:r>
      <w:r w:rsidR="004B7E3B" w:rsidRPr="004B7E3B">
        <w:rPr>
          <w:rFonts w:ascii="Arial Narrow" w:hAnsi="Arial Narrow" w:cs="Arial"/>
          <w:sz w:val="20"/>
        </w:rPr>
        <w:t>: i</w:t>
      </w:r>
      <w:r w:rsidRPr="004B7E3B">
        <w:rPr>
          <w:rFonts w:ascii="Arial Narrow" w:hAnsi="Arial Narrow" w:cs="Arial"/>
          <w:sz w:val="20"/>
        </w:rPr>
        <w:t>nternado</w:t>
      </w:r>
    </w:p>
    <w:p w14:paraId="056644B3" w14:textId="77777777" w:rsidR="00EC736C" w:rsidRPr="0058123F" w:rsidRDefault="004B7E3B" w:rsidP="00F9549E">
      <w:pPr>
        <w:pStyle w:val="Prrafodelista"/>
        <w:numPr>
          <w:ilvl w:val="0"/>
          <w:numId w:val="5"/>
        </w:numPr>
        <w:spacing w:after="0" w:line="240" w:lineRule="auto"/>
        <w:jc w:val="both"/>
        <w:rPr>
          <w:rFonts w:ascii="Arial Narrow" w:hAnsi="Arial Narrow" w:cs="Arial"/>
        </w:rPr>
      </w:pPr>
      <w:r>
        <w:rPr>
          <w:rFonts w:ascii="Arial Narrow" w:hAnsi="Arial Narrow" w:cs="Arial"/>
        </w:rPr>
        <w:t>S</w:t>
      </w:r>
      <w:r w:rsidR="0046127A" w:rsidRPr="0058123F">
        <w:rPr>
          <w:rFonts w:ascii="Arial Narrow" w:hAnsi="Arial Narrow" w:cs="Arial"/>
        </w:rPr>
        <w:t>e d</w:t>
      </w:r>
      <w:r w:rsidR="00EC736C" w:rsidRPr="0058123F">
        <w:rPr>
          <w:rFonts w:ascii="Arial Narrow" w:hAnsi="Arial Narrow" w:cs="Arial"/>
        </w:rPr>
        <w:t>esarrolla</w:t>
      </w:r>
      <w:r w:rsidR="0046127A" w:rsidRPr="0058123F">
        <w:rPr>
          <w:rFonts w:ascii="Arial Narrow" w:hAnsi="Arial Narrow" w:cs="Arial"/>
        </w:rPr>
        <w:t>n</w:t>
      </w:r>
      <w:r w:rsidR="00EC736C" w:rsidRPr="0058123F">
        <w:rPr>
          <w:rFonts w:ascii="Arial Narrow" w:hAnsi="Arial Narrow" w:cs="Arial"/>
        </w:rPr>
        <w:t xml:space="preserve"> acciones acordes a los lineamientos nacionales de prevención tales como: potenciar factores de protección; retrasar la edad de inicio del consumo; limitar el número y tipo de SPA utilizadas; disminuir factores de riesgo para el consumo; evitar la transición del uso de SPA hacia el abuso y/o dependencia; modificar condiciones del entorno sociocultural y </w:t>
      </w:r>
      <w:r w:rsidR="005D369B">
        <w:rPr>
          <w:rFonts w:ascii="Arial Narrow" w:hAnsi="Arial Narrow" w:cs="Arial"/>
        </w:rPr>
        <w:t>brindar alternativas de vida saludable</w:t>
      </w:r>
      <w:r w:rsidR="00EC736C" w:rsidRPr="0058123F">
        <w:rPr>
          <w:rFonts w:ascii="Arial Narrow" w:hAnsi="Arial Narrow" w:cs="Arial"/>
        </w:rPr>
        <w:t xml:space="preserve">. </w:t>
      </w:r>
    </w:p>
    <w:p w14:paraId="3F6640DF" w14:textId="77777777" w:rsidR="004A3B97" w:rsidRPr="0058123F" w:rsidRDefault="00864DF7" w:rsidP="00F9549E">
      <w:pPr>
        <w:pStyle w:val="Prrafodelista"/>
        <w:numPr>
          <w:ilvl w:val="0"/>
          <w:numId w:val="5"/>
        </w:numPr>
        <w:spacing w:after="0" w:line="240" w:lineRule="auto"/>
        <w:jc w:val="both"/>
        <w:rPr>
          <w:rFonts w:ascii="Arial Narrow" w:hAnsi="Arial Narrow" w:cs="Arial"/>
        </w:rPr>
      </w:pPr>
      <w:r>
        <w:rPr>
          <w:rFonts w:ascii="Arial Narrow" w:hAnsi="Arial Narrow" w:cs="Arial"/>
        </w:rPr>
        <w:t>P</w:t>
      </w:r>
      <w:r w:rsidR="00EC736C" w:rsidRPr="0058123F">
        <w:rPr>
          <w:rFonts w:ascii="Arial Narrow" w:hAnsi="Arial Narrow" w:cs="Arial"/>
        </w:rPr>
        <w:t>roye</w:t>
      </w:r>
      <w:r w:rsidR="005D369B">
        <w:rPr>
          <w:rFonts w:ascii="Arial Narrow" w:hAnsi="Arial Narrow" w:cs="Arial"/>
        </w:rPr>
        <w:t>ctos específicos por territorio</w:t>
      </w:r>
      <w:r w:rsidR="00EC736C" w:rsidRPr="0058123F">
        <w:rPr>
          <w:rFonts w:ascii="Arial Narrow" w:hAnsi="Arial Narrow" w:cs="Arial"/>
        </w:rPr>
        <w:t xml:space="preserve"> con metodologías innovadoras</w:t>
      </w:r>
      <w:r w:rsidR="005D369B">
        <w:rPr>
          <w:rFonts w:ascii="Arial Narrow" w:hAnsi="Arial Narrow" w:cs="Arial"/>
        </w:rPr>
        <w:t>,</w:t>
      </w:r>
      <w:r w:rsidR="00EC736C" w:rsidRPr="0058123F">
        <w:rPr>
          <w:rFonts w:ascii="Arial Narrow" w:hAnsi="Arial Narrow" w:cs="Arial"/>
        </w:rPr>
        <w:t xml:space="preserve"> basadas en la evidencia. </w:t>
      </w:r>
    </w:p>
    <w:p w14:paraId="50D38D8B" w14:textId="77777777" w:rsidR="004A3B97" w:rsidRPr="0058123F" w:rsidRDefault="00EC736C" w:rsidP="00F9549E">
      <w:pPr>
        <w:pStyle w:val="Prrafodelista"/>
        <w:numPr>
          <w:ilvl w:val="0"/>
          <w:numId w:val="5"/>
        </w:numPr>
        <w:spacing w:after="0" w:line="240" w:lineRule="auto"/>
        <w:jc w:val="both"/>
        <w:rPr>
          <w:rFonts w:ascii="Arial Narrow" w:hAnsi="Arial Narrow" w:cs="Arial"/>
        </w:rPr>
      </w:pPr>
      <w:r w:rsidRPr="0058123F">
        <w:rPr>
          <w:rFonts w:ascii="Arial Narrow" w:hAnsi="Arial Narrow" w:cs="Arial"/>
        </w:rPr>
        <w:t>Proyectos pilotos en contextos rurales, étnicos, presencia de mercados locales, entre otros.</w:t>
      </w:r>
    </w:p>
    <w:p w14:paraId="5EE9E1DD" w14:textId="77777777" w:rsidR="00EC736C" w:rsidRPr="0058123F" w:rsidRDefault="00EC736C" w:rsidP="00F9549E">
      <w:pPr>
        <w:pStyle w:val="Prrafodelista"/>
        <w:numPr>
          <w:ilvl w:val="0"/>
          <w:numId w:val="5"/>
        </w:numPr>
        <w:spacing w:after="0" w:line="240" w:lineRule="auto"/>
        <w:jc w:val="both"/>
        <w:rPr>
          <w:rFonts w:ascii="Arial Narrow" w:hAnsi="Arial Narrow" w:cs="Arial"/>
        </w:rPr>
      </w:pPr>
      <w:r w:rsidRPr="0058123F">
        <w:rPr>
          <w:rFonts w:ascii="Arial Narrow" w:hAnsi="Arial Narrow" w:cs="Arial"/>
        </w:rPr>
        <w:t>Promovemos ZOLCAC (zonas libres de consumo de alcohol y cigarrillo).</w:t>
      </w:r>
    </w:p>
    <w:p w14:paraId="4D8AC95B" w14:textId="77777777" w:rsidR="000F289C" w:rsidRPr="0058123F" w:rsidRDefault="000F289C" w:rsidP="00C86D36">
      <w:pPr>
        <w:spacing w:after="0" w:line="240" w:lineRule="auto"/>
        <w:jc w:val="both"/>
        <w:rPr>
          <w:rFonts w:ascii="Arial Narrow" w:hAnsi="Arial Narrow" w:cs="Arial"/>
        </w:rPr>
      </w:pPr>
    </w:p>
    <w:p w14:paraId="605B7B61" w14:textId="77777777" w:rsidR="00F21651" w:rsidRPr="0058123F" w:rsidRDefault="00F21651" w:rsidP="00C86D36">
      <w:pPr>
        <w:spacing w:after="0" w:line="240" w:lineRule="auto"/>
        <w:jc w:val="both"/>
        <w:rPr>
          <w:rFonts w:ascii="Arial Narrow" w:hAnsi="Arial Narrow" w:cs="Arial"/>
        </w:rPr>
      </w:pPr>
      <w:r w:rsidRPr="0058123F">
        <w:rPr>
          <w:rFonts w:ascii="Arial Narrow" w:hAnsi="Arial Narrow" w:cs="Arial"/>
          <w:b/>
        </w:rPr>
        <w:t xml:space="preserve">Nota: </w:t>
      </w:r>
      <w:r w:rsidRPr="0058123F">
        <w:rPr>
          <w:rFonts w:ascii="Arial Narrow" w:hAnsi="Arial Narrow" w:cs="Arial"/>
        </w:rPr>
        <w:t xml:space="preserve">En materia legislativa, </w:t>
      </w:r>
      <w:proofErr w:type="spellStart"/>
      <w:r w:rsidR="00E01883" w:rsidRPr="0058123F">
        <w:rPr>
          <w:rFonts w:ascii="Arial Narrow" w:hAnsi="Arial Narrow" w:cs="Arial"/>
        </w:rPr>
        <w:t>Aydeé</w:t>
      </w:r>
      <w:proofErr w:type="spellEnd"/>
      <w:r w:rsidR="00E01883" w:rsidRPr="0058123F">
        <w:rPr>
          <w:rFonts w:ascii="Arial Narrow" w:hAnsi="Arial Narrow" w:cs="Arial"/>
        </w:rPr>
        <w:t xml:space="preserve"> Lizarazo Cubillos </w:t>
      </w:r>
      <w:r w:rsidRPr="0058123F">
        <w:rPr>
          <w:rFonts w:ascii="Arial Narrow" w:hAnsi="Arial Narrow" w:cs="Arial"/>
        </w:rPr>
        <w:t>ha participado como autora de las siguientes iniciativas:</w:t>
      </w:r>
    </w:p>
    <w:p w14:paraId="3099117B" w14:textId="77777777" w:rsidR="00F21651" w:rsidRPr="00ED1198" w:rsidRDefault="00F21651" w:rsidP="00F9549E">
      <w:pPr>
        <w:pStyle w:val="Prrafodelista"/>
        <w:numPr>
          <w:ilvl w:val="0"/>
          <w:numId w:val="5"/>
        </w:numPr>
        <w:spacing w:after="0" w:line="240" w:lineRule="auto"/>
        <w:jc w:val="both"/>
        <w:rPr>
          <w:rFonts w:ascii="Arial Narrow" w:hAnsi="Arial Narrow" w:cs="Arial"/>
          <w:sz w:val="20"/>
        </w:rPr>
      </w:pPr>
      <w:r w:rsidRPr="00ED1198">
        <w:rPr>
          <w:rFonts w:ascii="Arial Narrow" w:hAnsi="Arial Narrow" w:cs="Arial"/>
          <w:sz w:val="20"/>
        </w:rPr>
        <w:t>"Por medio del cual se adiciona un parágrafo al artículo 44 y se modifica el artículo 250 de la Constitución Política de Colombia para la protección de los niños y niñas víctimas de delitos sexuales. [Protección jurídica a la niñez]".</w:t>
      </w:r>
    </w:p>
    <w:p w14:paraId="7B405BF8" w14:textId="77777777" w:rsidR="00F21651" w:rsidRPr="00ED1198" w:rsidRDefault="00F21651" w:rsidP="00F9549E">
      <w:pPr>
        <w:pStyle w:val="Prrafodelista"/>
        <w:numPr>
          <w:ilvl w:val="0"/>
          <w:numId w:val="5"/>
        </w:numPr>
        <w:spacing w:after="0" w:line="240" w:lineRule="auto"/>
        <w:jc w:val="both"/>
        <w:rPr>
          <w:rFonts w:ascii="Arial Narrow" w:hAnsi="Arial Narrow" w:cs="Arial"/>
          <w:sz w:val="20"/>
        </w:rPr>
      </w:pPr>
      <w:r w:rsidRPr="00ED1198">
        <w:rPr>
          <w:rFonts w:ascii="Arial Narrow" w:hAnsi="Arial Narrow" w:cs="Arial"/>
          <w:sz w:val="20"/>
        </w:rPr>
        <w:t xml:space="preserve">"Por la cual se formulan los lineamientos de política pública para la prevención de delitos realizados a través de medios informáticos o electrónicos, en contra de </w:t>
      </w:r>
      <w:r w:rsidR="00B43488" w:rsidRPr="00ED1198">
        <w:rPr>
          <w:rFonts w:ascii="Arial Narrow" w:hAnsi="Arial Narrow" w:cs="Arial"/>
          <w:sz w:val="20"/>
        </w:rPr>
        <w:t>NNA</w:t>
      </w:r>
      <w:r w:rsidRPr="00ED1198">
        <w:rPr>
          <w:rFonts w:ascii="Arial Narrow" w:hAnsi="Arial Narrow" w:cs="Arial"/>
          <w:sz w:val="20"/>
        </w:rPr>
        <w:t>, se modifica el Código Penal y se dictan otras disposiciones. [Prevención de delitos informáticos]"</w:t>
      </w:r>
    </w:p>
    <w:p w14:paraId="6F153373" w14:textId="4DAF90E5" w:rsidR="004A3B97" w:rsidRPr="00575C65" w:rsidRDefault="00F21651" w:rsidP="00F9549E">
      <w:pPr>
        <w:pStyle w:val="Prrafodelista"/>
        <w:numPr>
          <w:ilvl w:val="0"/>
          <w:numId w:val="5"/>
        </w:numPr>
        <w:spacing w:after="0" w:line="240" w:lineRule="auto"/>
        <w:jc w:val="both"/>
        <w:rPr>
          <w:rFonts w:ascii="Arial Narrow" w:hAnsi="Arial Narrow" w:cs="Arial"/>
        </w:rPr>
      </w:pPr>
      <w:r w:rsidRPr="00864DF7">
        <w:rPr>
          <w:rFonts w:ascii="Arial Narrow" w:hAnsi="Arial Narrow" w:cs="Arial"/>
          <w:sz w:val="20"/>
        </w:rPr>
        <w:t xml:space="preserve">"Por la cual se restablecen </w:t>
      </w:r>
      <w:r w:rsidR="004A3B97" w:rsidRPr="00864DF7">
        <w:rPr>
          <w:rFonts w:ascii="Arial Narrow" w:hAnsi="Arial Narrow" w:cs="Arial"/>
          <w:sz w:val="20"/>
        </w:rPr>
        <w:t>las medidas</w:t>
      </w:r>
      <w:r w:rsidRPr="00864DF7">
        <w:rPr>
          <w:rFonts w:ascii="Arial Narrow" w:hAnsi="Arial Narrow" w:cs="Arial"/>
          <w:sz w:val="20"/>
        </w:rPr>
        <w:t xml:space="preserve"> de protección en casos de violencia intrafamiliar y se dictan otras disposiciones. [Medidas de protección en casos de violencia intrafamiliar]"</w:t>
      </w:r>
    </w:p>
    <w:p w14:paraId="635680B9" w14:textId="089529C1" w:rsidR="00575C65" w:rsidRDefault="00575C65" w:rsidP="00575C65">
      <w:pPr>
        <w:pStyle w:val="Prrafodelista"/>
        <w:spacing w:after="0" w:line="240" w:lineRule="auto"/>
        <w:ind w:left="398"/>
        <w:jc w:val="both"/>
        <w:rPr>
          <w:rFonts w:ascii="Arial Narrow" w:hAnsi="Arial Narrow" w:cs="Arial"/>
        </w:rPr>
      </w:pPr>
    </w:p>
    <w:p w14:paraId="5D6F7DD8" w14:textId="77777777" w:rsidR="00575C65" w:rsidRPr="00864DF7" w:rsidRDefault="00575C65" w:rsidP="00575C65">
      <w:pPr>
        <w:pStyle w:val="Prrafodelista"/>
        <w:spacing w:after="0" w:line="240" w:lineRule="auto"/>
        <w:ind w:left="398"/>
        <w:jc w:val="both"/>
        <w:rPr>
          <w:rFonts w:ascii="Arial Narrow" w:hAnsi="Arial Narrow" w:cs="Arial"/>
        </w:rPr>
      </w:pPr>
    </w:p>
    <w:p w14:paraId="1B63B472" w14:textId="77777777" w:rsidR="0035278C" w:rsidRPr="0058123F" w:rsidRDefault="0035278C" w:rsidP="00F9549E">
      <w:pPr>
        <w:pStyle w:val="Ttulo1"/>
        <w:numPr>
          <w:ilvl w:val="0"/>
          <w:numId w:val="12"/>
        </w:numPr>
        <w:spacing w:before="0" w:line="240" w:lineRule="auto"/>
        <w:jc w:val="both"/>
        <w:rPr>
          <w:rFonts w:ascii="Arial Narrow" w:hAnsi="Arial Narrow" w:cs="Arial"/>
          <w:b/>
        </w:rPr>
      </w:pPr>
      <w:bookmarkStart w:id="36" w:name="_Toc530933671"/>
      <w:r w:rsidRPr="0058123F">
        <w:rPr>
          <w:rFonts w:ascii="Arial Narrow" w:hAnsi="Arial Narrow" w:cs="Arial"/>
          <w:b/>
        </w:rPr>
        <w:lastRenderedPageBreak/>
        <w:t>TRABAJO INFANTIL.</w:t>
      </w:r>
      <w:bookmarkEnd w:id="36"/>
    </w:p>
    <w:p w14:paraId="5B0E4205" w14:textId="77777777" w:rsidR="0035278C" w:rsidRPr="0058123F" w:rsidRDefault="0035278C" w:rsidP="00C86D36">
      <w:pPr>
        <w:spacing w:after="0" w:line="240" w:lineRule="auto"/>
        <w:jc w:val="both"/>
        <w:rPr>
          <w:rFonts w:ascii="Arial Narrow" w:hAnsi="Arial Narrow" w:cs="Arial"/>
          <w:b/>
        </w:rPr>
      </w:pPr>
    </w:p>
    <w:p w14:paraId="4D079408" w14:textId="77777777" w:rsidR="00C86D36" w:rsidRPr="00C86D36" w:rsidRDefault="0035278C" w:rsidP="00C86D36">
      <w:pPr>
        <w:spacing w:after="0" w:line="240" w:lineRule="auto"/>
        <w:jc w:val="both"/>
        <w:rPr>
          <w:rFonts w:ascii="Arial Narrow" w:hAnsi="Arial Narrow" w:cs="Arial"/>
        </w:rPr>
      </w:pPr>
      <w:r w:rsidRPr="00C86D36">
        <w:rPr>
          <w:rFonts w:ascii="Arial Narrow" w:hAnsi="Arial Narrow" w:cs="Arial"/>
          <w:b/>
        </w:rPr>
        <w:t>Senador:</w:t>
      </w:r>
      <w:r w:rsidRPr="00C86D36">
        <w:rPr>
          <w:rFonts w:ascii="Arial Narrow" w:hAnsi="Arial Narrow" w:cs="Arial"/>
        </w:rPr>
        <w:t xml:space="preserve"> José </w:t>
      </w:r>
      <w:proofErr w:type="spellStart"/>
      <w:r w:rsidRPr="00C86D36">
        <w:rPr>
          <w:rFonts w:ascii="Arial Narrow" w:hAnsi="Arial Narrow" w:cs="Arial"/>
        </w:rPr>
        <w:t>Aulo</w:t>
      </w:r>
      <w:proofErr w:type="spellEnd"/>
      <w:r w:rsidRPr="00C86D36">
        <w:rPr>
          <w:rFonts w:ascii="Arial Narrow" w:hAnsi="Arial Narrow" w:cs="Arial"/>
        </w:rPr>
        <w:t xml:space="preserve"> Polo </w:t>
      </w:r>
      <w:proofErr w:type="spellStart"/>
      <w:r w:rsidRPr="00C86D36">
        <w:rPr>
          <w:rFonts w:ascii="Arial Narrow" w:hAnsi="Arial Narrow" w:cs="Arial"/>
        </w:rPr>
        <w:t>Narvaes</w:t>
      </w:r>
      <w:proofErr w:type="spellEnd"/>
      <w:r w:rsidRPr="00C86D36">
        <w:rPr>
          <w:rFonts w:ascii="Arial Narrow" w:hAnsi="Arial Narrow" w:cs="Arial"/>
        </w:rPr>
        <w:t xml:space="preserve"> (Partido Verde)</w:t>
      </w:r>
      <w:r w:rsidR="00C86D36">
        <w:rPr>
          <w:rFonts w:ascii="Arial Narrow" w:hAnsi="Arial Narrow" w:cs="Arial"/>
        </w:rPr>
        <w:t>:</w:t>
      </w:r>
      <w:r w:rsidR="00C86D36" w:rsidRPr="00C86D36">
        <w:rPr>
          <w:rFonts w:ascii="Arial Narrow" w:hAnsi="Arial Narrow" w:cs="Arial"/>
        </w:rPr>
        <w:t xml:space="preserve"> Cifras de trabajo infantil en Pasto, Ipiales y Tumaco.</w:t>
      </w:r>
    </w:p>
    <w:p w14:paraId="36C6C50F" w14:textId="77777777" w:rsidR="0035278C" w:rsidRPr="0058123F" w:rsidRDefault="00D910CB" w:rsidP="00C86D36">
      <w:pPr>
        <w:spacing w:after="0" w:line="240" w:lineRule="auto"/>
        <w:jc w:val="both"/>
        <w:rPr>
          <w:rFonts w:ascii="Arial Narrow" w:hAnsi="Arial Narrow" w:cs="Arial"/>
        </w:rPr>
      </w:pPr>
      <w:r w:rsidRPr="0058123F">
        <w:rPr>
          <w:rFonts w:ascii="Arial Narrow" w:hAnsi="Arial Narrow" w:cs="Arial"/>
          <w:b/>
        </w:rPr>
        <w:t>Senador:</w:t>
      </w:r>
      <w:r w:rsidRPr="0058123F">
        <w:rPr>
          <w:rFonts w:ascii="Arial Narrow" w:hAnsi="Arial Narrow" w:cs="Arial"/>
        </w:rPr>
        <w:t xml:space="preserve"> </w:t>
      </w:r>
      <w:proofErr w:type="spellStart"/>
      <w:r w:rsidRPr="0058123F">
        <w:rPr>
          <w:rFonts w:ascii="Arial Narrow" w:hAnsi="Arial Narrow" w:cs="Arial"/>
        </w:rPr>
        <w:t>Aydeé</w:t>
      </w:r>
      <w:proofErr w:type="spellEnd"/>
      <w:r w:rsidRPr="0058123F">
        <w:rPr>
          <w:rFonts w:ascii="Arial Narrow" w:hAnsi="Arial Narrow" w:cs="Arial"/>
        </w:rPr>
        <w:t xml:space="preserve"> Lizarazo Cubillos (MIRA)</w:t>
      </w:r>
    </w:p>
    <w:p w14:paraId="0282953D" w14:textId="77777777" w:rsidR="00E01883" w:rsidRPr="0058123F" w:rsidRDefault="00E01883" w:rsidP="00C86D36">
      <w:pPr>
        <w:spacing w:after="0" w:line="240" w:lineRule="auto"/>
        <w:jc w:val="both"/>
        <w:rPr>
          <w:rFonts w:ascii="Arial Narrow" w:hAnsi="Arial Narrow" w:cs="Arial"/>
        </w:rPr>
      </w:pPr>
    </w:p>
    <w:p w14:paraId="66A3EEE5" w14:textId="77777777" w:rsidR="004A3B97" w:rsidRPr="0058123F" w:rsidRDefault="004A3B97" w:rsidP="00C86D36">
      <w:pPr>
        <w:spacing w:after="0" w:line="240" w:lineRule="auto"/>
        <w:jc w:val="both"/>
        <w:rPr>
          <w:rFonts w:ascii="Arial Narrow" w:hAnsi="Arial Narrow" w:cs="Arial"/>
        </w:rPr>
      </w:pPr>
      <w:r w:rsidRPr="0058123F">
        <w:rPr>
          <w:rFonts w:ascii="Arial Narrow" w:hAnsi="Arial Narrow" w:cs="Arial"/>
        </w:rPr>
        <w:t>Dado que no está definido qué temas específicos espera que se traten sobre el particular, a continuación se presentan las generalidades del tema:</w:t>
      </w:r>
    </w:p>
    <w:p w14:paraId="3A10A7B4" w14:textId="77777777" w:rsidR="00AF4F20" w:rsidRPr="0058123F" w:rsidRDefault="00AF4F20" w:rsidP="00C86D36">
      <w:pPr>
        <w:spacing w:after="0" w:line="240" w:lineRule="auto"/>
        <w:jc w:val="both"/>
        <w:rPr>
          <w:rFonts w:ascii="Arial Narrow" w:hAnsi="Arial Narrow" w:cs="Arial"/>
        </w:rPr>
      </w:pPr>
    </w:p>
    <w:p w14:paraId="2BFE6D13" w14:textId="77777777" w:rsidR="00F7411A" w:rsidRPr="000D1D8F" w:rsidRDefault="00F7411A" w:rsidP="00C86D36">
      <w:pPr>
        <w:spacing w:after="0" w:line="240" w:lineRule="auto"/>
        <w:jc w:val="both"/>
        <w:rPr>
          <w:rFonts w:ascii="Arial Narrow" w:hAnsi="Arial Narrow"/>
          <w:b/>
        </w:rPr>
      </w:pPr>
      <w:bookmarkStart w:id="37" w:name="_Toc530753356"/>
      <w:r w:rsidRPr="000D1D8F">
        <w:rPr>
          <w:rFonts w:ascii="Arial Narrow" w:hAnsi="Arial Narrow"/>
          <w:b/>
        </w:rPr>
        <w:t>Concepto</w:t>
      </w:r>
      <w:bookmarkEnd w:id="37"/>
    </w:p>
    <w:p w14:paraId="5AAB2CB8" w14:textId="77777777" w:rsidR="00864DF7" w:rsidRPr="000D1D8F" w:rsidRDefault="004A3B97" w:rsidP="00864DF7">
      <w:pPr>
        <w:spacing w:after="0" w:line="240" w:lineRule="auto"/>
        <w:jc w:val="both"/>
        <w:rPr>
          <w:rFonts w:ascii="Arial Narrow" w:hAnsi="Arial Narrow"/>
          <w:b/>
        </w:rPr>
      </w:pPr>
      <w:r w:rsidRPr="000D1D8F">
        <w:rPr>
          <w:rFonts w:ascii="Arial Narrow" w:hAnsi="Arial Narrow" w:cs="Arial"/>
        </w:rPr>
        <w:t>El trabajo infantil es una vulneración de derechos que impide garantizar a los niños, las niñas y los adolescentes su pleno y armonioso desarrollo, afectando su salud, seguridad, moralidad, su educación y espacio de juego y participación para la construcción de su proyecto de vida. Situación que se agudiza por ciertas características y particularidades del territorio (rural, urbano, género, etnia o condición de discapacidad).</w:t>
      </w:r>
      <w:r w:rsidR="00864DF7" w:rsidRPr="000D1D8F">
        <w:rPr>
          <w:rFonts w:ascii="Arial Narrow" w:hAnsi="Arial Narrow"/>
          <w:b/>
        </w:rPr>
        <w:t xml:space="preserve"> </w:t>
      </w:r>
    </w:p>
    <w:p w14:paraId="73DF7F3C" w14:textId="77777777" w:rsidR="00864DF7" w:rsidRPr="000D1D8F" w:rsidRDefault="00864DF7" w:rsidP="00864DF7">
      <w:pPr>
        <w:spacing w:after="0" w:line="240" w:lineRule="auto"/>
        <w:jc w:val="both"/>
        <w:rPr>
          <w:rFonts w:ascii="Arial Narrow" w:hAnsi="Arial Narrow"/>
          <w:b/>
        </w:rPr>
      </w:pPr>
    </w:p>
    <w:p w14:paraId="60210C51" w14:textId="77777777" w:rsidR="00864DF7" w:rsidRPr="0058123F" w:rsidRDefault="00864DF7" w:rsidP="00864DF7">
      <w:pPr>
        <w:spacing w:after="0" w:line="240" w:lineRule="auto"/>
        <w:jc w:val="both"/>
        <w:rPr>
          <w:rFonts w:ascii="Arial Narrow" w:hAnsi="Arial Narrow"/>
        </w:rPr>
      </w:pPr>
      <w:r w:rsidRPr="000D1D8F">
        <w:rPr>
          <w:rFonts w:ascii="Arial Narrow" w:hAnsi="Arial Narrow"/>
          <w:b/>
        </w:rPr>
        <w:t>El trabajo protegido adolescente</w:t>
      </w:r>
      <w:r w:rsidRPr="000D1D8F">
        <w:rPr>
          <w:rFonts w:ascii="Arial Narrow" w:hAnsi="Arial Narrow"/>
        </w:rPr>
        <w:t xml:space="preserve"> es aquel realizado por los adolescentes de 15 a 17 años, que no resulta peligroso para su salud, seguridad o moralidad y que cumplen con los requisitos contemplados en la Constitución Política de Colombia</w:t>
      </w:r>
    </w:p>
    <w:p w14:paraId="6EE27270" w14:textId="77777777" w:rsidR="004A3B97" w:rsidRPr="0058123F" w:rsidRDefault="004A3B97" w:rsidP="00C86D36">
      <w:pPr>
        <w:spacing w:after="0" w:line="240" w:lineRule="auto"/>
        <w:jc w:val="both"/>
        <w:rPr>
          <w:rFonts w:ascii="Arial Narrow" w:hAnsi="Arial Narrow" w:cs="Arial"/>
        </w:rPr>
      </w:pPr>
    </w:p>
    <w:p w14:paraId="004D2BED" w14:textId="77777777" w:rsidR="004A3B97" w:rsidRPr="0058123F" w:rsidRDefault="004A3B97" w:rsidP="00C86D36">
      <w:pPr>
        <w:spacing w:after="0" w:line="240" w:lineRule="auto"/>
        <w:jc w:val="both"/>
        <w:rPr>
          <w:rFonts w:ascii="Arial Narrow" w:hAnsi="Arial Narrow" w:cs="Arial"/>
          <w:b/>
        </w:rPr>
      </w:pPr>
      <w:r w:rsidRPr="0058123F">
        <w:rPr>
          <w:rFonts w:ascii="Arial Narrow" w:hAnsi="Arial Narrow" w:cs="Arial"/>
          <w:b/>
        </w:rPr>
        <w:t>Contexto</w:t>
      </w:r>
    </w:p>
    <w:p w14:paraId="2B9AD2AE" w14:textId="516D32D9" w:rsidR="004A3B97" w:rsidRPr="00575C65" w:rsidRDefault="003F5D82" w:rsidP="00F9549E">
      <w:pPr>
        <w:pStyle w:val="Prrafodelista"/>
        <w:numPr>
          <w:ilvl w:val="0"/>
          <w:numId w:val="5"/>
        </w:numPr>
        <w:spacing w:after="0" w:line="240" w:lineRule="auto"/>
        <w:jc w:val="both"/>
        <w:rPr>
          <w:rFonts w:ascii="Arial Narrow" w:hAnsi="Arial Narrow" w:cs="Arial"/>
        </w:rPr>
      </w:pPr>
      <w:r w:rsidRPr="00575C65">
        <w:rPr>
          <w:rFonts w:ascii="Arial Narrow" w:hAnsi="Arial Narrow" w:cs="Arial"/>
        </w:rPr>
        <w:t>En 2017</w:t>
      </w:r>
      <w:ins w:id="38" w:author="Luz Helena Trujillo Forero" w:date="2019-01-31T11:40:00Z">
        <w:r w:rsidR="007F3DD0" w:rsidRPr="00575C65">
          <w:rPr>
            <w:rFonts w:ascii="Arial Narrow" w:hAnsi="Arial Narrow" w:cs="Arial"/>
          </w:rPr>
          <w:t>,</w:t>
        </w:r>
      </w:ins>
      <w:r w:rsidRPr="00575C65">
        <w:rPr>
          <w:rFonts w:ascii="Arial Narrow" w:hAnsi="Arial Narrow" w:cs="Arial"/>
        </w:rPr>
        <w:t xml:space="preserve"> </w:t>
      </w:r>
      <w:r w:rsidR="004A3B97" w:rsidRPr="00575C65">
        <w:rPr>
          <w:rFonts w:ascii="Arial Narrow" w:hAnsi="Arial Narrow" w:cs="Arial"/>
        </w:rPr>
        <w:t xml:space="preserve">796.000 NNA trabajaban, </w:t>
      </w:r>
      <w:r w:rsidRPr="00575C65">
        <w:rPr>
          <w:rFonts w:ascii="Arial Narrow" w:hAnsi="Arial Narrow" w:cs="Arial"/>
        </w:rPr>
        <w:t xml:space="preserve">es decir que la tasa de </w:t>
      </w:r>
      <w:r w:rsidR="004A3B97" w:rsidRPr="00575C65">
        <w:rPr>
          <w:rFonts w:ascii="Arial Narrow" w:hAnsi="Arial Narrow" w:cs="Arial"/>
        </w:rPr>
        <w:t xml:space="preserve">trabajo infantil </w:t>
      </w:r>
      <w:r w:rsidRPr="00575C65">
        <w:rPr>
          <w:rFonts w:ascii="Arial Narrow" w:hAnsi="Arial Narrow" w:cs="Arial"/>
        </w:rPr>
        <w:t xml:space="preserve">era de </w:t>
      </w:r>
      <w:r w:rsidR="004A3B97" w:rsidRPr="00575C65">
        <w:rPr>
          <w:rFonts w:ascii="Arial Narrow" w:hAnsi="Arial Narrow" w:cs="Arial"/>
        </w:rPr>
        <w:t>7,3%; la más baja de los últimos seis años (DANE).</w:t>
      </w:r>
    </w:p>
    <w:p w14:paraId="6D911DCC" w14:textId="77777777" w:rsidR="004A3B97" w:rsidRPr="00575C65" w:rsidRDefault="003F5D82" w:rsidP="00F9549E">
      <w:pPr>
        <w:pStyle w:val="Prrafodelista"/>
        <w:numPr>
          <w:ilvl w:val="0"/>
          <w:numId w:val="5"/>
        </w:numPr>
        <w:spacing w:after="0" w:line="240" w:lineRule="auto"/>
        <w:jc w:val="both"/>
        <w:rPr>
          <w:rFonts w:ascii="Arial Narrow" w:hAnsi="Arial Narrow" w:cs="Arial"/>
        </w:rPr>
      </w:pPr>
      <w:r w:rsidRPr="00575C65">
        <w:rPr>
          <w:rFonts w:ascii="Arial Narrow" w:hAnsi="Arial Narrow" w:cs="Arial"/>
        </w:rPr>
        <w:t xml:space="preserve">Adicionalmente, </w:t>
      </w:r>
      <w:r w:rsidR="004A3B97" w:rsidRPr="00575C65">
        <w:rPr>
          <w:rFonts w:ascii="Arial Narrow" w:hAnsi="Arial Narrow" w:cs="Arial"/>
        </w:rPr>
        <w:t>454.000 NNA de 5 a 17 años trabajan en el hogar.</w:t>
      </w:r>
    </w:p>
    <w:p w14:paraId="7331195C" w14:textId="77777777" w:rsidR="004A3B97" w:rsidRPr="00575C65" w:rsidRDefault="004A3B97" w:rsidP="00F9549E">
      <w:pPr>
        <w:pStyle w:val="Prrafodelista"/>
        <w:numPr>
          <w:ilvl w:val="0"/>
          <w:numId w:val="5"/>
        </w:numPr>
        <w:spacing w:after="0" w:line="240" w:lineRule="auto"/>
        <w:jc w:val="both"/>
        <w:rPr>
          <w:rFonts w:ascii="Arial Narrow" w:hAnsi="Arial Narrow" w:cs="Arial"/>
        </w:rPr>
      </w:pPr>
      <w:r w:rsidRPr="00575C65">
        <w:rPr>
          <w:rFonts w:ascii="Arial Narrow" w:hAnsi="Arial Narrow" w:cs="Arial"/>
        </w:rPr>
        <w:t xml:space="preserve">Las ciudades con mayor tasa de trabajo infantil son: Ibagué, Neiva, Pasto y Sincelejo (DANE). </w:t>
      </w:r>
    </w:p>
    <w:p w14:paraId="3DA6E12C" w14:textId="77777777" w:rsidR="004A3B97" w:rsidRPr="00575C65" w:rsidRDefault="004A3B97" w:rsidP="00F9549E">
      <w:pPr>
        <w:pStyle w:val="Prrafodelista"/>
        <w:numPr>
          <w:ilvl w:val="0"/>
          <w:numId w:val="5"/>
        </w:numPr>
        <w:spacing w:after="0" w:line="240" w:lineRule="auto"/>
        <w:jc w:val="both"/>
        <w:rPr>
          <w:rFonts w:ascii="Arial Narrow" w:hAnsi="Arial Narrow" w:cs="Arial"/>
        </w:rPr>
      </w:pPr>
      <w:r w:rsidRPr="00575C65">
        <w:rPr>
          <w:rFonts w:ascii="Arial Narrow" w:hAnsi="Arial Narrow" w:cs="Arial"/>
        </w:rPr>
        <w:t xml:space="preserve">Las actividades económicas que demandan en mayor proporción trabajo infantil son: agricultura (36,6%), comercio, hoteles y restaurantes (36,3%) e industria manufacturera (11,8%). </w:t>
      </w:r>
    </w:p>
    <w:p w14:paraId="46192D7A" w14:textId="77777777" w:rsidR="004A3B97" w:rsidRPr="00EE7F65" w:rsidRDefault="004A3B97" w:rsidP="00F9549E">
      <w:pPr>
        <w:pStyle w:val="Prrafodelista"/>
        <w:numPr>
          <w:ilvl w:val="0"/>
          <w:numId w:val="5"/>
        </w:numPr>
        <w:spacing w:after="0" w:line="240" w:lineRule="auto"/>
        <w:jc w:val="both"/>
        <w:rPr>
          <w:rFonts w:ascii="Arial Narrow" w:hAnsi="Arial Narrow" w:cs="Arial"/>
          <w:highlight w:val="yellow"/>
        </w:rPr>
      </w:pPr>
      <w:r w:rsidRPr="00EE7F65">
        <w:rPr>
          <w:rFonts w:ascii="Arial Narrow" w:hAnsi="Arial Narrow" w:cs="Arial"/>
          <w:highlight w:val="yellow"/>
        </w:rPr>
        <w:t xml:space="preserve">En el periodo comprendido </w:t>
      </w:r>
      <w:r w:rsidR="003F5D82" w:rsidRPr="00EE7F65">
        <w:rPr>
          <w:rFonts w:ascii="Arial Narrow" w:hAnsi="Arial Narrow" w:cs="Arial"/>
          <w:highlight w:val="yellow"/>
        </w:rPr>
        <w:t xml:space="preserve">entre el </w:t>
      </w:r>
      <w:r w:rsidRPr="00EE7F65">
        <w:rPr>
          <w:rFonts w:ascii="Arial Narrow" w:hAnsi="Arial Narrow" w:cs="Arial"/>
          <w:highlight w:val="yellow"/>
        </w:rPr>
        <w:t xml:space="preserve">1 de enero de 2015 </w:t>
      </w:r>
      <w:r w:rsidR="003F5D82" w:rsidRPr="00EE7F65">
        <w:rPr>
          <w:rFonts w:ascii="Arial Narrow" w:hAnsi="Arial Narrow" w:cs="Arial"/>
          <w:highlight w:val="yellow"/>
        </w:rPr>
        <w:t xml:space="preserve">y el </w:t>
      </w:r>
      <w:r w:rsidRPr="00EE7F65">
        <w:rPr>
          <w:rFonts w:ascii="Arial Narrow" w:hAnsi="Arial Narrow" w:cs="Arial"/>
          <w:highlight w:val="yellow"/>
        </w:rPr>
        <w:t xml:space="preserve">31 de </w:t>
      </w:r>
      <w:r w:rsidR="00EE7F65" w:rsidRPr="00EE7F65">
        <w:rPr>
          <w:rFonts w:ascii="Arial Narrow" w:hAnsi="Arial Narrow" w:cs="Arial"/>
          <w:highlight w:val="yellow"/>
        </w:rPr>
        <w:t>diciembre</w:t>
      </w:r>
      <w:r w:rsidRPr="00EE7F65">
        <w:rPr>
          <w:rFonts w:ascii="Arial Narrow" w:hAnsi="Arial Narrow" w:cs="Arial"/>
          <w:highlight w:val="yellow"/>
        </w:rPr>
        <w:t xml:space="preserve"> de 2018 </w:t>
      </w:r>
      <w:r w:rsidR="003F5D82" w:rsidRPr="00EE7F65">
        <w:rPr>
          <w:rFonts w:ascii="Arial Narrow" w:hAnsi="Arial Narrow" w:cs="Arial"/>
          <w:highlight w:val="yellow"/>
        </w:rPr>
        <w:t xml:space="preserve">ingresaron a PARD </w:t>
      </w:r>
      <w:r w:rsidR="00EE7F65" w:rsidRPr="00EE7F65">
        <w:rPr>
          <w:rFonts w:ascii="Arial Narrow" w:hAnsi="Arial Narrow" w:cs="Arial"/>
          <w:highlight w:val="yellow"/>
        </w:rPr>
        <w:t>5</w:t>
      </w:r>
      <w:r w:rsidRPr="00EE7F65">
        <w:rPr>
          <w:rFonts w:ascii="Arial Narrow" w:hAnsi="Arial Narrow" w:cs="Arial"/>
          <w:highlight w:val="yellow"/>
        </w:rPr>
        <w:t>.</w:t>
      </w:r>
      <w:r w:rsidR="00EE7F65" w:rsidRPr="00EE7F65">
        <w:rPr>
          <w:rFonts w:ascii="Arial Narrow" w:hAnsi="Arial Narrow" w:cs="Arial"/>
          <w:highlight w:val="yellow"/>
        </w:rPr>
        <w:t>105</w:t>
      </w:r>
      <w:r w:rsidRPr="00EE7F65">
        <w:rPr>
          <w:rFonts w:ascii="Arial Narrow" w:hAnsi="Arial Narrow" w:cs="Arial"/>
          <w:highlight w:val="yellow"/>
        </w:rPr>
        <w:t xml:space="preserve"> </w:t>
      </w:r>
      <w:r w:rsidR="00B43488" w:rsidRPr="00EE7F65">
        <w:rPr>
          <w:rFonts w:ascii="Arial Narrow" w:hAnsi="Arial Narrow" w:cs="Arial"/>
          <w:highlight w:val="yellow"/>
        </w:rPr>
        <w:t>NNA</w:t>
      </w:r>
      <w:r w:rsidRPr="00EE7F65">
        <w:rPr>
          <w:rFonts w:ascii="Arial Narrow" w:hAnsi="Arial Narrow" w:cs="Arial"/>
          <w:highlight w:val="yellow"/>
        </w:rPr>
        <w:t xml:space="preserve"> víctimas de trabajo infantil a nivel nacional.</w:t>
      </w:r>
    </w:p>
    <w:p w14:paraId="4EF268A7" w14:textId="77777777" w:rsidR="00F65FBD" w:rsidRPr="00F65FBD" w:rsidRDefault="00F65FBD" w:rsidP="00F9549E">
      <w:pPr>
        <w:pStyle w:val="Prrafodelista"/>
        <w:numPr>
          <w:ilvl w:val="0"/>
          <w:numId w:val="5"/>
        </w:numPr>
        <w:spacing w:after="0" w:line="240" w:lineRule="auto"/>
        <w:jc w:val="both"/>
        <w:rPr>
          <w:rFonts w:ascii="Arial Narrow" w:hAnsi="Arial Narrow" w:cs="Calibri"/>
          <w:lang w:val="es-ES_tradnl"/>
        </w:rPr>
      </w:pPr>
      <w:r w:rsidRPr="00F65FBD">
        <w:rPr>
          <w:rFonts w:ascii="Arial Narrow" w:hAnsi="Arial Narrow" w:cs="Calibri"/>
          <w:lang w:val="es-ES_tradnl"/>
        </w:rPr>
        <w:t>En julio de 2018 se promulgó la línea de política para la prevención y erradicación del trabajo infantil y la protección integral al adolescente trabajador.</w:t>
      </w:r>
    </w:p>
    <w:p w14:paraId="44A5A583" w14:textId="77777777" w:rsidR="004A3B97" w:rsidRPr="004560BC" w:rsidRDefault="00F65FBD" w:rsidP="00F9549E">
      <w:pPr>
        <w:pStyle w:val="Prrafodelista"/>
        <w:numPr>
          <w:ilvl w:val="0"/>
          <w:numId w:val="5"/>
        </w:numPr>
        <w:spacing w:after="0" w:line="240" w:lineRule="auto"/>
        <w:jc w:val="both"/>
        <w:rPr>
          <w:rFonts w:ascii="Arial Narrow" w:hAnsi="Arial Narrow" w:cs="Arial"/>
          <w:highlight w:val="yellow"/>
        </w:rPr>
      </w:pPr>
      <w:r w:rsidRPr="004560BC">
        <w:rPr>
          <w:rFonts w:ascii="Arial Narrow" w:hAnsi="Arial Narrow" w:cs="Arial"/>
          <w:highlight w:val="yellow"/>
        </w:rPr>
        <w:t>E</w:t>
      </w:r>
      <w:r w:rsidR="004A3B97" w:rsidRPr="004560BC">
        <w:rPr>
          <w:rFonts w:ascii="Arial Narrow" w:hAnsi="Arial Narrow" w:cs="Arial"/>
          <w:highlight w:val="yellow"/>
        </w:rPr>
        <w:t xml:space="preserve">n el departamento de Nariño </w:t>
      </w:r>
      <w:r w:rsidR="003F5D82" w:rsidRPr="004560BC">
        <w:rPr>
          <w:rFonts w:ascii="Arial Narrow" w:hAnsi="Arial Narrow" w:cs="Arial"/>
          <w:highlight w:val="yellow"/>
        </w:rPr>
        <w:t xml:space="preserve">entre el </w:t>
      </w:r>
      <w:r w:rsidR="004A3B97" w:rsidRPr="004560BC">
        <w:rPr>
          <w:rFonts w:ascii="Arial Narrow" w:hAnsi="Arial Narrow" w:cs="Arial"/>
          <w:highlight w:val="yellow"/>
        </w:rPr>
        <w:t xml:space="preserve">1 de enero de 2015 </w:t>
      </w:r>
      <w:r w:rsidR="003F5D82" w:rsidRPr="004560BC">
        <w:rPr>
          <w:rFonts w:ascii="Arial Narrow" w:hAnsi="Arial Narrow" w:cs="Arial"/>
          <w:highlight w:val="yellow"/>
        </w:rPr>
        <w:t xml:space="preserve">y el </w:t>
      </w:r>
      <w:r w:rsidR="004A3B97" w:rsidRPr="004560BC">
        <w:rPr>
          <w:rFonts w:ascii="Arial Narrow" w:hAnsi="Arial Narrow" w:cs="Arial"/>
          <w:highlight w:val="yellow"/>
        </w:rPr>
        <w:t xml:space="preserve">31 de </w:t>
      </w:r>
      <w:r w:rsidR="004560BC">
        <w:rPr>
          <w:rFonts w:ascii="Arial Narrow" w:hAnsi="Arial Narrow" w:cs="Arial"/>
          <w:highlight w:val="yellow"/>
        </w:rPr>
        <w:t xml:space="preserve">diciembre </w:t>
      </w:r>
      <w:r w:rsidR="004A3B97" w:rsidRPr="004560BC">
        <w:rPr>
          <w:rFonts w:ascii="Arial Narrow" w:hAnsi="Arial Narrow" w:cs="Arial"/>
          <w:highlight w:val="yellow"/>
        </w:rPr>
        <w:t xml:space="preserve">de 2018 </w:t>
      </w:r>
      <w:r w:rsidR="003F5D82" w:rsidRPr="004560BC">
        <w:rPr>
          <w:rFonts w:ascii="Arial Narrow" w:hAnsi="Arial Narrow" w:cs="Arial"/>
          <w:highlight w:val="yellow"/>
        </w:rPr>
        <w:t xml:space="preserve">habían </w:t>
      </w:r>
      <w:r w:rsidR="004A3B97" w:rsidRPr="004560BC">
        <w:rPr>
          <w:rFonts w:ascii="Arial Narrow" w:hAnsi="Arial Narrow" w:cs="Arial"/>
          <w:highlight w:val="yellow"/>
        </w:rPr>
        <w:t>ingresado 8</w:t>
      </w:r>
      <w:r w:rsidR="004560BC">
        <w:rPr>
          <w:rFonts w:ascii="Arial Narrow" w:hAnsi="Arial Narrow" w:cs="Arial"/>
          <w:highlight w:val="yellow"/>
        </w:rPr>
        <w:t>7</w:t>
      </w:r>
      <w:r w:rsidR="004A3B97" w:rsidRPr="004560BC">
        <w:rPr>
          <w:rFonts w:ascii="Arial Narrow" w:hAnsi="Arial Narrow" w:cs="Arial"/>
          <w:highlight w:val="yellow"/>
        </w:rPr>
        <w:t xml:space="preserve"> </w:t>
      </w:r>
      <w:r w:rsidR="00B43488" w:rsidRPr="004560BC">
        <w:rPr>
          <w:rFonts w:ascii="Arial Narrow" w:hAnsi="Arial Narrow" w:cs="Arial"/>
          <w:highlight w:val="yellow"/>
        </w:rPr>
        <w:t>NNA</w:t>
      </w:r>
      <w:r w:rsidR="004A3B97" w:rsidRPr="004560BC">
        <w:rPr>
          <w:rFonts w:ascii="Arial Narrow" w:hAnsi="Arial Narrow" w:cs="Arial"/>
          <w:highlight w:val="yellow"/>
        </w:rPr>
        <w:t xml:space="preserve"> a PARD con sus derechos amenazados o vulnerados víctimas de trabajo infantil. A continuación, se presenta la información desagregada por centro zonal.</w:t>
      </w:r>
    </w:p>
    <w:p w14:paraId="21CB5A13" w14:textId="77777777" w:rsidR="00F65FBD" w:rsidRPr="0058123F" w:rsidRDefault="00F65FBD" w:rsidP="00F9549E">
      <w:pPr>
        <w:pStyle w:val="Prrafodelista"/>
        <w:numPr>
          <w:ilvl w:val="0"/>
          <w:numId w:val="5"/>
        </w:numPr>
        <w:spacing w:after="0" w:line="240" w:lineRule="auto"/>
        <w:jc w:val="both"/>
        <w:rPr>
          <w:rFonts w:ascii="Arial Narrow" w:hAnsi="Arial Narrow" w:cs="Arial"/>
        </w:rPr>
      </w:pPr>
    </w:p>
    <w:tbl>
      <w:tblPr>
        <w:tblW w:w="5600" w:type="dxa"/>
        <w:jc w:val="center"/>
        <w:tblCellMar>
          <w:left w:w="70" w:type="dxa"/>
          <w:right w:w="70" w:type="dxa"/>
        </w:tblCellMar>
        <w:tblLook w:val="04A0" w:firstRow="1" w:lastRow="0" w:firstColumn="1" w:lastColumn="0" w:noHBand="0" w:noVBand="1"/>
      </w:tblPr>
      <w:tblGrid>
        <w:gridCol w:w="2222"/>
        <w:gridCol w:w="661"/>
        <w:gridCol w:w="661"/>
        <w:gridCol w:w="661"/>
        <w:gridCol w:w="662"/>
        <w:gridCol w:w="742"/>
      </w:tblGrid>
      <w:tr w:rsidR="003F5D82" w:rsidRPr="00A03BDC" w14:paraId="4CD9F919" w14:textId="77777777" w:rsidTr="003F5D82">
        <w:trPr>
          <w:trHeight w:val="247"/>
          <w:jc w:val="center"/>
        </w:trPr>
        <w:tc>
          <w:tcPr>
            <w:tcW w:w="2222" w:type="dxa"/>
            <w:vMerge w:val="restart"/>
            <w:tcBorders>
              <w:top w:val="single" w:sz="8" w:space="0" w:color="auto"/>
              <w:left w:val="single" w:sz="8" w:space="0" w:color="auto"/>
              <w:bottom w:val="single" w:sz="8" w:space="0" w:color="000000"/>
              <w:right w:val="nil"/>
            </w:tcBorders>
            <w:shd w:val="clear" w:color="D9E1F2" w:fill="A6A6A6"/>
            <w:noWrap/>
            <w:vAlign w:val="center"/>
            <w:hideMark/>
          </w:tcPr>
          <w:p w14:paraId="114B4952" w14:textId="77777777" w:rsidR="003F5D82" w:rsidRPr="00A03BDC" w:rsidRDefault="003F5D82" w:rsidP="00C86D36">
            <w:pPr>
              <w:spacing w:after="0" w:line="240" w:lineRule="auto"/>
              <w:jc w:val="both"/>
              <w:rPr>
                <w:rFonts w:ascii="Arial Narrow" w:eastAsia="Times New Roman" w:hAnsi="Arial Narrow" w:cs="Arial"/>
                <w:b/>
                <w:bCs/>
                <w:color w:val="000000"/>
                <w:highlight w:val="yellow"/>
                <w:lang w:eastAsia="es-CO"/>
              </w:rPr>
            </w:pPr>
            <w:r w:rsidRPr="00A03BDC">
              <w:rPr>
                <w:rFonts w:ascii="Arial Narrow" w:eastAsia="Times New Roman" w:hAnsi="Arial Narrow" w:cs="Arial"/>
                <w:b/>
                <w:bCs/>
                <w:color w:val="000000"/>
                <w:highlight w:val="yellow"/>
                <w:lang w:eastAsia="es-CO"/>
              </w:rPr>
              <w:t>REGIONAL / CENTRO ZONAL</w:t>
            </w:r>
          </w:p>
        </w:tc>
        <w:tc>
          <w:tcPr>
            <w:tcW w:w="2645" w:type="dxa"/>
            <w:gridSpan w:val="4"/>
            <w:tcBorders>
              <w:top w:val="single" w:sz="8" w:space="0" w:color="auto"/>
              <w:left w:val="single" w:sz="8" w:space="0" w:color="auto"/>
              <w:bottom w:val="single" w:sz="8" w:space="0" w:color="auto"/>
              <w:right w:val="nil"/>
            </w:tcBorders>
            <w:shd w:val="clear" w:color="000000" w:fill="A6A6A6"/>
            <w:noWrap/>
            <w:vAlign w:val="center"/>
            <w:hideMark/>
          </w:tcPr>
          <w:p w14:paraId="10488E08" w14:textId="77777777" w:rsidR="003F5D82" w:rsidRPr="00A03BDC" w:rsidRDefault="003F5D82" w:rsidP="00F65FBD">
            <w:pPr>
              <w:spacing w:after="0" w:line="240" w:lineRule="auto"/>
              <w:jc w:val="center"/>
              <w:rPr>
                <w:rFonts w:ascii="Arial Narrow" w:eastAsia="Times New Roman" w:hAnsi="Arial Narrow" w:cs="Arial"/>
                <w:b/>
                <w:bCs/>
                <w:color w:val="000000"/>
                <w:highlight w:val="yellow"/>
                <w:lang w:eastAsia="es-CO"/>
              </w:rPr>
            </w:pPr>
            <w:r w:rsidRPr="00A03BDC">
              <w:rPr>
                <w:rFonts w:ascii="Arial Narrow" w:eastAsia="Times New Roman" w:hAnsi="Arial Narrow" w:cs="Arial"/>
                <w:b/>
                <w:bCs/>
                <w:color w:val="000000"/>
                <w:highlight w:val="yellow"/>
                <w:lang w:eastAsia="es-CO"/>
              </w:rPr>
              <w:t>PERIODO</w:t>
            </w:r>
          </w:p>
        </w:tc>
        <w:tc>
          <w:tcPr>
            <w:tcW w:w="733" w:type="dxa"/>
            <w:vMerge w:val="restart"/>
            <w:tcBorders>
              <w:top w:val="single" w:sz="8" w:space="0" w:color="auto"/>
              <w:left w:val="single" w:sz="8" w:space="0" w:color="auto"/>
              <w:bottom w:val="single" w:sz="8" w:space="0" w:color="000000"/>
              <w:right w:val="single" w:sz="8" w:space="0" w:color="auto"/>
            </w:tcBorders>
            <w:shd w:val="clear" w:color="D9E1F2" w:fill="A6A6A6"/>
            <w:noWrap/>
            <w:vAlign w:val="center"/>
            <w:hideMark/>
          </w:tcPr>
          <w:p w14:paraId="4A7D8812" w14:textId="77777777" w:rsidR="003F5D82" w:rsidRPr="00A03BDC" w:rsidRDefault="003F5D82" w:rsidP="00F65FBD">
            <w:pPr>
              <w:spacing w:after="0" w:line="240" w:lineRule="auto"/>
              <w:jc w:val="center"/>
              <w:rPr>
                <w:rFonts w:ascii="Arial Narrow" w:eastAsia="Times New Roman" w:hAnsi="Arial Narrow" w:cs="Arial"/>
                <w:b/>
                <w:bCs/>
                <w:color w:val="000000"/>
                <w:highlight w:val="yellow"/>
                <w:lang w:eastAsia="es-CO"/>
              </w:rPr>
            </w:pPr>
            <w:r w:rsidRPr="00A03BDC">
              <w:rPr>
                <w:rFonts w:ascii="Arial Narrow" w:eastAsia="Times New Roman" w:hAnsi="Arial Narrow" w:cs="Arial"/>
                <w:b/>
                <w:bCs/>
                <w:color w:val="000000"/>
                <w:highlight w:val="yellow"/>
                <w:lang w:eastAsia="es-CO"/>
              </w:rPr>
              <w:t>TOTAL</w:t>
            </w:r>
          </w:p>
        </w:tc>
      </w:tr>
      <w:tr w:rsidR="003F5D82" w:rsidRPr="00A03BDC" w14:paraId="1FE306B9" w14:textId="77777777" w:rsidTr="003F5D82">
        <w:trPr>
          <w:trHeight w:val="247"/>
          <w:jc w:val="center"/>
        </w:trPr>
        <w:tc>
          <w:tcPr>
            <w:tcW w:w="2222" w:type="dxa"/>
            <w:vMerge/>
            <w:tcBorders>
              <w:top w:val="single" w:sz="8" w:space="0" w:color="auto"/>
              <w:left w:val="single" w:sz="8" w:space="0" w:color="auto"/>
              <w:bottom w:val="single" w:sz="8" w:space="0" w:color="000000"/>
              <w:right w:val="nil"/>
            </w:tcBorders>
            <w:vAlign w:val="center"/>
            <w:hideMark/>
          </w:tcPr>
          <w:p w14:paraId="613616C3" w14:textId="77777777" w:rsidR="003F5D82" w:rsidRPr="00A03BDC" w:rsidRDefault="003F5D82" w:rsidP="00C86D36">
            <w:pPr>
              <w:spacing w:after="0" w:line="240" w:lineRule="auto"/>
              <w:jc w:val="both"/>
              <w:rPr>
                <w:rFonts w:ascii="Arial Narrow" w:eastAsia="Times New Roman" w:hAnsi="Arial Narrow" w:cs="Arial"/>
                <w:b/>
                <w:bCs/>
                <w:color w:val="000000"/>
                <w:highlight w:val="yellow"/>
                <w:lang w:eastAsia="es-CO"/>
              </w:rPr>
            </w:pPr>
          </w:p>
        </w:tc>
        <w:tc>
          <w:tcPr>
            <w:tcW w:w="661" w:type="dxa"/>
            <w:tcBorders>
              <w:top w:val="nil"/>
              <w:left w:val="single" w:sz="8" w:space="0" w:color="auto"/>
              <w:bottom w:val="single" w:sz="8" w:space="0" w:color="auto"/>
              <w:right w:val="single" w:sz="4" w:space="0" w:color="auto"/>
            </w:tcBorders>
            <w:shd w:val="clear" w:color="D9E1F2" w:fill="A6A6A6"/>
            <w:noWrap/>
            <w:vAlign w:val="center"/>
            <w:hideMark/>
          </w:tcPr>
          <w:p w14:paraId="73141925" w14:textId="77777777" w:rsidR="003F5D82" w:rsidRPr="00A03BDC" w:rsidRDefault="003F5D82" w:rsidP="00F65FBD">
            <w:pPr>
              <w:spacing w:after="0" w:line="240" w:lineRule="auto"/>
              <w:jc w:val="center"/>
              <w:rPr>
                <w:rFonts w:ascii="Arial Narrow" w:eastAsia="Times New Roman" w:hAnsi="Arial Narrow" w:cs="Arial"/>
                <w:b/>
                <w:bCs/>
                <w:color w:val="000000"/>
                <w:highlight w:val="yellow"/>
                <w:lang w:eastAsia="es-CO"/>
              </w:rPr>
            </w:pPr>
            <w:r w:rsidRPr="00A03BDC">
              <w:rPr>
                <w:rFonts w:ascii="Arial Narrow" w:eastAsia="Times New Roman" w:hAnsi="Arial Narrow" w:cs="Arial"/>
                <w:b/>
                <w:bCs/>
                <w:color w:val="000000"/>
                <w:highlight w:val="yellow"/>
                <w:lang w:eastAsia="es-CO"/>
              </w:rPr>
              <w:t>2015</w:t>
            </w:r>
          </w:p>
        </w:tc>
        <w:tc>
          <w:tcPr>
            <w:tcW w:w="661" w:type="dxa"/>
            <w:tcBorders>
              <w:top w:val="nil"/>
              <w:left w:val="nil"/>
              <w:bottom w:val="single" w:sz="8" w:space="0" w:color="auto"/>
              <w:right w:val="single" w:sz="4" w:space="0" w:color="auto"/>
            </w:tcBorders>
            <w:shd w:val="clear" w:color="D9E1F2" w:fill="A6A6A6"/>
            <w:noWrap/>
            <w:vAlign w:val="center"/>
            <w:hideMark/>
          </w:tcPr>
          <w:p w14:paraId="65158644" w14:textId="77777777" w:rsidR="003F5D82" w:rsidRPr="00A03BDC" w:rsidRDefault="003F5D82" w:rsidP="00F65FBD">
            <w:pPr>
              <w:spacing w:after="0" w:line="240" w:lineRule="auto"/>
              <w:jc w:val="center"/>
              <w:rPr>
                <w:rFonts w:ascii="Arial Narrow" w:eastAsia="Times New Roman" w:hAnsi="Arial Narrow" w:cs="Arial"/>
                <w:b/>
                <w:bCs/>
                <w:color w:val="000000"/>
                <w:highlight w:val="yellow"/>
                <w:lang w:eastAsia="es-CO"/>
              </w:rPr>
            </w:pPr>
            <w:r w:rsidRPr="00A03BDC">
              <w:rPr>
                <w:rFonts w:ascii="Arial Narrow" w:eastAsia="Times New Roman" w:hAnsi="Arial Narrow" w:cs="Arial"/>
                <w:b/>
                <w:bCs/>
                <w:color w:val="000000"/>
                <w:highlight w:val="yellow"/>
                <w:lang w:eastAsia="es-CO"/>
              </w:rPr>
              <w:t>2016</w:t>
            </w:r>
          </w:p>
        </w:tc>
        <w:tc>
          <w:tcPr>
            <w:tcW w:w="661" w:type="dxa"/>
            <w:tcBorders>
              <w:top w:val="nil"/>
              <w:left w:val="nil"/>
              <w:bottom w:val="single" w:sz="8" w:space="0" w:color="auto"/>
              <w:right w:val="single" w:sz="4" w:space="0" w:color="auto"/>
            </w:tcBorders>
            <w:shd w:val="clear" w:color="D9E1F2" w:fill="A6A6A6"/>
            <w:noWrap/>
            <w:vAlign w:val="center"/>
            <w:hideMark/>
          </w:tcPr>
          <w:p w14:paraId="05CCD937" w14:textId="77777777" w:rsidR="003F5D82" w:rsidRPr="00A03BDC" w:rsidRDefault="003F5D82" w:rsidP="00F65FBD">
            <w:pPr>
              <w:spacing w:after="0" w:line="240" w:lineRule="auto"/>
              <w:jc w:val="center"/>
              <w:rPr>
                <w:rFonts w:ascii="Arial Narrow" w:eastAsia="Times New Roman" w:hAnsi="Arial Narrow" w:cs="Arial"/>
                <w:b/>
                <w:bCs/>
                <w:color w:val="000000"/>
                <w:highlight w:val="yellow"/>
                <w:lang w:eastAsia="es-CO"/>
              </w:rPr>
            </w:pPr>
            <w:r w:rsidRPr="00A03BDC">
              <w:rPr>
                <w:rFonts w:ascii="Arial Narrow" w:eastAsia="Times New Roman" w:hAnsi="Arial Narrow" w:cs="Arial"/>
                <w:b/>
                <w:bCs/>
                <w:color w:val="000000"/>
                <w:highlight w:val="yellow"/>
                <w:lang w:eastAsia="es-CO"/>
              </w:rPr>
              <w:t>2017</w:t>
            </w:r>
          </w:p>
        </w:tc>
        <w:tc>
          <w:tcPr>
            <w:tcW w:w="662" w:type="dxa"/>
            <w:tcBorders>
              <w:top w:val="nil"/>
              <w:left w:val="nil"/>
              <w:bottom w:val="single" w:sz="8" w:space="0" w:color="auto"/>
              <w:right w:val="single" w:sz="8" w:space="0" w:color="auto"/>
            </w:tcBorders>
            <w:shd w:val="clear" w:color="D9E1F2" w:fill="A6A6A6"/>
            <w:noWrap/>
            <w:vAlign w:val="center"/>
            <w:hideMark/>
          </w:tcPr>
          <w:p w14:paraId="1EB5C5C9" w14:textId="77777777" w:rsidR="003F5D82" w:rsidRPr="00A03BDC" w:rsidRDefault="003F5D82" w:rsidP="00F65FBD">
            <w:pPr>
              <w:spacing w:after="0" w:line="240" w:lineRule="auto"/>
              <w:jc w:val="center"/>
              <w:rPr>
                <w:rFonts w:ascii="Arial Narrow" w:eastAsia="Times New Roman" w:hAnsi="Arial Narrow" w:cs="Arial"/>
                <w:b/>
                <w:bCs/>
                <w:color w:val="000000"/>
                <w:highlight w:val="yellow"/>
                <w:lang w:eastAsia="es-CO"/>
              </w:rPr>
            </w:pPr>
            <w:r w:rsidRPr="00A03BDC">
              <w:rPr>
                <w:rFonts w:ascii="Arial Narrow" w:eastAsia="Times New Roman" w:hAnsi="Arial Narrow" w:cs="Arial"/>
                <w:b/>
                <w:bCs/>
                <w:color w:val="000000"/>
                <w:highlight w:val="yellow"/>
                <w:lang w:eastAsia="es-CO"/>
              </w:rPr>
              <w:t>2018</w:t>
            </w:r>
          </w:p>
        </w:tc>
        <w:tc>
          <w:tcPr>
            <w:tcW w:w="733" w:type="dxa"/>
            <w:vMerge/>
            <w:tcBorders>
              <w:top w:val="single" w:sz="8" w:space="0" w:color="auto"/>
              <w:left w:val="single" w:sz="8" w:space="0" w:color="auto"/>
              <w:bottom w:val="single" w:sz="8" w:space="0" w:color="000000"/>
              <w:right w:val="single" w:sz="8" w:space="0" w:color="auto"/>
            </w:tcBorders>
            <w:vAlign w:val="center"/>
            <w:hideMark/>
          </w:tcPr>
          <w:p w14:paraId="3E716957" w14:textId="77777777" w:rsidR="003F5D82" w:rsidRPr="00A03BDC" w:rsidRDefault="003F5D82" w:rsidP="00F65FBD">
            <w:pPr>
              <w:spacing w:after="0" w:line="240" w:lineRule="auto"/>
              <w:jc w:val="center"/>
              <w:rPr>
                <w:rFonts w:ascii="Arial Narrow" w:eastAsia="Times New Roman" w:hAnsi="Arial Narrow" w:cs="Arial"/>
                <w:b/>
                <w:bCs/>
                <w:color w:val="000000"/>
                <w:highlight w:val="yellow"/>
                <w:lang w:eastAsia="es-CO"/>
              </w:rPr>
            </w:pPr>
          </w:p>
        </w:tc>
      </w:tr>
      <w:tr w:rsidR="003F5D82" w:rsidRPr="00A03BDC" w14:paraId="43C28387" w14:textId="77777777" w:rsidTr="003F5D82">
        <w:trPr>
          <w:trHeight w:val="235"/>
          <w:jc w:val="center"/>
        </w:trPr>
        <w:tc>
          <w:tcPr>
            <w:tcW w:w="2222" w:type="dxa"/>
            <w:tcBorders>
              <w:top w:val="single" w:sz="4" w:space="0" w:color="D9D9D9"/>
              <w:left w:val="single" w:sz="8" w:space="0" w:color="auto"/>
              <w:bottom w:val="single" w:sz="4" w:space="0" w:color="D9D9D9"/>
              <w:right w:val="single" w:sz="8" w:space="0" w:color="auto"/>
            </w:tcBorders>
            <w:shd w:val="clear" w:color="auto" w:fill="auto"/>
            <w:noWrap/>
            <w:vAlign w:val="bottom"/>
            <w:hideMark/>
          </w:tcPr>
          <w:p w14:paraId="6385B20F" w14:textId="77777777" w:rsidR="003F5D82" w:rsidRPr="00A03BDC" w:rsidRDefault="003F5D82" w:rsidP="00C86D36">
            <w:pPr>
              <w:spacing w:after="0" w:line="240" w:lineRule="auto"/>
              <w:ind w:firstLineChars="100" w:firstLine="220"/>
              <w:jc w:val="both"/>
              <w:rPr>
                <w:rFonts w:ascii="Arial Narrow" w:eastAsia="Times New Roman" w:hAnsi="Arial Narrow" w:cs="Arial"/>
                <w:color w:val="000000"/>
                <w:highlight w:val="yellow"/>
                <w:lang w:eastAsia="es-CO"/>
              </w:rPr>
            </w:pPr>
            <w:r w:rsidRPr="00A03BDC">
              <w:rPr>
                <w:rFonts w:ascii="Arial Narrow" w:eastAsia="Times New Roman" w:hAnsi="Arial Narrow" w:cs="Arial"/>
                <w:color w:val="000000"/>
                <w:highlight w:val="yellow"/>
                <w:lang w:eastAsia="es-CO"/>
              </w:rPr>
              <w:t>CZ Ipiales</w:t>
            </w:r>
          </w:p>
        </w:tc>
        <w:tc>
          <w:tcPr>
            <w:tcW w:w="661" w:type="dxa"/>
            <w:tcBorders>
              <w:top w:val="single" w:sz="4" w:space="0" w:color="D9D9D9"/>
              <w:left w:val="nil"/>
              <w:bottom w:val="single" w:sz="4" w:space="0" w:color="D9D9D9"/>
              <w:right w:val="single" w:sz="4" w:space="0" w:color="auto"/>
            </w:tcBorders>
            <w:shd w:val="clear" w:color="auto" w:fill="auto"/>
            <w:noWrap/>
            <w:vAlign w:val="bottom"/>
            <w:hideMark/>
          </w:tcPr>
          <w:p w14:paraId="1B0CD4E6" w14:textId="77777777" w:rsidR="003F5D82" w:rsidRPr="00A03BDC" w:rsidRDefault="003F5D82" w:rsidP="00F65FBD">
            <w:pPr>
              <w:spacing w:after="0" w:line="240" w:lineRule="auto"/>
              <w:jc w:val="center"/>
              <w:rPr>
                <w:rFonts w:ascii="Arial Narrow" w:eastAsia="Times New Roman" w:hAnsi="Arial Narrow" w:cs="Arial"/>
                <w:color w:val="000000"/>
                <w:highlight w:val="yellow"/>
                <w:lang w:eastAsia="es-CO"/>
              </w:rPr>
            </w:pPr>
          </w:p>
        </w:tc>
        <w:tc>
          <w:tcPr>
            <w:tcW w:w="661" w:type="dxa"/>
            <w:tcBorders>
              <w:top w:val="single" w:sz="4" w:space="0" w:color="D9D9D9"/>
              <w:left w:val="nil"/>
              <w:bottom w:val="single" w:sz="4" w:space="0" w:color="D9D9D9"/>
              <w:right w:val="single" w:sz="4" w:space="0" w:color="auto"/>
            </w:tcBorders>
            <w:shd w:val="clear" w:color="auto" w:fill="auto"/>
            <w:noWrap/>
            <w:vAlign w:val="bottom"/>
            <w:hideMark/>
          </w:tcPr>
          <w:p w14:paraId="56504129" w14:textId="77777777" w:rsidR="003F5D82" w:rsidRPr="00A03BDC" w:rsidRDefault="003F5D82" w:rsidP="00F65FBD">
            <w:pPr>
              <w:spacing w:after="0" w:line="240" w:lineRule="auto"/>
              <w:jc w:val="center"/>
              <w:rPr>
                <w:rFonts w:ascii="Arial Narrow" w:eastAsia="Times New Roman" w:hAnsi="Arial Narrow" w:cs="Arial"/>
                <w:color w:val="000000"/>
                <w:highlight w:val="yellow"/>
                <w:lang w:eastAsia="es-CO"/>
              </w:rPr>
            </w:pPr>
            <w:r w:rsidRPr="00A03BDC">
              <w:rPr>
                <w:rFonts w:ascii="Arial Narrow" w:eastAsia="Times New Roman" w:hAnsi="Arial Narrow" w:cs="Arial"/>
                <w:color w:val="000000"/>
                <w:highlight w:val="yellow"/>
                <w:lang w:eastAsia="es-CO"/>
              </w:rPr>
              <w:t>1</w:t>
            </w:r>
          </w:p>
        </w:tc>
        <w:tc>
          <w:tcPr>
            <w:tcW w:w="661" w:type="dxa"/>
            <w:tcBorders>
              <w:top w:val="single" w:sz="4" w:space="0" w:color="D9D9D9"/>
              <w:left w:val="nil"/>
              <w:bottom w:val="single" w:sz="4" w:space="0" w:color="D9D9D9"/>
              <w:right w:val="single" w:sz="4" w:space="0" w:color="auto"/>
            </w:tcBorders>
            <w:shd w:val="clear" w:color="auto" w:fill="auto"/>
            <w:noWrap/>
            <w:vAlign w:val="bottom"/>
            <w:hideMark/>
          </w:tcPr>
          <w:p w14:paraId="5FE0B848" w14:textId="77777777" w:rsidR="003F5D82" w:rsidRPr="00A03BDC" w:rsidRDefault="003F5D82" w:rsidP="00F65FBD">
            <w:pPr>
              <w:spacing w:after="0" w:line="240" w:lineRule="auto"/>
              <w:jc w:val="center"/>
              <w:rPr>
                <w:rFonts w:ascii="Arial Narrow" w:eastAsia="Times New Roman" w:hAnsi="Arial Narrow" w:cs="Arial"/>
                <w:color w:val="000000"/>
                <w:highlight w:val="yellow"/>
                <w:lang w:eastAsia="es-CO"/>
              </w:rPr>
            </w:pPr>
          </w:p>
        </w:tc>
        <w:tc>
          <w:tcPr>
            <w:tcW w:w="662" w:type="dxa"/>
            <w:tcBorders>
              <w:top w:val="single" w:sz="4" w:space="0" w:color="D9D9D9"/>
              <w:left w:val="nil"/>
              <w:bottom w:val="single" w:sz="4" w:space="0" w:color="D9D9D9"/>
              <w:right w:val="single" w:sz="8" w:space="0" w:color="auto"/>
            </w:tcBorders>
            <w:shd w:val="clear" w:color="auto" w:fill="auto"/>
            <w:noWrap/>
            <w:vAlign w:val="bottom"/>
            <w:hideMark/>
          </w:tcPr>
          <w:p w14:paraId="4B0A7BB2" w14:textId="77777777" w:rsidR="003F5D82" w:rsidRPr="00A03BDC" w:rsidRDefault="003F5D82" w:rsidP="00F65FBD">
            <w:pPr>
              <w:spacing w:after="0" w:line="240" w:lineRule="auto"/>
              <w:jc w:val="center"/>
              <w:rPr>
                <w:rFonts w:ascii="Arial Narrow" w:eastAsia="Times New Roman" w:hAnsi="Arial Narrow" w:cs="Arial"/>
                <w:color w:val="000000"/>
                <w:highlight w:val="yellow"/>
                <w:lang w:eastAsia="es-CO"/>
              </w:rPr>
            </w:pPr>
            <w:r w:rsidRPr="00A03BDC">
              <w:rPr>
                <w:rFonts w:ascii="Arial Narrow" w:eastAsia="Times New Roman" w:hAnsi="Arial Narrow" w:cs="Arial"/>
                <w:color w:val="000000"/>
                <w:highlight w:val="yellow"/>
                <w:lang w:eastAsia="es-CO"/>
              </w:rPr>
              <w:t>1</w:t>
            </w:r>
          </w:p>
        </w:tc>
        <w:tc>
          <w:tcPr>
            <w:tcW w:w="733" w:type="dxa"/>
            <w:tcBorders>
              <w:top w:val="single" w:sz="4" w:space="0" w:color="D9D9D9"/>
              <w:left w:val="nil"/>
              <w:bottom w:val="single" w:sz="4" w:space="0" w:color="D9D9D9"/>
              <w:right w:val="single" w:sz="8" w:space="0" w:color="auto"/>
            </w:tcBorders>
            <w:shd w:val="clear" w:color="auto" w:fill="auto"/>
            <w:noWrap/>
            <w:vAlign w:val="bottom"/>
            <w:hideMark/>
          </w:tcPr>
          <w:p w14:paraId="6C3837D3" w14:textId="77777777" w:rsidR="003F5D82" w:rsidRPr="00A03BDC" w:rsidRDefault="003F5D82" w:rsidP="00F65FBD">
            <w:pPr>
              <w:spacing w:after="0" w:line="240" w:lineRule="auto"/>
              <w:jc w:val="center"/>
              <w:rPr>
                <w:rFonts w:ascii="Arial Narrow" w:eastAsia="Times New Roman" w:hAnsi="Arial Narrow" w:cs="Arial"/>
                <w:color w:val="000000"/>
                <w:highlight w:val="yellow"/>
                <w:lang w:eastAsia="es-CO"/>
              </w:rPr>
            </w:pPr>
            <w:r w:rsidRPr="00A03BDC">
              <w:rPr>
                <w:rFonts w:ascii="Arial Narrow" w:eastAsia="Times New Roman" w:hAnsi="Arial Narrow" w:cs="Arial"/>
                <w:color w:val="000000"/>
                <w:highlight w:val="yellow"/>
                <w:lang w:eastAsia="es-CO"/>
              </w:rPr>
              <w:t>2</w:t>
            </w:r>
          </w:p>
        </w:tc>
      </w:tr>
      <w:tr w:rsidR="004560BC" w:rsidRPr="00A03BDC" w14:paraId="11B6D672" w14:textId="77777777" w:rsidTr="003F5D82">
        <w:trPr>
          <w:trHeight w:val="235"/>
          <w:jc w:val="center"/>
        </w:trPr>
        <w:tc>
          <w:tcPr>
            <w:tcW w:w="2222" w:type="dxa"/>
            <w:tcBorders>
              <w:top w:val="single" w:sz="4" w:space="0" w:color="D9D9D9"/>
              <w:left w:val="single" w:sz="8" w:space="0" w:color="auto"/>
              <w:bottom w:val="single" w:sz="4" w:space="0" w:color="D9D9D9"/>
              <w:right w:val="single" w:sz="8" w:space="0" w:color="auto"/>
            </w:tcBorders>
            <w:shd w:val="clear" w:color="auto" w:fill="auto"/>
            <w:noWrap/>
            <w:vAlign w:val="bottom"/>
          </w:tcPr>
          <w:p w14:paraId="183C9ED9" w14:textId="77777777" w:rsidR="004560BC" w:rsidRPr="00A03BDC" w:rsidRDefault="004560BC" w:rsidP="00C86D36">
            <w:pPr>
              <w:spacing w:after="0" w:line="240" w:lineRule="auto"/>
              <w:ind w:firstLineChars="100" w:firstLine="220"/>
              <w:jc w:val="both"/>
              <w:rPr>
                <w:rFonts w:ascii="Arial Narrow" w:eastAsia="Times New Roman" w:hAnsi="Arial Narrow" w:cs="Arial"/>
                <w:color w:val="000000"/>
                <w:highlight w:val="yellow"/>
                <w:lang w:eastAsia="es-CO"/>
              </w:rPr>
            </w:pPr>
            <w:r w:rsidRPr="00A03BDC">
              <w:rPr>
                <w:rFonts w:ascii="Arial Narrow" w:eastAsia="Times New Roman" w:hAnsi="Arial Narrow" w:cs="Arial"/>
                <w:color w:val="000000"/>
                <w:highlight w:val="yellow"/>
                <w:lang w:eastAsia="es-CO"/>
              </w:rPr>
              <w:t xml:space="preserve">CZ La </w:t>
            </w:r>
            <w:proofErr w:type="spellStart"/>
            <w:r w:rsidRPr="00A03BDC">
              <w:rPr>
                <w:rFonts w:ascii="Arial Narrow" w:eastAsia="Times New Roman" w:hAnsi="Arial Narrow" w:cs="Arial"/>
                <w:color w:val="000000"/>
                <w:highlight w:val="yellow"/>
                <w:lang w:eastAsia="es-CO"/>
              </w:rPr>
              <w:t>Union</w:t>
            </w:r>
            <w:proofErr w:type="spellEnd"/>
          </w:p>
        </w:tc>
        <w:tc>
          <w:tcPr>
            <w:tcW w:w="661" w:type="dxa"/>
            <w:tcBorders>
              <w:top w:val="single" w:sz="4" w:space="0" w:color="D9D9D9"/>
              <w:left w:val="nil"/>
              <w:bottom w:val="single" w:sz="4" w:space="0" w:color="D9D9D9"/>
              <w:right w:val="single" w:sz="4" w:space="0" w:color="auto"/>
            </w:tcBorders>
            <w:shd w:val="clear" w:color="auto" w:fill="auto"/>
            <w:noWrap/>
            <w:vAlign w:val="bottom"/>
          </w:tcPr>
          <w:p w14:paraId="68A6A546" w14:textId="77777777" w:rsidR="004560BC" w:rsidRPr="00A03BDC" w:rsidRDefault="004560BC" w:rsidP="00F65FBD">
            <w:pPr>
              <w:spacing w:after="0" w:line="240" w:lineRule="auto"/>
              <w:jc w:val="center"/>
              <w:rPr>
                <w:rFonts w:ascii="Arial Narrow" w:eastAsia="Times New Roman" w:hAnsi="Arial Narrow" w:cs="Arial"/>
                <w:color w:val="000000"/>
                <w:highlight w:val="yellow"/>
                <w:lang w:eastAsia="es-CO"/>
              </w:rPr>
            </w:pPr>
          </w:p>
        </w:tc>
        <w:tc>
          <w:tcPr>
            <w:tcW w:w="661" w:type="dxa"/>
            <w:tcBorders>
              <w:top w:val="single" w:sz="4" w:space="0" w:color="D9D9D9"/>
              <w:left w:val="nil"/>
              <w:bottom w:val="single" w:sz="4" w:space="0" w:color="D9D9D9"/>
              <w:right w:val="single" w:sz="4" w:space="0" w:color="auto"/>
            </w:tcBorders>
            <w:shd w:val="clear" w:color="auto" w:fill="auto"/>
            <w:noWrap/>
            <w:vAlign w:val="bottom"/>
          </w:tcPr>
          <w:p w14:paraId="5C1F6258" w14:textId="77777777" w:rsidR="004560BC" w:rsidRPr="00A03BDC" w:rsidRDefault="004560BC" w:rsidP="00F65FBD">
            <w:pPr>
              <w:spacing w:after="0" w:line="240" w:lineRule="auto"/>
              <w:jc w:val="center"/>
              <w:rPr>
                <w:rFonts w:ascii="Arial Narrow" w:eastAsia="Times New Roman" w:hAnsi="Arial Narrow" w:cs="Arial"/>
                <w:color w:val="000000"/>
                <w:highlight w:val="yellow"/>
                <w:lang w:eastAsia="es-CO"/>
              </w:rPr>
            </w:pPr>
          </w:p>
        </w:tc>
        <w:tc>
          <w:tcPr>
            <w:tcW w:w="661" w:type="dxa"/>
            <w:tcBorders>
              <w:top w:val="single" w:sz="4" w:space="0" w:color="D9D9D9"/>
              <w:left w:val="nil"/>
              <w:bottom w:val="single" w:sz="4" w:space="0" w:color="D9D9D9"/>
              <w:right w:val="single" w:sz="4" w:space="0" w:color="auto"/>
            </w:tcBorders>
            <w:shd w:val="clear" w:color="auto" w:fill="auto"/>
            <w:noWrap/>
            <w:vAlign w:val="bottom"/>
          </w:tcPr>
          <w:p w14:paraId="3B0CA3BC" w14:textId="77777777" w:rsidR="004560BC" w:rsidRPr="00A03BDC" w:rsidRDefault="004560BC" w:rsidP="00F65FBD">
            <w:pPr>
              <w:spacing w:after="0" w:line="240" w:lineRule="auto"/>
              <w:jc w:val="center"/>
              <w:rPr>
                <w:rFonts w:ascii="Arial Narrow" w:eastAsia="Times New Roman" w:hAnsi="Arial Narrow" w:cs="Arial"/>
                <w:color w:val="000000"/>
                <w:highlight w:val="yellow"/>
                <w:lang w:eastAsia="es-CO"/>
              </w:rPr>
            </w:pPr>
          </w:p>
        </w:tc>
        <w:tc>
          <w:tcPr>
            <w:tcW w:w="662" w:type="dxa"/>
            <w:tcBorders>
              <w:top w:val="single" w:sz="4" w:space="0" w:color="D9D9D9"/>
              <w:left w:val="nil"/>
              <w:bottom w:val="single" w:sz="4" w:space="0" w:color="D9D9D9"/>
              <w:right w:val="single" w:sz="8" w:space="0" w:color="auto"/>
            </w:tcBorders>
            <w:shd w:val="clear" w:color="auto" w:fill="auto"/>
            <w:noWrap/>
            <w:vAlign w:val="bottom"/>
          </w:tcPr>
          <w:p w14:paraId="6EF22DFF" w14:textId="77777777" w:rsidR="004560BC" w:rsidRPr="00A03BDC" w:rsidRDefault="004560BC" w:rsidP="00F65FBD">
            <w:pPr>
              <w:spacing w:after="0" w:line="240" w:lineRule="auto"/>
              <w:jc w:val="center"/>
              <w:rPr>
                <w:rFonts w:ascii="Arial Narrow" w:eastAsia="Times New Roman" w:hAnsi="Arial Narrow" w:cs="Arial"/>
                <w:color w:val="000000"/>
                <w:highlight w:val="yellow"/>
                <w:lang w:eastAsia="es-CO"/>
              </w:rPr>
            </w:pPr>
            <w:r w:rsidRPr="00A03BDC">
              <w:rPr>
                <w:rFonts w:ascii="Arial Narrow" w:eastAsia="Times New Roman" w:hAnsi="Arial Narrow" w:cs="Arial"/>
                <w:color w:val="000000"/>
                <w:highlight w:val="yellow"/>
                <w:lang w:eastAsia="es-CO"/>
              </w:rPr>
              <w:t>1</w:t>
            </w:r>
          </w:p>
        </w:tc>
        <w:tc>
          <w:tcPr>
            <w:tcW w:w="733" w:type="dxa"/>
            <w:tcBorders>
              <w:top w:val="single" w:sz="4" w:space="0" w:color="D9D9D9"/>
              <w:left w:val="nil"/>
              <w:bottom w:val="single" w:sz="4" w:space="0" w:color="D9D9D9"/>
              <w:right w:val="single" w:sz="8" w:space="0" w:color="auto"/>
            </w:tcBorders>
            <w:shd w:val="clear" w:color="auto" w:fill="auto"/>
            <w:noWrap/>
            <w:vAlign w:val="bottom"/>
          </w:tcPr>
          <w:p w14:paraId="5BDB9382" w14:textId="77777777" w:rsidR="004560BC" w:rsidRPr="00A03BDC" w:rsidRDefault="004560BC" w:rsidP="00F65FBD">
            <w:pPr>
              <w:spacing w:after="0" w:line="240" w:lineRule="auto"/>
              <w:jc w:val="center"/>
              <w:rPr>
                <w:rFonts w:ascii="Arial Narrow" w:eastAsia="Times New Roman" w:hAnsi="Arial Narrow" w:cs="Arial"/>
                <w:color w:val="000000"/>
                <w:highlight w:val="yellow"/>
                <w:lang w:eastAsia="es-CO"/>
              </w:rPr>
            </w:pPr>
            <w:r w:rsidRPr="00A03BDC">
              <w:rPr>
                <w:rFonts w:ascii="Arial Narrow" w:eastAsia="Times New Roman" w:hAnsi="Arial Narrow" w:cs="Arial"/>
                <w:color w:val="000000"/>
                <w:highlight w:val="yellow"/>
                <w:lang w:eastAsia="es-CO"/>
              </w:rPr>
              <w:t>1</w:t>
            </w:r>
          </w:p>
        </w:tc>
      </w:tr>
      <w:tr w:rsidR="003F5D82" w:rsidRPr="00A03BDC" w14:paraId="29049EBC" w14:textId="77777777" w:rsidTr="003F5D82">
        <w:trPr>
          <w:trHeight w:val="235"/>
          <w:jc w:val="center"/>
        </w:trPr>
        <w:tc>
          <w:tcPr>
            <w:tcW w:w="2222" w:type="dxa"/>
            <w:tcBorders>
              <w:top w:val="nil"/>
              <w:left w:val="single" w:sz="8" w:space="0" w:color="auto"/>
              <w:bottom w:val="single" w:sz="4" w:space="0" w:color="D9D9D9"/>
              <w:right w:val="single" w:sz="8" w:space="0" w:color="auto"/>
            </w:tcBorders>
            <w:shd w:val="clear" w:color="auto" w:fill="auto"/>
            <w:noWrap/>
            <w:vAlign w:val="bottom"/>
            <w:hideMark/>
          </w:tcPr>
          <w:p w14:paraId="2E4D7C54" w14:textId="77777777" w:rsidR="003F5D82" w:rsidRPr="00A03BDC" w:rsidRDefault="003F5D82" w:rsidP="00C86D36">
            <w:pPr>
              <w:spacing w:after="0" w:line="240" w:lineRule="auto"/>
              <w:ind w:firstLineChars="100" w:firstLine="220"/>
              <w:jc w:val="both"/>
              <w:rPr>
                <w:rFonts w:ascii="Arial Narrow" w:eastAsia="Times New Roman" w:hAnsi="Arial Narrow" w:cs="Arial"/>
                <w:color w:val="000000"/>
                <w:highlight w:val="yellow"/>
                <w:lang w:eastAsia="es-CO"/>
              </w:rPr>
            </w:pPr>
            <w:r w:rsidRPr="00A03BDC">
              <w:rPr>
                <w:rFonts w:ascii="Arial Narrow" w:eastAsia="Times New Roman" w:hAnsi="Arial Narrow" w:cs="Arial"/>
                <w:color w:val="000000"/>
                <w:highlight w:val="yellow"/>
                <w:lang w:eastAsia="es-CO"/>
              </w:rPr>
              <w:t>CZ Pasto 1</w:t>
            </w:r>
          </w:p>
        </w:tc>
        <w:tc>
          <w:tcPr>
            <w:tcW w:w="661" w:type="dxa"/>
            <w:tcBorders>
              <w:top w:val="nil"/>
              <w:left w:val="nil"/>
              <w:bottom w:val="single" w:sz="4" w:space="0" w:color="D9D9D9"/>
              <w:right w:val="single" w:sz="4" w:space="0" w:color="auto"/>
            </w:tcBorders>
            <w:shd w:val="clear" w:color="auto" w:fill="auto"/>
            <w:noWrap/>
            <w:vAlign w:val="bottom"/>
            <w:hideMark/>
          </w:tcPr>
          <w:p w14:paraId="6DA75CBC" w14:textId="77777777" w:rsidR="003F5D82" w:rsidRPr="00A03BDC" w:rsidRDefault="003F5D82" w:rsidP="00F65FBD">
            <w:pPr>
              <w:spacing w:after="0" w:line="240" w:lineRule="auto"/>
              <w:jc w:val="center"/>
              <w:rPr>
                <w:rFonts w:ascii="Arial Narrow" w:eastAsia="Times New Roman" w:hAnsi="Arial Narrow" w:cs="Arial"/>
                <w:color w:val="000000"/>
                <w:highlight w:val="yellow"/>
                <w:lang w:eastAsia="es-CO"/>
              </w:rPr>
            </w:pPr>
            <w:r w:rsidRPr="00A03BDC">
              <w:rPr>
                <w:rFonts w:ascii="Arial Narrow" w:eastAsia="Times New Roman" w:hAnsi="Arial Narrow" w:cs="Arial"/>
                <w:color w:val="000000"/>
                <w:highlight w:val="yellow"/>
                <w:lang w:eastAsia="es-CO"/>
              </w:rPr>
              <w:t>6</w:t>
            </w:r>
          </w:p>
        </w:tc>
        <w:tc>
          <w:tcPr>
            <w:tcW w:w="661" w:type="dxa"/>
            <w:tcBorders>
              <w:top w:val="nil"/>
              <w:left w:val="nil"/>
              <w:bottom w:val="single" w:sz="4" w:space="0" w:color="D9D9D9"/>
              <w:right w:val="single" w:sz="4" w:space="0" w:color="auto"/>
            </w:tcBorders>
            <w:shd w:val="clear" w:color="auto" w:fill="auto"/>
            <w:noWrap/>
            <w:vAlign w:val="bottom"/>
            <w:hideMark/>
          </w:tcPr>
          <w:p w14:paraId="489D774E" w14:textId="77777777" w:rsidR="003F5D82" w:rsidRPr="00A03BDC" w:rsidRDefault="003F5D82" w:rsidP="00F65FBD">
            <w:pPr>
              <w:spacing w:after="0" w:line="240" w:lineRule="auto"/>
              <w:jc w:val="center"/>
              <w:rPr>
                <w:rFonts w:ascii="Arial Narrow" w:eastAsia="Times New Roman" w:hAnsi="Arial Narrow" w:cs="Arial"/>
                <w:color w:val="000000"/>
                <w:highlight w:val="yellow"/>
                <w:lang w:eastAsia="es-CO"/>
              </w:rPr>
            </w:pPr>
            <w:r w:rsidRPr="00A03BDC">
              <w:rPr>
                <w:rFonts w:ascii="Arial Narrow" w:eastAsia="Times New Roman" w:hAnsi="Arial Narrow" w:cs="Arial"/>
                <w:color w:val="000000"/>
                <w:highlight w:val="yellow"/>
                <w:lang w:eastAsia="es-CO"/>
              </w:rPr>
              <w:t>9</w:t>
            </w:r>
          </w:p>
        </w:tc>
        <w:tc>
          <w:tcPr>
            <w:tcW w:w="661" w:type="dxa"/>
            <w:tcBorders>
              <w:top w:val="nil"/>
              <w:left w:val="nil"/>
              <w:bottom w:val="single" w:sz="4" w:space="0" w:color="D9D9D9"/>
              <w:right w:val="single" w:sz="4" w:space="0" w:color="auto"/>
            </w:tcBorders>
            <w:shd w:val="clear" w:color="auto" w:fill="auto"/>
            <w:noWrap/>
            <w:vAlign w:val="bottom"/>
            <w:hideMark/>
          </w:tcPr>
          <w:p w14:paraId="5BF6D176" w14:textId="77777777" w:rsidR="003F5D82" w:rsidRPr="00A03BDC" w:rsidRDefault="003F5D82" w:rsidP="00F65FBD">
            <w:pPr>
              <w:spacing w:after="0" w:line="240" w:lineRule="auto"/>
              <w:jc w:val="center"/>
              <w:rPr>
                <w:rFonts w:ascii="Arial Narrow" w:eastAsia="Times New Roman" w:hAnsi="Arial Narrow" w:cs="Arial"/>
                <w:color w:val="000000"/>
                <w:highlight w:val="yellow"/>
                <w:lang w:eastAsia="es-CO"/>
              </w:rPr>
            </w:pPr>
            <w:r w:rsidRPr="00A03BDC">
              <w:rPr>
                <w:rFonts w:ascii="Arial Narrow" w:eastAsia="Times New Roman" w:hAnsi="Arial Narrow" w:cs="Arial"/>
                <w:color w:val="000000"/>
                <w:highlight w:val="yellow"/>
                <w:lang w:eastAsia="es-CO"/>
              </w:rPr>
              <w:t>6</w:t>
            </w:r>
          </w:p>
        </w:tc>
        <w:tc>
          <w:tcPr>
            <w:tcW w:w="662" w:type="dxa"/>
            <w:tcBorders>
              <w:top w:val="nil"/>
              <w:left w:val="nil"/>
              <w:bottom w:val="single" w:sz="4" w:space="0" w:color="D9D9D9"/>
              <w:right w:val="single" w:sz="8" w:space="0" w:color="auto"/>
            </w:tcBorders>
            <w:shd w:val="clear" w:color="auto" w:fill="auto"/>
            <w:noWrap/>
            <w:vAlign w:val="bottom"/>
            <w:hideMark/>
          </w:tcPr>
          <w:p w14:paraId="26CE8BD0" w14:textId="77777777" w:rsidR="003F5D82" w:rsidRPr="00A03BDC" w:rsidRDefault="003F5D82" w:rsidP="00F65FBD">
            <w:pPr>
              <w:spacing w:after="0" w:line="240" w:lineRule="auto"/>
              <w:jc w:val="center"/>
              <w:rPr>
                <w:rFonts w:ascii="Arial Narrow" w:eastAsia="Times New Roman" w:hAnsi="Arial Narrow" w:cs="Arial"/>
                <w:color w:val="000000"/>
                <w:highlight w:val="yellow"/>
                <w:lang w:eastAsia="es-CO"/>
              </w:rPr>
            </w:pPr>
            <w:r w:rsidRPr="00A03BDC">
              <w:rPr>
                <w:rFonts w:ascii="Arial Narrow" w:eastAsia="Times New Roman" w:hAnsi="Arial Narrow" w:cs="Arial"/>
                <w:color w:val="000000"/>
                <w:highlight w:val="yellow"/>
                <w:lang w:eastAsia="es-CO"/>
              </w:rPr>
              <w:t>2</w:t>
            </w:r>
          </w:p>
        </w:tc>
        <w:tc>
          <w:tcPr>
            <w:tcW w:w="733" w:type="dxa"/>
            <w:tcBorders>
              <w:top w:val="nil"/>
              <w:left w:val="nil"/>
              <w:bottom w:val="single" w:sz="4" w:space="0" w:color="D9D9D9"/>
              <w:right w:val="single" w:sz="8" w:space="0" w:color="auto"/>
            </w:tcBorders>
            <w:shd w:val="clear" w:color="auto" w:fill="auto"/>
            <w:noWrap/>
            <w:vAlign w:val="bottom"/>
            <w:hideMark/>
          </w:tcPr>
          <w:p w14:paraId="5CD66C46" w14:textId="77777777" w:rsidR="003F5D82" w:rsidRPr="00A03BDC" w:rsidRDefault="003F5D82" w:rsidP="00F65FBD">
            <w:pPr>
              <w:spacing w:after="0" w:line="240" w:lineRule="auto"/>
              <w:jc w:val="center"/>
              <w:rPr>
                <w:rFonts w:ascii="Arial Narrow" w:eastAsia="Times New Roman" w:hAnsi="Arial Narrow" w:cs="Arial"/>
                <w:color w:val="000000"/>
                <w:highlight w:val="yellow"/>
                <w:lang w:eastAsia="es-CO"/>
              </w:rPr>
            </w:pPr>
            <w:r w:rsidRPr="00A03BDC">
              <w:rPr>
                <w:rFonts w:ascii="Arial Narrow" w:eastAsia="Times New Roman" w:hAnsi="Arial Narrow" w:cs="Arial"/>
                <w:color w:val="000000"/>
                <w:highlight w:val="yellow"/>
                <w:lang w:eastAsia="es-CO"/>
              </w:rPr>
              <w:t>23</w:t>
            </w:r>
          </w:p>
        </w:tc>
      </w:tr>
      <w:tr w:rsidR="003F5D82" w:rsidRPr="00A03BDC" w14:paraId="2CA3C62C" w14:textId="77777777" w:rsidTr="003F5D82">
        <w:trPr>
          <w:trHeight w:val="235"/>
          <w:jc w:val="center"/>
        </w:trPr>
        <w:tc>
          <w:tcPr>
            <w:tcW w:w="2222" w:type="dxa"/>
            <w:tcBorders>
              <w:top w:val="nil"/>
              <w:left w:val="single" w:sz="8" w:space="0" w:color="auto"/>
              <w:bottom w:val="single" w:sz="4" w:space="0" w:color="D9D9D9"/>
              <w:right w:val="single" w:sz="8" w:space="0" w:color="auto"/>
            </w:tcBorders>
            <w:shd w:val="clear" w:color="auto" w:fill="auto"/>
            <w:noWrap/>
            <w:vAlign w:val="bottom"/>
            <w:hideMark/>
          </w:tcPr>
          <w:p w14:paraId="314A5BF4" w14:textId="77777777" w:rsidR="003F5D82" w:rsidRPr="00A03BDC" w:rsidRDefault="003F5D82" w:rsidP="00C86D36">
            <w:pPr>
              <w:spacing w:after="0" w:line="240" w:lineRule="auto"/>
              <w:ind w:firstLineChars="100" w:firstLine="220"/>
              <w:jc w:val="both"/>
              <w:rPr>
                <w:rFonts w:ascii="Arial Narrow" w:eastAsia="Times New Roman" w:hAnsi="Arial Narrow" w:cs="Arial"/>
                <w:color w:val="000000"/>
                <w:highlight w:val="yellow"/>
                <w:lang w:eastAsia="es-CO"/>
              </w:rPr>
            </w:pPr>
            <w:r w:rsidRPr="00A03BDC">
              <w:rPr>
                <w:rFonts w:ascii="Arial Narrow" w:eastAsia="Times New Roman" w:hAnsi="Arial Narrow" w:cs="Arial"/>
                <w:color w:val="000000"/>
                <w:highlight w:val="yellow"/>
                <w:lang w:eastAsia="es-CO"/>
              </w:rPr>
              <w:t>CZ Pasto 2</w:t>
            </w:r>
          </w:p>
        </w:tc>
        <w:tc>
          <w:tcPr>
            <w:tcW w:w="661" w:type="dxa"/>
            <w:tcBorders>
              <w:top w:val="nil"/>
              <w:left w:val="nil"/>
              <w:bottom w:val="single" w:sz="4" w:space="0" w:color="D9D9D9"/>
              <w:right w:val="single" w:sz="4" w:space="0" w:color="auto"/>
            </w:tcBorders>
            <w:shd w:val="clear" w:color="auto" w:fill="auto"/>
            <w:noWrap/>
            <w:vAlign w:val="bottom"/>
            <w:hideMark/>
          </w:tcPr>
          <w:p w14:paraId="0CB66853" w14:textId="77777777" w:rsidR="003F5D82" w:rsidRPr="00A03BDC" w:rsidRDefault="003F5D82" w:rsidP="00F65FBD">
            <w:pPr>
              <w:spacing w:after="0" w:line="240" w:lineRule="auto"/>
              <w:jc w:val="center"/>
              <w:rPr>
                <w:rFonts w:ascii="Arial Narrow" w:eastAsia="Times New Roman" w:hAnsi="Arial Narrow" w:cs="Arial"/>
                <w:color w:val="000000"/>
                <w:highlight w:val="yellow"/>
                <w:lang w:eastAsia="es-CO"/>
              </w:rPr>
            </w:pPr>
            <w:r w:rsidRPr="00A03BDC">
              <w:rPr>
                <w:rFonts w:ascii="Arial Narrow" w:eastAsia="Times New Roman" w:hAnsi="Arial Narrow" w:cs="Arial"/>
                <w:color w:val="000000"/>
                <w:highlight w:val="yellow"/>
                <w:lang w:eastAsia="es-CO"/>
              </w:rPr>
              <w:t>14</w:t>
            </w:r>
          </w:p>
        </w:tc>
        <w:tc>
          <w:tcPr>
            <w:tcW w:w="661" w:type="dxa"/>
            <w:tcBorders>
              <w:top w:val="nil"/>
              <w:left w:val="nil"/>
              <w:bottom w:val="single" w:sz="4" w:space="0" w:color="D9D9D9"/>
              <w:right w:val="single" w:sz="4" w:space="0" w:color="auto"/>
            </w:tcBorders>
            <w:shd w:val="clear" w:color="auto" w:fill="auto"/>
            <w:noWrap/>
            <w:vAlign w:val="bottom"/>
            <w:hideMark/>
          </w:tcPr>
          <w:p w14:paraId="4CCCF2F8" w14:textId="77777777" w:rsidR="003F5D82" w:rsidRPr="00A03BDC" w:rsidRDefault="00A03BDC" w:rsidP="00F65FBD">
            <w:pPr>
              <w:spacing w:after="0" w:line="240" w:lineRule="auto"/>
              <w:jc w:val="center"/>
              <w:rPr>
                <w:rFonts w:ascii="Arial Narrow" w:eastAsia="Times New Roman" w:hAnsi="Arial Narrow" w:cs="Arial"/>
                <w:color w:val="000000"/>
                <w:highlight w:val="yellow"/>
                <w:lang w:eastAsia="es-CO"/>
              </w:rPr>
            </w:pPr>
            <w:r w:rsidRPr="00A03BDC">
              <w:rPr>
                <w:rFonts w:ascii="Arial Narrow" w:eastAsia="Times New Roman" w:hAnsi="Arial Narrow" w:cs="Arial"/>
                <w:color w:val="000000"/>
                <w:highlight w:val="yellow"/>
                <w:lang w:eastAsia="es-CO"/>
              </w:rPr>
              <w:t>5</w:t>
            </w:r>
          </w:p>
        </w:tc>
        <w:tc>
          <w:tcPr>
            <w:tcW w:w="661" w:type="dxa"/>
            <w:tcBorders>
              <w:top w:val="nil"/>
              <w:left w:val="nil"/>
              <w:bottom w:val="single" w:sz="4" w:space="0" w:color="D9D9D9"/>
              <w:right w:val="single" w:sz="4" w:space="0" w:color="auto"/>
            </w:tcBorders>
            <w:shd w:val="clear" w:color="auto" w:fill="auto"/>
            <w:noWrap/>
            <w:vAlign w:val="bottom"/>
            <w:hideMark/>
          </w:tcPr>
          <w:p w14:paraId="6D92047C" w14:textId="77777777" w:rsidR="003F5D82" w:rsidRPr="00A03BDC" w:rsidRDefault="003F5D82" w:rsidP="00F65FBD">
            <w:pPr>
              <w:spacing w:after="0" w:line="240" w:lineRule="auto"/>
              <w:jc w:val="center"/>
              <w:rPr>
                <w:rFonts w:ascii="Arial Narrow" w:eastAsia="Times New Roman" w:hAnsi="Arial Narrow" w:cs="Arial"/>
                <w:color w:val="000000"/>
                <w:highlight w:val="yellow"/>
                <w:lang w:eastAsia="es-CO"/>
              </w:rPr>
            </w:pPr>
            <w:r w:rsidRPr="00A03BDC">
              <w:rPr>
                <w:rFonts w:ascii="Arial Narrow" w:eastAsia="Times New Roman" w:hAnsi="Arial Narrow" w:cs="Arial"/>
                <w:color w:val="000000"/>
                <w:highlight w:val="yellow"/>
                <w:lang w:eastAsia="es-CO"/>
              </w:rPr>
              <w:t>3</w:t>
            </w:r>
          </w:p>
        </w:tc>
        <w:tc>
          <w:tcPr>
            <w:tcW w:w="662" w:type="dxa"/>
            <w:tcBorders>
              <w:top w:val="nil"/>
              <w:left w:val="nil"/>
              <w:bottom w:val="single" w:sz="4" w:space="0" w:color="D9D9D9"/>
              <w:right w:val="single" w:sz="8" w:space="0" w:color="auto"/>
            </w:tcBorders>
            <w:shd w:val="clear" w:color="auto" w:fill="auto"/>
            <w:noWrap/>
            <w:vAlign w:val="bottom"/>
            <w:hideMark/>
          </w:tcPr>
          <w:p w14:paraId="15C2F492" w14:textId="77777777" w:rsidR="003F5D82" w:rsidRPr="00A03BDC" w:rsidRDefault="003F5D82" w:rsidP="00F65FBD">
            <w:pPr>
              <w:spacing w:after="0" w:line="240" w:lineRule="auto"/>
              <w:jc w:val="center"/>
              <w:rPr>
                <w:rFonts w:ascii="Arial Narrow" w:eastAsia="Times New Roman" w:hAnsi="Arial Narrow" w:cs="Arial"/>
                <w:color w:val="000000"/>
                <w:highlight w:val="yellow"/>
                <w:lang w:eastAsia="es-CO"/>
              </w:rPr>
            </w:pPr>
            <w:r w:rsidRPr="00A03BDC">
              <w:rPr>
                <w:rFonts w:ascii="Arial Narrow" w:eastAsia="Times New Roman" w:hAnsi="Arial Narrow" w:cs="Arial"/>
                <w:color w:val="000000"/>
                <w:highlight w:val="yellow"/>
                <w:lang w:eastAsia="es-CO"/>
              </w:rPr>
              <w:t>7</w:t>
            </w:r>
          </w:p>
        </w:tc>
        <w:tc>
          <w:tcPr>
            <w:tcW w:w="733" w:type="dxa"/>
            <w:tcBorders>
              <w:top w:val="nil"/>
              <w:left w:val="nil"/>
              <w:bottom w:val="single" w:sz="4" w:space="0" w:color="D9D9D9"/>
              <w:right w:val="single" w:sz="8" w:space="0" w:color="auto"/>
            </w:tcBorders>
            <w:shd w:val="clear" w:color="auto" w:fill="auto"/>
            <w:noWrap/>
            <w:vAlign w:val="bottom"/>
            <w:hideMark/>
          </w:tcPr>
          <w:p w14:paraId="732D51B0" w14:textId="77777777" w:rsidR="003F5D82" w:rsidRPr="00A03BDC" w:rsidRDefault="00A03BDC" w:rsidP="00F65FBD">
            <w:pPr>
              <w:spacing w:after="0" w:line="240" w:lineRule="auto"/>
              <w:jc w:val="center"/>
              <w:rPr>
                <w:rFonts w:ascii="Arial Narrow" w:eastAsia="Times New Roman" w:hAnsi="Arial Narrow" w:cs="Arial"/>
                <w:color w:val="000000"/>
                <w:highlight w:val="yellow"/>
                <w:lang w:eastAsia="es-CO"/>
              </w:rPr>
            </w:pPr>
            <w:r w:rsidRPr="00A03BDC">
              <w:rPr>
                <w:rFonts w:ascii="Arial Narrow" w:eastAsia="Times New Roman" w:hAnsi="Arial Narrow" w:cs="Arial"/>
                <w:color w:val="000000"/>
                <w:highlight w:val="yellow"/>
                <w:lang w:eastAsia="es-CO"/>
              </w:rPr>
              <w:t>29</w:t>
            </w:r>
          </w:p>
        </w:tc>
      </w:tr>
      <w:tr w:rsidR="003F5D82" w:rsidRPr="00A03BDC" w14:paraId="5596C840" w14:textId="77777777" w:rsidTr="003F5D82">
        <w:trPr>
          <w:trHeight w:val="235"/>
          <w:jc w:val="center"/>
        </w:trPr>
        <w:tc>
          <w:tcPr>
            <w:tcW w:w="2222" w:type="dxa"/>
            <w:tcBorders>
              <w:top w:val="nil"/>
              <w:left w:val="single" w:sz="8" w:space="0" w:color="auto"/>
              <w:bottom w:val="single" w:sz="4" w:space="0" w:color="D9D9D9"/>
              <w:right w:val="single" w:sz="8" w:space="0" w:color="auto"/>
            </w:tcBorders>
            <w:shd w:val="clear" w:color="auto" w:fill="auto"/>
            <w:noWrap/>
            <w:vAlign w:val="bottom"/>
            <w:hideMark/>
          </w:tcPr>
          <w:p w14:paraId="21F65BEE" w14:textId="77777777" w:rsidR="003F5D82" w:rsidRPr="00A03BDC" w:rsidRDefault="003F5D82" w:rsidP="00C86D36">
            <w:pPr>
              <w:spacing w:after="0" w:line="240" w:lineRule="auto"/>
              <w:ind w:firstLineChars="100" w:firstLine="220"/>
              <w:jc w:val="both"/>
              <w:rPr>
                <w:rFonts w:ascii="Arial Narrow" w:eastAsia="Times New Roman" w:hAnsi="Arial Narrow" w:cs="Arial"/>
                <w:color w:val="000000"/>
                <w:highlight w:val="yellow"/>
                <w:lang w:eastAsia="es-CO"/>
              </w:rPr>
            </w:pPr>
            <w:r w:rsidRPr="00A03BDC">
              <w:rPr>
                <w:rFonts w:ascii="Arial Narrow" w:eastAsia="Times New Roman" w:hAnsi="Arial Narrow" w:cs="Arial"/>
                <w:color w:val="000000"/>
                <w:highlight w:val="yellow"/>
                <w:lang w:eastAsia="es-CO"/>
              </w:rPr>
              <w:t>CZ Tumaco</w:t>
            </w:r>
          </w:p>
        </w:tc>
        <w:tc>
          <w:tcPr>
            <w:tcW w:w="661" w:type="dxa"/>
            <w:tcBorders>
              <w:top w:val="nil"/>
              <w:left w:val="nil"/>
              <w:bottom w:val="single" w:sz="4" w:space="0" w:color="D9D9D9"/>
              <w:right w:val="single" w:sz="4" w:space="0" w:color="auto"/>
            </w:tcBorders>
            <w:shd w:val="clear" w:color="auto" w:fill="auto"/>
            <w:noWrap/>
            <w:vAlign w:val="bottom"/>
            <w:hideMark/>
          </w:tcPr>
          <w:p w14:paraId="03317A0E" w14:textId="77777777" w:rsidR="003F5D82" w:rsidRPr="00A03BDC" w:rsidRDefault="003F5D82" w:rsidP="00F65FBD">
            <w:pPr>
              <w:spacing w:after="0" w:line="240" w:lineRule="auto"/>
              <w:jc w:val="center"/>
              <w:rPr>
                <w:rFonts w:ascii="Arial Narrow" w:eastAsia="Times New Roman" w:hAnsi="Arial Narrow" w:cs="Arial"/>
                <w:color w:val="000000"/>
                <w:highlight w:val="yellow"/>
                <w:lang w:eastAsia="es-CO"/>
              </w:rPr>
            </w:pPr>
            <w:r w:rsidRPr="00A03BDC">
              <w:rPr>
                <w:rFonts w:ascii="Arial Narrow" w:eastAsia="Times New Roman" w:hAnsi="Arial Narrow" w:cs="Arial"/>
                <w:color w:val="000000"/>
                <w:highlight w:val="yellow"/>
                <w:lang w:eastAsia="es-CO"/>
              </w:rPr>
              <w:t>1</w:t>
            </w:r>
          </w:p>
        </w:tc>
        <w:tc>
          <w:tcPr>
            <w:tcW w:w="661" w:type="dxa"/>
            <w:tcBorders>
              <w:top w:val="nil"/>
              <w:left w:val="nil"/>
              <w:bottom w:val="single" w:sz="4" w:space="0" w:color="D9D9D9"/>
              <w:right w:val="single" w:sz="4" w:space="0" w:color="auto"/>
            </w:tcBorders>
            <w:shd w:val="clear" w:color="auto" w:fill="auto"/>
            <w:noWrap/>
            <w:vAlign w:val="bottom"/>
            <w:hideMark/>
          </w:tcPr>
          <w:p w14:paraId="1C240E3B" w14:textId="77777777" w:rsidR="003F5D82" w:rsidRPr="00A03BDC" w:rsidRDefault="003F5D82" w:rsidP="00F65FBD">
            <w:pPr>
              <w:spacing w:after="0" w:line="240" w:lineRule="auto"/>
              <w:jc w:val="center"/>
              <w:rPr>
                <w:rFonts w:ascii="Arial Narrow" w:eastAsia="Times New Roman" w:hAnsi="Arial Narrow" w:cs="Arial"/>
                <w:color w:val="000000"/>
                <w:highlight w:val="yellow"/>
                <w:lang w:eastAsia="es-CO"/>
              </w:rPr>
            </w:pPr>
            <w:r w:rsidRPr="00A03BDC">
              <w:rPr>
                <w:rFonts w:ascii="Arial Narrow" w:eastAsia="Times New Roman" w:hAnsi="Arial Narrow" w:cs="Arial"/>
                <w:color w:val="000000"/>
                <w:highlight w:val="yellow"/>
                <w:lang w:eastAsia="es-CO"/>
              </w:rPr>
              <w:t>6</w:t>
            </w:r>
          </w:p>
        </w:tc>
        <w:tc>
          <w:tcPr>
            <w:tcW w:w="661" w:type="dxa"/>
            <w:tcBorders>
              <w:top w:val="nil"/>
              <w:left w:val="nil"/>
              <w:bottom w:val="single" w:sz="4" w:space="0" w:color="D9D9D9"/>
              <w:right w:val="single" w:sz="4" w:space="0" w:color="auto"/>
            </w:tcBorders>
            <w:shd w:val="clear" w:color="auto" w:fill="auto"/>
            <w:noWrap/>
            <w:vAlign w:val="bottom"/>
            <w:hideMark/>
          </w:tcPr>
          <w:p w14:paraId="2E42A82E" w14:textId="77777777" w:rsidR="003F5D82" w:rsidRPr="00A03BDC" w:rsidRDefault="003F5D82" w:rsidP="00F65FBD">
            <w:pPr>
              <w:spacing w:after="0" w:line="240" w:lineRule="auto"/>
              <w:jc w:val="center"/>
              <w:rPr>
                <w:rFonts w:ascii="Arial Narrow" w:eastAsia="Times New Roman" w:hAnsi="Arial Narrow" w:cs="Arial"/>
                <w:color w:val="000000"/>
                <w:highlight w:val="yellow"/>
                <w:lang w:eastAsia="es-CO"/>
              </w:rPr>
            </w:pPr>
          </w:p>
        </w:tc>
        <w:tc>
          <w:tcPr>
            <w:tcW w:w="662" w:type="dxa"/>
            <w:tcBorders>
              <w:top w:val="nil"/>
              <w:left w:val="nil"/>
              <w:bottom w:val="single" w:sz="4" w:space="0" w:color="D9D9D9"/>
              <w:right w:val="single" w:sz="8" w:space="0" w:color="auto"/>
            </w:tcBorders>
            <w:shd w:val="clear" w:color="auto" w:fill="auto"/>
            <w:noWrap/>
            <w:vAlign w:val="bottom"/>
            <w:hideMark/>
          </w:tcPr>
          <w:p w14:paraId="4E3AC6C6" w14:textId="77777777" w:rsidR="003F5D82" w:rsidRPr="00A03BDC" w:rsidRDefault="003F5D82" w:rsidP="00F65FBD">
            <w:pPr>
              <w:spacing w:after="0" w:line="240" w:lineRule="auto"/>
              <w:jc w:val="center"/>
              <w:rPr>
                <w:rFonts w:ascii="Arial Narrow" w:eastAsia="Times New Roman" w:hAnsi="Arial Narrow" w:cs="Arial"/>
                <w:color w:val="000000"/>
                <w:highlight w:val="yellow"/>
                <w:lang w:eastAsia="es-CO"/>
              </w:rPr>
            </w:pPr>
          </w:p>
        </w:tc>
        <w:tc>
          <w:tcPr>
            <w:tcW w:w="733" w:type="dxa"/>
            <w:tcBorders>
              <w:top w:val="nil"/>
              <w:left w:val="nil"/>
              <w:bottom w:val="single" w:sz="4" w:space="0" w:color="D9D9D9"/>
              <w:right w:val="single" w:sz="8" w:space="0" w:color="auto"/>
            </w:tcBorders>
            <w:shd w:val="clear" w:color="auto" w:fill="auto"/>
            <w:noWrap/>
            <w:vAlign w:val="bottom"/>
            <w:hideMark/>
          </w:tcPr>
          <w:p w14:paraId="3FE88082" w14:textId="77777777" w:rsidR="003F5D82" w:rsidRPr="00A03BDC" w:rsidRDefault="003F5D82" w:rsidP="00F65FBD">
            <w:pPr>
              <w:spacing w:after="0" w:line="240" w:lineRule="auto"/>
              <w:jc w:val="center"/>
              <w:rPr>
                <w:rFonts w:ascii="Arial Narrow" w:eastAsia="Times New Roman" w:hAnsi="Arial Narrow" w:cs="Arial"/>
                <w:color w:val="000000"/>
                <w:highlight w:val="yellow"/>
                <w:lang w:eastAsia="es-CO"/>
              </w:rPr>
            </w:pPr>
            <w:r w:rsidRPr="00A03BDC">
              <w:rPr>
                <w:rFonts w:ascii="Arial Narrow" w:eastAsia="Times New Roman" w:hAnsi="Arial Narrow" w:cs="Arial"/>
                <w:color w:val="000000"/>
                <w:highlight w:val="yellow"/>
                <w:lang w:eastAsia="es-CO"/>
              </w:rPr>
              <w:t>7</w:t>
            </w:r>
          </w:p>
        </w:tc>
      </w:tr>
      <w:tr w:rsidR="003F5D82" w:rsidRPr="00A03BDC" w14:paraId="091764F4" w14:textId="77777777" w:rsidTr="003F5D82">
        <w:trPr>
          <w:trHeight w:val="247"/>
          <w:jc w:val="center"/>
        </w:trPr>
        <w:tc>
          <w:tcPr>
            <w:tcW w:w="2222" w:type="dxa"/>
            <w:tcBorders>
              <w:top w:val="nil"/>
              <w:left w:val="single" w:sz="8" w:space="0" w:color="auto"/>
              <w:bottom w:val="single" w:sz="4" w:space="0" w:color="D9D9D9"/>
              <w:right w:val="single" w:sz="8" w:space="0" w:color="auto"/>
            </w:tcBorders>
            <w:shd w:val="clear" w:color="auto" w:fill="auto"/>
            <w:noWrap/>
            <w:vAlign w:val="bottom"/>
            <w:hideMark/>
          </w:tcPr>
          <w:p w14:paraId="148D34F7" w14:textId="77777777" w:rsidR="003F5D82" w:rsidRPr="00A03BDC" w:rsidRDefault="003F5D82" w:rsidP="00C86D36">
            <w:pPr>
              <w:spacing w:after="0" w:line="240" w:lineRule="auto"/>
              <w:ind w:firstLineChars="100" w:firstLine="220"/>
              <w:jc w:val="both"/>
              <w:rPr>
                <w:rFonts w:ascii="Arial Narrow" w:eastAsia="Times New Roman" w:hAnsi="Arial Narrow" w:cs="Arial"/>
                <w:color w:val="000000"/>
                <w:highlight w:val="yellow"/>
                <w:lang w:eastAsia="es-CO"/>
              </w:rPr>
            </w:pPr>
            <w:r w:rsidRPr="00A03BDC">
              <w:rPr>
                <w:rFonts w:ascii="Arial Narrow" w:eastAsia="Times New Roman" w:hAnsi="Arial Narrow" w:cs="Arial"/>
                <w:color w:val="000000"/>
                <w:highlight w:val="yellow"/>
                <w:lang w:eastAsia="es-CO"/>
              </w:rPr>
              <w:t>CZ Túquerres</w:t>
            </w:r>
          </w:p>
        </w:tc>
        <w:tc>
          <w:tcPr>
            <w:tcW w:w="661" w:type="dxa"/>
            <w:tcBorders>
              <w:top w:val="nil"/>
              <w:left w:val="nil"/>
              <w:bottom w:val="single" w:sz="4" w:space="0" w:color="D9D9D9"/>
              <w:right w:val="single" w:sz="4" w:space="0" w:color="auto"/>
            </w:tcBorders>
            <w:shd w:val="clear" w:color="auto" w:fill="auto"/>
            <w:noWrap/>
            <w:vAlign w:val="bottom"/>
            <w:hideMark/>
          </w:tcPr>
          <w:p w14:paraId="0835A8EC" w14:textId="77777777" w:rsidR="003F5D82" w:rsidRPr="00A03BDC" w:rsidRDefault="003F5D82" w:rsidP="00F65FBD">
            <w:pPr>
              <w:spacing w:after="0" w:line="240" w:lineRule="auto"/>
              <w:jc w:val="center"/>
              <w:rPr>
                <w:rFonts w:ascii="Arial Narrow" w:eastAsia="Times New Roman" w:hAnsi="Arial Narrow" w:cs="Arial"/>
                <w:color w:val="000000"/>
                <w:highlight w:val="yellow"/>
                <w:lang w:eastAsia="es-CO"/>
              </w:rPr>
            </w:pPr>
            <w:r w:rsidRPr="00A03BDC">
              <w:rPr>
                <w:rFonts w:ascii="Arial Narrow" w:eastAsia="Times New Roman" w:hAnsi="Arial Narrow" w:cs="Arial"/>
                <w:color w:val="000000"/>
                <w:highlight w:val="yellow"/>
                <w:lang w:eastAsia="es-CO"/>
              </w:rPr>
              <w:t>17</w:t>
            </w:r>
          </w:p>
        </w:tc>
        <w:tc>
          <w:tcPr>
            <w:tcW w:w="661" w:type="dxa"/>
            <w:tcBorders>
              <w:top w:val="nil"/>
              <w:left w:val="nil"/>
              <w:bottom w:val="single" w:sz="4" w:space="0" w:color="D9D9D9"/>
              <w:right w:val="single" w:sz="4" w:space="0" w:color="auto"/>
            </w:tcBorders>
            <w:shd w:val="clear" w:color="auto" w:fill="auto"/>
            <w:noWrap/>
            <w:vAlign w:val="bottom"/>
            <w:hideMark/>
          </w:tcPr>
          <w:p w14:paraId="0D9E1A43" w14:textId="77777777" w:rsidR="003F5D82" w:rsidRPr="00A03BDC" w:rsidRDefault="003F5D82" w:rsidP="00F65FBD">
            <w:pPr>
              <w:spacing w:after="0" w:line="240" w:lineRule="auto"/>
              <w:jc w:val="center"/>
              <w:rPr>
                <w:rFonts w:ascii="Arial Narrow" w:eastAsia="Times New Roman" w:hAnsi="Arial Narrow" w:cs="Arial"/>
                <w:color w:val="000000"/>
                <w:highlight w:val="yellow"/>
                <w:lang w:eastAsia="es-CO"/>
              </w:rPr>
            </w:pPr>
            <w:r w:rsidRPr="00A03BDC">
              <w:rPr>
                <w:rFonts w:ascii="Arial Narrow" w:eastAsia="Times New Roman" w:hAnsi="Arial Narrow" w:cs="Arial"/>
                <w:color w:val="000000"/>
                <w:highlight w:val="yellow"/>
                <w:lang w:eastAsia="es-CO"/>
              </w:rPr>
              <w:t>6</w:t>
            </w:r>
          </w:p>
        </w:tc>
        <w:tc>
          <w:tcPr>
            <w:tcW w:w="661" w:type="dxa"/>
            <w:tcBorders>
              <w:top w:val="nil"/>
              <w:left w:val="nil"/>
              <w:bottom w:val="single" w:sz="4" w:space="0" w:color="D9D9D9"/>
              <w:right w:val="single" w:sz="4" w:space="0" w:color="auto"/>
            </w:tcBorders>
            <w:shd w:val="clear" w:color="auto" w:fill="auto"/>
            <w:noWrap/>
            <w:vAlign w:val="bottom"/>
            <w:hideMark/>
          </w:tcPr>
          <w:p w14:paraId="05623C7B" w14:textId="77777777" w:rsidR="003F5D82" w:rsidRPr="00A03BDC" w:rsidRDefault="003F5D82" w:rsidP="00F65FBD">
            <w:pPr>
              <w:spacing w:after="0" w:line="240" w:lineRule="auto"/>
              <w:jc w:val="center"/>
              <w:rPr>
                <w:rFonts w:ascii="Arial Narrow" w:eastAsia="Times New Roman" w:hAnsi="Arial Narrow" w:cs="Arial"/>
                <w:color w:val="000000"/>
                <w:highlight w:val="yellow"/>
                <w:lang w:eastAsia="es-CO"/>
              </w:rPr>
            </w:pPr>
            <w:r w:rsidRPr="00A03BDC">
              <w:rPr>
                <w:rFonts w:ascii="Arial Narrow" w:eastAsia="Times New Roman" w:hAnsi="Arial Narrow" w:cs="Arial"/>
                <w:color w:val="000000"/>
                <w:highlight w:val="yellow"/>
                <w:lang w:eastAsia="es-CO"/>
              </w:rPr>
              <w:t>1</w:t>
            </w:r>
          </w:p>
        </w:tc>
        <w:tc>
          <w:tcPr>
            <w:tcW w:w="662" w:type="dxa"/>
            <w:tcBorders>
              <w:top w:val="nil"/>
              <w:left w:val="nil"/>
              <w:bottom w:val="single" w:sz="4" w:space="0" w:color="D9D9D9"/>
              <w:right w:val="single" w:sz="8" w:space="0" w:color="auto"/>
            </w:tcBorders>
            <w:shd w:val="clear" w:color="auto" w:fill="auto"/>
            <w:noWrap/>
            <w:vAlign w:val="bottom"/>
            <w:hideMark/>
          </w:tcPr>
          <w:p w14:paraId="24B700BE" w14:textId="77777777" w:rsidR="003F5D82" w:rsidRPr="00A03BDC" w:rsidRDefault="003F5D82" w:rsidP="00F65FBD">
            <w:pPr>
              <w:spacing w:after="0" w:line="240" w:lineRule="auto"/>
              <w:jc w:val="center"/>
              <w:rPr>
                <w:rFonts w:ascii="Arial Narrow" w:eastAsia="Times New Roman" w:hAnsi="Arial Narrow" w:cs="Arial"/>
                <w:color w:val="000000"/>
                <w:highlight w:val="yellow"/>
                <w:lang w:eastAsia="es-CO"/>
              </w:rPr>
            </w:pPr>
          </w:p>
        </w:tc>
        <w:tc>
          <w:tcPr>
            <w:tcW w:w="733" w:type="dxa"/>
            <w:tcBorders>
              <w:top w:val="nil"/>
              <w:left w:val="nil"/>
              <w:bottom w:val="single" w:sz="4" w:space="0" w:color="D9D9D9"/>
              <w:right w:val="single" w:sz="8" w:space="0" w:color="auto"/>
            </w:tcBorders>
            <w:shd w:val="clear" w:color="auto" w:fill="auto"/>
            <w:noWrap/>
            <w:vAlign w:val="bottom"/>
            <w:hideMark/>
          </w:tcPr>
          <w:p w14:paraId="1BA44C7F" w14:textId="77777777" w:rsidR="003F5D82" w:rsidRPr="00A03BDC" w:rsidRDefault="00A03BDC" w:rsidP="00F65FBD">
            <w:pPr>
              <w:spacing w:after="0" w:line="240" w:lineRule="auto"/>
              <w:jc w:val="center"/>
              <w:rPr>
                <w:rFonts w:ascii="Arial Narrow" w:eastAsia="Times New Roman" w:hAnsi="Arial Narrow" w:cs="Arial"/>
                <w:color w:val="000000"/>
                <w:highlight w:val="yellow"/>
                <w:lang w:eastAsia="es-CO"/>
              </w:rPr>
            </w:pPr>
            <w:r w:rsidRPr="00A03BDC">
              <w:rPr>
                <w:rFonts w:ascii="Arial Narrow" w:eastAsia="Times New Roman" w:hAnsi="Arial Narrow" w:cs="Arial"/>
                <w:color w:val="000000"/>
                <w:highlight w:val="yellow"/>
                <w:lang w:eastAsia="es-CO"/>
              </w:rPr>
              <w:t>25</w:t>
            </w:r>
          </w:p>
        </w:tc>
      </w:tr>
      <w:tr w:rsidR="003F5D82" w:rsidRPr="0058123F" w14:paraId="714A0C98" w14:textId="77777777" w:rsidTr="003F5D82">
        <w:trPr>
          <w:trHeight w:val="247"/>
          <w:jc w:val="center"/>
        </w:trPr>
        <w:tc>
          <w:tcPr>
            <w:tcW w:w="2222" w:type="dxa"/>
            <w:tcBorders>
              <w:top w:val="single" w:sz="8" w:space="0" w:color="auto"/>
              <w:left w:val="single" w:sz="8" w:space="0" w:color="auto"/>
              <w:bottom w:val="single" w:sz="8" w:space="0" w:color="auto"/>
              <w:right w:val="single" w:sz="8" w:space="0" w:color="auto"/>
            </w:tcBorders>
            <w:shd w:val="clear" w:color="000000" w:fill="A6A6A6"/>
            <w:noWrap/>
            <w:vAlign w:val="bottom"/>
            <w:hideMark/>
          </w:tcPr>
          <w:p w14:paraId="61889CAF" w14:textId="77777777" w:rsidR="003F5D82" w:rsidRPr="00A03BDC" w:rsidRDefault="003F5D82" w:rsidP="00C86D36">
            <w:pPr>
              <w:spacing w:after="0" w:line="240" w:lineRule="auto"/>
              <w:jc w:val="both"/>
              <w:rPr>
                <w:rFonts w:ascii="Arial Narrow" w:eastAsia="Times New Roman" w:hAnsi="Arial Narrow" w:cs="Arial"/>
                <w:b/>
                <w:bCs/>
                <w:color w:val="000000"/>
                <w:highlight w:val="yellow"/>
                <w:lang w:eastAsia="es-CO"/>
              </w:rPr>
            </w:pPr>
            <w:r w:rsidRPr="00A03BDC">
              <w:rPr>
                <w:rFonts w:ascii="Arial Narrow" w:eastAsia="Times New Roman" w:hAnsi="Arial Narrow" w:cs="Arial"/>
                <w:b/>
                <w:bCs/>
                <w:color w:val="000000"/>
                <w:highlight w:val="yellow"/>
                <w:lang w:eastAsia="es-CO"/>
              </w:rPr>
              <w:t>TOTAL</w:t>
            </w:r>
          </w:p>
        </w:tc>
        <w:tc>
          <w:tcPr>
            <w:tcW w:w="661" w:type="dxa"/>
            <w:tcBorders>
              <w:top w:val="single" w:sz="8" w:space="0" w:color="auto"/>
              <w:left w:val="nil"/>
              <w:bottom w:val="single" w:sz="8" w:space="0" w:color="auto"/>
              <w:right w:val="single" w:sz="4" w:space="0" w:color="auto"/>
            </w:tcBorders>
            <w:shd w:val="clear" w:color="000000" w:fill="A6A6A6"/>
            <w:noWrap/>
            <w:vAlign w:val="bottom"/>
            <w:hideMark/>
          </w:tcPr>
          <w:p w14:paraId="50EFE0AE" w14:textId="77777777" w:rsidR="003F5D82" w:rsidRPr="00A03BDC" w:rsidRDefault="003F5D82" w:rsidP="00F65FBD">
            <w:pPr>
              <w:spacing w:after="0" w:line="240" w:lineRule="auto"/>
              <w:jc w:val="center"/>
              <w:rPr>
                <w:rFonts w:ascii="Arial Narrow" w:eastAsia="Times New Roman" w:hAnsi="Arial Narrow" w:cs="Arial"/>
                <w:b/>
                <w:bCs/>
                <w:color w:val="000000"/>
                <w:highlight w:val="yellow"/>
                <w:lang w:eastAsia="es-CO"/>
              </w:rPr>
            </w:pPr>
            <w:r w:rsidRPr="00A03BDC">
              <w:rPr>
                <w:rFonts w:ascii="Arial Narrow" w:eastAsia="Times New Roman" w:hAnsi="Arial Narrow" w:cs="Arial"/>
                <w:b/>
                <w:bCs/>
                <w:color w:val="000000"/>
                <w:highlight w:val="yellow"/>
                <w:lang w:eastAsia="es-CO"/>
              </w:rPr>
              <w:t>38</w:t>
            </w:r>
          </w:p>
        </w:tc>
        <w:tc>
          <w:tcPr>
            <w:tcW w:w="661" w:type="dxa"/>
            <w:tcBorders>
              <w:top w:val="single" w:sz="8" w:space="0" w:color="auto"/>
              <w:left w:val="nil"/>
              <w:bottom w:val="single" w:sz="8" w:space="0" w:color="auto"/>
              <w:right w:val="single" w:sz="4" w:space="0" w:color="auto"/>
            </w:tcBorders>
            <w:shd w:val="clear" w:color="000000" w:fill="A6A6A6"/>
            <w:noWrap/>
            <w:vAlign w:val="bottom"/>
            <w:hideMark/>
          </w:tcPr>
          <w:p w14:paraId="1D8B5DC3" w14:textId="77777777" w:rsidR="003F5D82" w:rsidRPr="00A03BDC" w:rsidRDefault="003F5D82" w:rsidP="00F65FBD">
            <w:pPr>
              <w:spacing w:after="0" w:line="240" w:lineRule="auto"/>
              <w:jc w:val="center"/>
              <w:rPr>
                <w:rFonts w:ascii="Arial Narrow" w:eastAsia="Times New Roman" w:hAnsi="Arial Narrow" w:cs="Arial"/>
                <w:b/>
                <w:bCs/>
                <w:color w:val="000000"/>
                <w:highlight w:val="yellow"/>
                <w:lang w:eastAsia="es-CO"/>
              </w:rPr>
            </w:pPr>
            <w:r w:rsidRPr="00A03BDC">
              <w:rPr>
                <w:rFonts w:ascii="Arial Narrow" w:eastAsia="Times New Roman" w:hAnsi="Arial Narrow" w:cs="Arial"/>
                <w:b/>
                <w:bCs/>
                <w:color w:val="000000"/>
                <w:highlight w:val="yellow"/>
                <w:lang w:eastAsia="es-CO"/>
              </w:rPr>
              <w:t>2</w:t>
            </w:r>
            <w:r w:rsidR="00A03BDC" w:rsidRPr="00A03BDC">
              <w:rPr>
                <w:rFonts w:ascii="Arial Narrow" w:eastAsia="Times New Roman" w:hAnsi="Arial Narrow" w:cs="Arial"/>
                <w:b/>
                <w:bCs/>
                <w:color w:val="000000"/>
                <w:highlight w:val="yellow"/>
                <w:lang w:eastAsia="es-CO"/>
              </w:rPr>
              <w:t>7</w:t>
            </w:r>
          </w:p>
        </w:tc>
        <w:tc>
          <w:tcPr>
            <w:tcW w:w="661" w:type="dxa"/>
            <w:tcBorders>
              <w:top w:val="single" w:sz="8" w:space="0" w:color="auto"/>
              <w:left w:val="nil"/>
              <w:bottom w:val="single" w:sz="8" w:space="0" w:color="auto"/>
              <w:right w:val="single" w:sz="4" w:space="0" w:color="auto"/>
            </w:tcBorders>
            <w:shd w:val="clear" w:color="000000" w:fill="A6A6A6"/>
            <w:noWrap/>
            <w:vAlign w:val="bottom"/>
            <w:hideMark/>
          </w:tcPr>
          <w:p w14:paraId="0698C08F" w14:textId="77777777" w:rsidR="003F5D82" w:rsidRPr="00A03BDC" w:rsidRDefault="003F5D82" w:rsidP="00F65FBD">
            <w:pPr>
              <w:spacing w:after="0" w:line="240" w:lineRule="auto"/>
              <w:jc w:val="center"/>
              <w:rPr>
                <w:rFonts w:ascii="Arial Narrow" w:eastAsia="Times New Roman" w:hAnsi="Arial Narrow" w:cs="Arial"/>
                <w:b/>
                <w:bCs/>
                <w:color w:val="000000"/>
                <w:highlight w:val="yellow"/>
                <w:lang w:eastAsia="es-CO"/>
              </w:rPr>
            </w:pPr>
            <w:r w:rsidRPr="00A03BDC">
              <w:rPr>
                <w:rFonts w:ascii="Arial Narrow" w:eastAsia="Times New Roman" w:hAnsi="Arial Narrow" w:cs="Arial"/>
                <w:b/>
                <w:bCs/>
                <w:color w:val="000000"/>
                <w:highlight w:val="yellow"/>
                <w:lang w:eastAsia="es-CO"/>
              </w:rPr>
              <w:t>10</w:t>
            </w:r>
          </w:p>
        </w:tc>
        <w:tc>
          <w:tcPr>
            <w:tcW w:w="662" w:type="dxa"/>
            <w:tcBorders>
              <w:top w:val="single" w:sz="8" w:space="0" w:color="auto"/>
              <w:left w:val="nil"/>
              <w:bottom w:val="single" w:sz="8" w:space="0" w:color="auto"/>
              <w:right w:val="single" w:sz="8" w:space="0" w:color="auto"/>
            </w:tcBorders>
            <w:shd w:val="clear" w:color="000000" w:fill="A6A6A6"/>
            <w:noWrap/>
            <w:vAlign w:val="bottom"/>
            <w:hideMark/>
          </w:tcPr>
          <w:p w14:paraId="2D1FE2B3" w14:textId="77777777" w:rsidR="003F5D82" w:rsidRPr="00A03BDC" w:rsidRDefault="003F5D82" w:rsidP="00F65FBD">
            <w:pPr>
              <w:spacing w:after="0" w:line="240" w:lineRule="auto"/>
              <w:jc w:val="center"/>
              <w:rPr>
                <w:rFonts w:ascii="Arial Narrow" w:eastAsia="Times New Roman" w:hAnsi="Arial Narrow" w:cs="Arial"/>
                <w:b/>
                <w:bCs/>
                <w:color w:val="000000"/>
                <w:highlight w:val="yellow"/>
                <w:lang w:eastAsia="es-CO"/>
              </w:rPr>
            </w:pPr>
            <w:r w:rsidRPr="00A03BDC">
              <w:rPr>
                <w:rFonts w:ascii="Arial Narrow" w:eastAsia="Times New Roman" w:hAnsi="Arial Narrow" w:cs="Arial"/>
                <w:b/>
                <w:bCs/>
                <w:color w:val="000000"/>
                <w:highlight w:val="yellow"/>
                <w:lang w:eastAsia="es-CO"/>
              </w:rPr>
              <w:t>1</w:t>
            </w:r>
            <w:r w:rsidR="00A03BDC" w:rsidRPr="00A03BDC">
              <w:rPr>
                <w:rFonts w:ascii="Arial Narrow" w:eastAsia="Times New Roman" w:hAnsi="Arial Narrow" w:cs="Arial"/>
                <w:b/>
                <w:bCs/>
                <w:color w:val="000000"/>
                <w:highlight w:val="yellow"/>
                <w:lang w:eastAsia="es-CO"/>
              </w:rPr>
              <w:t>2</w:t>
            </w:r>
          </w:p>
        </w:tc>
        <w:tc>
          <w:tcPr>
            <w:tcW w:w="733" w:type="dxa"/>
            <w:tcBorders>
              <w:top w:val="single" w:sz="8" w:space="0" w:color="auto"/>
              <w:left w:val="nil"/>
              <w:bottom w:val="single" w:sz="8" w:space="0" w:color="auto"/>
              <w:right w:val="single" w:sz="8" w:space="0" w:color="auto"/>
            </w:tcBorders>
            <w:shd w:val="clear" w:color="000000" w:fill="A6A6A6"/>
            <w:noWrap/>
            <w:vAlign w:val="bottom"/>
            <w:hideMark/>
          </w:tcPr>
          <w:p w14:paraId="3B48C212" w14:textId="77777777" w:rsidR="003F5D82" w:rsidRPr="0058123F" w:rsidRDefault="00A03BDC" w:rsidP="00F65FBD">
            <w:pPr>
              <w:spacing w:after="0" w:line="240" w:lineRule="auto"/>
              <w:jc w:val="center"/>
              <w:rPr>
                <w:rFonts w:ascii="Arial Narrow" w:eastAsia="Times New Roman" w:hAnsi="Arial Narrow" w:cs="Arial"/>
                <w:b/>
                <w:bCs/>
                <w:color w:val="000000"/>
                <w:lang w:eastAsia="es-CO"/>
              </w:rPr>
            </w:pPr>
            <w:r w:rsidRPr="00A03BDC">
              <w:rPr>
                <w:rFonts w:ascii="Arial Narrow" w:eastAsia="Times New Roman" w:hAnsi="Arial Narrow" w:cs="Arial"/>
                <w:b/>
                <w:bCs/>
                <w:color w:val="000000"/>
                <w:highlight w:val="yellow"/>
                <w:lang w:eastAsia="es-CO"/>
              </w:rPr>
              <w:t>87</w:t>
            </w:r>
          </w:p>
        </w:tc>
      </w:tr>
    </w:tbl>
    <w:p w14:paraId="40D21E2D" w14:textId="77777777" w:rsidR="004A3B97" w:rsidRPr="0058123F" w:rsidRDefault="004A3B97" w:rsidP="00C86D36">
      <w:pPr>
        <w:spacing w:after="0" w:line="240" w:lineRule="auto"/>
        <w:jc w:val="both"/>
        <w:rPr>
          <w:rFonts w:ascii="Arial Narrow" w:hAnsi="Arial Narrow" w:cs="Arial"/>
        </w:rPr>
      </w:pPr>
    </w:p>
    <w:p w14:paraId="57DC8108" w14:textId="77777777" w:rsidR="004A3B97" w:rsidRPr="0058123F" w:rsidRDefault="004A3B97" w:rsidP="00C86D36">
      <w:pPr>
        <w:spacing w:after="0" w:line="240" w:lineRule="auto"/>
        <w:jc w:val="both"/>
        <w:rPr>
          <w:rFonts w:ascii="Arial Narrow" w:hAnsi="Arial Narrow" w:cs="Arial"/>
          <w:b/>
        </w:rPr>
      </w:pPr>
      <w:r w:rsidRPr="0058123F">
        <w:rPr>
          <w:rFonts w:ascii="Arial Narrow" w:hAnsi="Arial Narrow" w:cs="Arial"/>
          <w:b/>
        </w:rPr>
        <w:t>Postura ICBF</w:t>
      </w:r>
    </w:p>
    <w:p w14:paraId="414F0432" w14:textId="77777777" w:rsidR="004A3B97" w:rsidRPr="0058123F" w:rsidRDefault="004A3B97" w:rsidP="00C86D36">
      <w:pPr>
        <w:spacing w:after="0" w:line="240" w:lineRule="auto"/>
        <w:jc w:val="both"/>
        <w:rPr>
          <w:rFonts w:ascii="Arial Narrow" w:hAnsi="Arial Narrow" w:cs="Arial"/>
        </w:rPr>
      </w:pPr>
    </w:p>
    <w:p w14:paraId="0F60C869" w14:textId="77777777" w:rsidR="004A3B97" w:rsidRPr="0058123F" w:rsidRDefault="004A3B97" w:rsidP="00F9549E">
      <w:pPr>
        <w:pStyle w:val="Prrafodelista"/>
        <w:numPr>
          <w:ilvl w:val="0"/>
          <w:numId w:val="5"/>
        </w:numPr>
        <w:spacing w:after="0" w:line="240" w:lineRule="auto"/>
        <w:jc w:val="both"/>
        <w:rPr>
          <w:rFonts w:ascii="Arial Narrow" w:hAnsi="Arial Narrow" w:cs="Arial"/>
        </w:rPr>
      </w:pPr>
      <w:r w:rsidRPr="0058123F">
        <w:rPr>
          <w:rFonts w:ascii="Arial Narrow" w:hAnsi="Arial Narrow" w:cs="Arial"/>
        </w:rPr>
        <w:t xml:space="preserve">La Línea de Política Pública para la Prevención y Erradicación del Trabajo Infantil, se constituye </w:t>
      </w:r>
      <w:r w:rsidR="003F5D82" w:rsidRPr="0058123F">
        <w:rPr>
          <w:rFonts w:ascii="Arial Narrow" w:hAnsi="Arial Narrow" w:cs="Arial"/>
        </w:rPr>
        <w:t xml:space="preserve">en </w:t>
      </w:r>
      <w:r w:rsidRPr="0058123F">
        <w:rPr>
          <w:rFonts w:ascii="Arial Narrow" w:hAnsi="Arial Narrow" w:cs="Arial"/>
        </w:rPr>
        <w:t xml:space="preserve">la hoja de ruta para el abordaje de la problemática, planteando como retos fundamentales para su implementación la prevención y erradicación del trabajo infantil en menores de 15 años y la generación de oportunidades de formación para el trabajo y escenarios de trabajo protegido para adolescentes entre 15 y 17 años. Es </w:t>
      </w:r>
      <w:r w:rsidRPr="0058123F">
        <w:rPr>
          <w:rFonts w:ascii="Arial Narrow" w:hAnsi="Arial Narrow" w:cs="Arial"/>
        </w:rPr>
        <w:lastRenderedPageBreak/>
        <w:t xml:space="preserve">allí donde se centran los esfuerzos de las acciones adelantadas tanto desde la prevención como desde la protección. </w:t>
      </w:r>
    </w:p>
    <w:p w14:paraId="0EF51A3F" w14:textId="77777777" w:rsidR="004A3B97" w:rsidRPr="0058123F" w:rsidRDefault="004A3B97" w:rsidP="00C86D36">
      <w:pPr>
        <w:spacing w:after="0" w:line="240" w:lineRule="auto"/>
        <w:jc w:val="both"/>
        <w:rPr>
          <w:rFonts w:ascii="Arial Narrow" w:hAnsi="Arial Narrow" w:cs="Arial"/>
        </w:rPr>
      </w:pPr>
    </w:p>
    <w:p w14:paraId="6BFC9BE8" w14:textId="77777777" w:rsidR="004A3B97" w:rsidRPr="0058123F" w:rsidRDefault="004A3B97" w:rsidP="00C86D36">
      <w:pPr>
        <w:spacing w:after="0" w:line="240" w:lineRule="auto"/>
        <w:jc w:val="both"/>
        <w:rPr>
          <w:rFonts w:ascii="Arial Narrow" w:hAnsi="Arial Narrow" w:cs="Arial"/>
          <w:b/>
        </w:rPr>
      </w:pPr>
      <w:r w:rsidRPr="0058123F">
        <w:rPr>
          <w:rFonts w:ascii="Arial Narrow" w:hAnsi="Arial Narrow" w:cs="Arial"/>
          <w:b/>
        </w:rPr>
        <w:t>¿Qué hace el ICBF?</w:t>
      </w:r>
    </w:p>
    <w:p w14:paraId="54F5F5E3" w14:textId="77777777" w:rsidR="003F5D82" w:rsidRPr="0058123F" w:rsidRDefault="004A3B97" w:rsidP="00C86D36">
      <w:pPr>
        <w:spacing w:after="0" w:line="240" w:lineRule="auto"/>
        <w:jc w:val="both"/>
        <w:rPr>
          <w:rFonts w:ascii="Arial Narrow" w:hAnsi="Arial Narrow" w:cs="Arial"/>
        </w:rPr>
      </w:pPr>
      <w:r w:rsidRPr="0058123F">
        <w:rPr>
          <w:rFonts w:ascii="Arial Narrow" w:hAnsi="Arial Narrow" w:cs="Arial"/>
        </w:rPr>
        <w:tab/>
      </w:r>
    </w:p>
    <w:p w14:paraId="7AE6E0CD" w14:textId="77777777" w:rsidR="003F5D82" w:rsidRPr="0058123F" w:rsidRDefault="004A3B97" w:rsidP="00F9549E">
      <w:pPr>
        <w:pStyle w:val="Prrafodelista"/>
        <w:numPr>
          <w:ilvl w:val="0"/>
          <w:numId w:val="5"/>
        </w:numPr>
        <w:spacing w:after="0" w:line="240" w:lineRule="auto"/>
        <w:jc w:val="both"/>
        <w:rPr>
          <w:rFonts w:ascii="Arial Narrow" w:hAnsi="Arial Narrow" w:cs="Arial"/>
        </w:rPr>
      </w:pPr>
      <w:r w:rsidRPr="0058123F">
        <w:rPr>
          <w:rFonts w:ascii="Arial Narrow" w:hAnsi="Arial Narrow" w:cs="Arial"/>
        </w:rPr>
        <w:t xml:space="preserve">El proceso de prevención del trabajo infantil se basa en la implementación de acciones orientadas al desarrollo de habilidades que permitan fortalecer sus proyectos de vida en conjunto con sus familias, desde el reconocimiento de la voluntad y capacidad de agencia. </w:t>
      </w:r>
    </w:p>
    <w:p w14:paraId="064B026D" w14:textId="77777777" w:rsidR="005C377B" w:rsidRPr="0058123F" w:rsidRDefault="004A3B97" w:rsidP="00F9549E">
      <w:pPr>
        <w:pStyle w:val="Prrafodelista"/>
        <w:numPr>
          <w:ilvl w:val="0"/>
          <w:numId w:val="5"/>
        </w:numPr>
        <w:spacing w:after="0" w:line="240" w:lineRule="auto"/>
        <w:jc w:val="both"/>
        <w:rPr>
          <w:rFonts w:ascii="Arial Narrow" w:hAnsi="Arial Narrow" w:cs="Arial"/>
        </w:rPr>
      </w:pPr>
      <w:r w:rsidRPr="0058123F">
        <w:rPr>
          <w:rFonts w:ascii="Arial Narrow" w:hAnsi="Arial Narrow" w:cs="Arial"/>
        </w:rPr>
        <w:t xml:space="preserve">En los tres últimos años se han implementado acciones en municipios priorizados en alto riesgo y en municipios PDET, con la participación de 22.925 </w:t>
      </w:r>
      <w:r w:rsidR="00B43488" w:rsidRPr="0058123F">
        <w:rPr>
          <w:rFonts w:ascii="Arial Narrow" w:hAnsi="Arial Narrow" w:cs="Arial"/>
        </w:rPr>
        <w:t>NNA</w:t>
      </w:r>
      <w:r w:rsidRPr="0058123F">
        <w:rPr>
          <w:rFonts w:ascii="Arial Narrow" w:hAnsi="Arial Narrow" w:cs="Arial"/>
        </w:rPr>
        <w:t xml:space="preserve"> y 467 padres, madres y cuidadores de 88 municipios para 2018. </w:t>
      </w:r>
    </w:p>
    <w:p w14:paraId="06A8BD15" w14:textId="77777777" w:rsidR="004A3B97" w:rsidRPr="0058123F" w:rsidRDefault="004A3B97" w:rsidP="00F9549E">
      <w:pPr>
        <w:pStyle w:val="Prrafodelista"/>
        <w:numPr>
          <w:ilvl w:val="0"/>
          <w:numId w:val="5"/>
        </w:numPr>
        <w:spacing w:after="0" w:line="240" w:lineRule="auto"/>
        <w:jc w:val="both"/>
        <w:rPr>
          <w:rFonts w:ascii="Arial Narrow" w:hAnsi="Arial Narrow" w:cs="Arial"/>
        </w:rPr>
      </w:pPr>
      <w:r w:rsidRPr="0058123F">
        <w:rPr>
          <w:rFonts w:ascii="Arial Narrow" w:hAnsi="Arial Narrow" w:cs="Arial"/>
        </w:rPr>
        <w:t>Cuando los NNA ya han presentado vulneración de derechos se les atiende a través de las siguientes modalidades:</w:t>
      </w:r>
    </w:p>
    <w:p w14:paraId="126A8BEC" w14:textId="77777777" w:rsidR="004A3B97" w:rsidRPr="0058123F" w:rsidRDefault="004A3B97" w:rsidP="00F9549E">
      <w:pPr>
        <w:pStyle w:val="Prrafodelista"/>
        <w:numPr>
          <w:ilvl w:val="0"/>
          <w:numId w:val="11"/>
        </w:numPr>
        <w:spacing w:after="0" w:line="240" w:lineRule="auto"/>
        <w:jc w:val="both"/>
        <w:rPr>
          <w:rFonts w:ascii="Arial Narrow" w:hAnsi="Arial Narrow" w:cs="Arial"/>
        </w:rPr>
      </w:pPr>
      <w:r w:rsidRPr="0058123F">
        <w:rPr>
          <w:rFonts w:ascii="Arial Narrow" w:hAnsi="Arial Narrow" w:cs="Arial"/>
        </w:rPr>
        <w:t>Programas de atención especializada: Intervención de Apoyo – Apoyo Psicosocial y Externado: Jornada completa y media jornada.  2.604 niñas, niños y adolescentes en situación de trabajo infantil en PARD</w:t>
      </w:r>
    </w:p>
    <w:p w14:paraId="1C86A68B" w14:textId="77777777" w:rsidR="004A3B97" w:rsidRPr="0058123F" w:rsidRDefault="004A3B97" w:rsidP="00F9549E">
      <w:pPr>
        <w:pStyle w:val="Prrafodelista"/>
        <w:numPr>
          <w:ilvl w:val="0"/>
          <w:numId w:val="11"/>
        </w:numPr>
        <w:spacing w:after="0" w:line="240" w:lineRule="auto"/>
        <w:jc w:val="both"/>
        <w:rPr>
          <w:rFonts w:ascii="Arial Narrow" w:hAnsi="Arial Narrow" w:cs="Arial"/>
        </w:rPr>
      </w:pPr>
      <w:r w:rsidRPr="0058123F">
        <w:rPr>
          <w:rFonts w:ascii="Arial Narrow" w:hAnsi="Arial Narrow" w:cs="Arial"/>
        </w:rPr>
        <w:t xml:space="preserve">Equipos EMPI Trabajo Infantil: Promover el restablecimiento de los derechos de los </w:t>
      </w:r>
      <w:r w:rsidR="00B43488" w:rsidRPr="0058123F">
        <w:rPr>
          <w:rFonts w:ascii="Arial Narrow" w:hAnsi="Arial Narrow" w:cs="Arial"/>
        </w:rPr>
        <w:t>NNA</w:t>
      </w:r>
      <w:r w:rsidRPr="0058123F">
        <w:rPr>
          <w:rFonts w:ascii="Arial Narrow" w:hAnsi="Arial Narrow" w:cs="Arial"/>
        </w:rPr>
        <w:t xml:space="preserve"> en situación de trabajo infantil, a través de la atención directa a las familias y la gestión de oferta social con los agentes SNBF.</w:t>
      </w:r>
    </w:p>
    <w:p w14:paraId="74AFD2BF" w14:textId="77777777" w:rsidR="00D910CB" w:rsidRPr="0058123F" w:rsidRDefault="00D910CB" w:rsidP="00C86D36">
      <w:pPr>
        <w:spacing w:after="0" w:line="240" w:lineRule="auto"/>
        <w:jc w:val="both"/>
        <w:rPr>
          <w:rFonts w:ascii="Arial Narrow" w:hAnsi="Arial Narrow" w:cs="Arial"/>
        </w:rPr>
      </w:pPr>
    </w:p>
    <w:p w14:paraId="1834E8B1" w14:textId="77777777" w:rsidR="00D8181A" w:rsidRDefault="00D8181A">
      <w:pPr>
        <w:rPr>
          <w:rFonts w:ascii="Arial Narrow" w:eastAsiaTheme="majorEastAsia" w:hAnsi="Arial Narrow" w:cs="Arial"/>
          <w:b/>
          <w:sz w:val="24"/>
          <w:szCs w:val="32"/>
        </w:rPr>
      </w:pPr>
      <w:r>
        <w:rPr>
          <w:rFonts w:ascii="Arial Narrow" w:hAnsi="Arial Narrow" w:cs="Arial"/>
          <w:b/>
        </w:rPr>
        <w:br w:type="page"/>
      </w:r>
    </w:p>
    <w:p w14:paraId="40CF9928" w14:textId="77777777" w:rsidR="0035278C" w:rsidRPr="0058123F" w:rsidRDefault="0035278C" w:rsidP="00F9549E">
      <w:pPr>
        <w:pStyle w:val="Ttulo1"/>
        <w:numPr>
          <w:ilvl w:val="0"/>
          <w:numId w:val="12"/>
        </w:numPr>
        <w:spacing w:before="0" w:line="240" w:lineRule="auto"/>
        <w:jc w:val="both"/>
        <w:rPr>
          <w:rFonts w:ascii="Arial Narrow" w:hAnsi="Arial Narrow" w:cs="Arial"/>
          <w:b/>
        </w:rPr>
      </w:pPr>
      <w:bookmarkStart w:id="39" w:name="_Toc530933672"/>
      <w:bookmarkStart w:id="40" w:name="_Hlk273010"/>
      <w:r w:rsidRPr="0058123F">
        <w:rPr>
          <w:rFonts w:ascii="Arial Narrow" w:hAnsi="Arial Narrow" w:cs="Arial"/>
          <w:b/>
        </w:rPr>
        <w:lastRenderedPageBreak/>
        <w:t>MIGRACIÓN Y FAMILIA</w:t>
      </w:r>
      <w:bookmarkEnd w:id="39"/>
    </w:p>
    <w:p w14:paraId="7733589D" w14:textId="77777777" w:rsidR="0035278C" w:rsidRPr="0058123F" w:rsidRDefault="0035278C" w:rsidP="00C86D36">
      <w:pPr>
        <w:spacing w:after="0" w:line="240" w:lineRule="auto"/>
        <w:jc w:val="both"/>
        <w:rPr>
          <w:rFonts w:ascii="Arial Narrow" w:hAnsi="Arial Narrow" w:cs="Arial"/>
          <w:b/>
        </w:rPr>
      </w:pPr>
    </w:p>
    <w:p w14:paraId="07DB6B03" w14:textId="77777777" w:rsidR="0035278C" w:rsidRPr="0058123F" w:rsidRDefault="0035278C" w:rsidP="00C86D36">
      <w:pPr>
        <w:spacing w:after="0" w:line="240" w:lineRule="auto"/>
        <w:jc w:val="both"/>
        <w:rPr>
          <w:rFonts w:ascii="Arial Narrow" w:hAnsi="Arial Narrow" w:cs="Arial"/>
        </w:rPr>
      </w:pPr>
      <w:r w:rsidRPr="0058123F">
        <w:rPr>
          <w:rFonts w:ascii="Arial Narrow" w:hAnsi="Arial Narrow" w:cs="Arial"/>
          <w:b/>
        </w:rPr>
        <w:t>Senador:</w:t>
      </w:r>
      <w:r w:rsidRPr="0058123F">
        <w:rPr>
          <w:rFonts w:ascii="Arial Narrow" w:hAnsi="Arial Narrow" w:cs="Arial"/>
        </w:rPr>
        <w:t xml:space="preserve"> </w:t>
      </w:r>
      <w:proofErr w:type="spellStart"/>
      <w:r w:rsidR="00733442" w:rsidRPr="0058123F">
        <w:rPr>
          <w:rFonts w:ascii="Arial Narrow" w:hAnsi="Arial Narrow" w:cs="Arial"/>
        </w:rPr>
        <w:t>Roosvelt</w:t>
      </w:r>
      <w:proofErr w:type="spellEnd"/>
      <w:r w:rsidR="00733442" w:rsidRPr="0058123F">
        <w:rPr>
          <w:rFonts w:ascii="Arial Narrow" w:hAnsi="Arial Narrow" w:cs="Arial"/>
        </w:rPr>
        <w:t xml:space="preserve"> Rengifo (Partido de la U)</w:t>
      </w:r>
    </w:p>
    <w:p w14:paraId="07A4FBD4" w14:textId="77777777" w:rsidR="0035278C" w:rsidRDefault="0035278C" w:rsidP="00C86D36">
      <w:pPr>
        <w:spacing w:after="0" w:line="240" w:lineRule="auto"/>
        <w:jc w:val="both"/>
        <w:rPr>
          <w:rFonts w:ascii="Arial Narrow" w:hAnsi="Arial Narrow" w:cs="Arial"/>
        </w:rPr>
      </w:pPr>
    </w:p>
    <w:p w14:paraId="5F5DAE29" w14:textId="77777777" w:rsidR="00D474C3" w:rsidRPr="00D474C3" w:rsidRDefault="00D474C3" w:rsidP="00D474C3">
      <w:pPr>
        <w:spacing w:after="0" w:line="240" w:lineRule="auto"/>
        <w:jc w:val="both"/>
        <w:rPr>
          <w:rFonts w:ascii="Arial Narrow" w:hAnsi="Arial Narrow" w:cs="Arial"/>
          <w:b/>
        </w:rPr>
      </w:pPr>
      <w:r w:rsidRPr="00D474C3">
        <w:rPr>
          <w:rFonts w:ascii="Arial Narrow" w:hAnsi="Arial Narrow" w:cs="Arial"/>
          <w:b/>
        </w:rPr>
        <w:t>Concepto</w:t>
      </w:r>
    </w:p>
    <w:p w14:paraId="27EF32F0" w14:textId="77777777" w:rsidR="00D474C3" w:rsidRPr="00D474C3" w:rsidRDefault="00D474C3" w:rsidP="00F9549E">
      <w:pPr>
        <w:pStyle w:val="Prrafodelista"/>
        <w:numPr>
          <w:ilvl w:val="0"/>
          <w:numId w:val="36"/>
        </w:numPr>
        <w:spacing w:after="0" w:line="240" w:lineRule="auto"/>
        <w:ind w:left="360"/>
        <w:jc w:val="both"/>
        <w:rPr>
          <w:rFonts w:ascii="Arial Narrow" w:hAnsi="Arial Narrow" w:cs="Arial"/>
        </w:rPr>
      </w:pPr>
      <w:r w:rsidRPr="00D474C3">
        <w:rPr>
          <w:rFonts w:ascii="Arial Narrow" w:hAnsi="Arial Narrow" w:cs="Arial"/>
        </w:rPr>
        <w:t>La situación migratoria de la población venezolana se ha agudizado, un porcentaje muy alto de la población migrante está en condiciones de vulnerabilidad socioeconómica, lo anterior representa una presión muy alta sobre la demanda de servicios sociales que supera la capacidad de respuesta rápida y oportuna.</w:t>
      </w:r>
    </w:p>
    <w:p w14:paraId="1E81E513" w14:textId="77777777" w:rsidR="00D474C3" w:rsidRPr="00D474C3" w:rsidRDefault="00D474C3" w:rsidP="00F9549E">
      <w:pPr>
        <w:pStyle w:val="Prrafodelista"/>
        <w:numPr>
          <w:ilvl w:val="0"/>
          <w:numId w:val="36"/>
        </w:numPr>
        <w:spacing w:after="0" w:line="240" w:lineRule="auto"/>
        <w:ind w:left="360"/>
        <w:jc w:val="both"/>
        <w:rPr>
          <w:rFonts w:ascii="Arial Narrow" w:hAnsi="Arial Narrow" w:cs="Arial"/>
        </w:rPr>
      </w:pPr>
      <w:r w:rsidRPr="00D474C3">
        <w:rPr>
          <w:rFonts w:ascii="Arial Narrow" w:hAnsi="Arial Narrow" w:cs="Arial"/>
        </w:rPr>
        <w:t>Colombia 2º país a nivel mundial en la recepción de migrantes, representando un desafío sin precedentes en términos de diseño y operación de la oferta de servicios sociales para Colombia.</w:t>
      </w:r>
    </w:p>
    <w:p w14:paraId="783DD31B" w14:textId="77777777" w:rsidR="00D474C3" w:rsidRPr="00D474C3" w:rsidRDefault="00D474C3" w:rsidP="00F9549E">
      <w:pPr>
        <w:pStyle w:val="Prrafodelista"/>
        <w:numPr>
          <w:ilvl w:val="0"/>
          <w:numId w:val="36"/>
        </w:numPr>
        <w:spacing w:after="0" w:line="240" w:lineRule="auto"/>
        <w:ind w:left="360"/>
        <w:jc w:val="both"/>
        <w:rPr>
          <w:rFonts w:ascii="Arial Narrow" w:hAnsi="Arial Narrow" w:cs="Arial"/>
        </w:rPr>
      </w:pPr>
      <w:r w:rsidRPr="00D474C3">
        <w:rPr>
          <w:rFonts w:ascii="Arial Narrow" w:hAnsi="Arial Narrow" w:cs="Arial"/>
        </w:rPr>
        <w:t xml:space="preserve">Las entidades nacionales han incrementado esfuerzos para atender en servicios de salud, educación, vivienda, agua y saneamiento básico, inserción laboral y atención a la primera infancia, infancia y adolescencia. </w:t>
      </w:r>
    </w:p>
    <w:p w14:paraId="76D89E67" w14:textId="77777777" w:rsidR="00D474C3" w:rsidRPr="00D474C3" w:rsidRDefault="00D474C3" w:rsidP="00F9549E">
      <w:pPr>
        <w:pStyle w:val="Prrafodelista"/>
        <w:numPr>
          <w:ilvl w:val="0"/>
          <w:numId w:val="36"/>
        </w:numPr>
        <w:spacing w:after="0" w:line="240" w:lineRule="auto"/>
        <w:ind w:left="360"/>
        <w:jc w:val="both"/>
        <w:rPr>
          <w:rFonts w:ascii="Arial Narrow" w:hAnsi="Arial Narrow" w:cs="Arial"/>
        </w:rPr>
      </w:pPr>
      <w:r w:rsidRPr="00D474C3">
        <w:rPr>
          <w:rFonts w:ascii="Arial Narrow" w:hAnsi="Arial Narrow" w:cs="Arial"/>
        </w:rPr>
        <w:t>Colombia tiene el compromiso de actuar con solidaridad frente al problema humanitario de la migración y garantizar la protección integral de los NNA que hagan presencia en nuestro territorio.</w:t>
      </w:r>
    </w:p>
    <w:p w14:paraId="6F41CF53" w14:textId="77777777" w:rsidR="00D474C3" w:rsidRPr="0058123F" w:rsidRDefault="00D474C3" w:rsidP="00D474C3">
      <w:pPr>
        <w:spacing w:after="0" w:line="240" w:lineRule="auto"/>
        <w:jc w:val="both"/>
        <w:rPr>
          <w:rFonts w:ascii="Arial Narrow" w:hAnsi="Arial Narrow" w:cs="Arial"/>
        </w:rPr>
      </w:pPr>
    </w:p>
    <w:p w14:paraId="4ABB915F" w14:textId="77777777" w:rsidR="00D474C3" w:rsidRPr="00D474C3" w:rsidRDefault="00D474C3" w:rsidP="00D474C3">
      <w:pPr>
        <w:spacing w:after="0" w:line="240" w:lineRule="auto"/>
        <w:jc w:val="both"/>
        <w:rPr>
          <w:rFonts w:ascii="Arial Narrow" w:hAnsi="Arial Narrow" w:cs="Arial"/>
          <w:b/>
        </w:rPr>
      </w:pPr>
      <w:r w:rsidRPr="00D474C3">
        <w:rPr>
          <w:rFonts w:ascii="Arial Narrow" w:hAnsi="Arial Narrow" w:cs="Arial"/>
          <w:b/>
        </w:rPr>
        <w:t>Contexto</w:t>
      </w:r>
    </w:p>
    <w:p w14:paraId="18C4CAD9" w14:textId="77777777" w:rsidR="00D474C3" w:rsidRPr="0058123F" w:rsidRDefault="00D474C3" w:rsidP="00D474C3">
      <w:pPr>
        <w:spacing w:after="0" w:line="240" w:lineRule="auto"/>
        <w:jc w:val="both"/>
        <w:rPr>
          <w:rFonts w:ascii="Arial Narrow" w:hAnsi="Arial Narrow" w:cs="Arial"/>
        </w:rPr>
      </w:pPr>
    </w:p>
    <w:p w14:paraId="50A6986F" w14:textId="77777777" w:rsidR="00D474C3" w:rsidRPr="00EE7F65" w:rsidRDefault="00D474C3" w:rsidP="00F9549E">
      <w:pPr>
        <w:pStyle w:val="Prrafodelista"/>
        <w:numPr>
          <w:ilvl w:val="0"/>
          <w:numId w:val="37"/>
        </w:numPr>
        <w:spacing w:after="0" w:line="240" w:lineRule="auto"/>
        <w:jc w:val="both"/>
        <w:rPr>
          <w:rFonts w:ascii="Arial Narrow" w:hAnsi="Arial Narrow" w:cs="Arial"/>
          <w:highlight w:val="cyan"/>
        </w:rPr>
      </w:pPr>
      <w:commentRangeStart w:id="41"/>
      <w:r w:rsidRPr="00EE7F65">
        <w:rPr>
          <w:rFonts w:ascii="Arial Narrow" w:hAnsi="Arial Narrow" w:cs="Arial"/>
          <w:highlight w:val="cyan"/>
        </w:rPr>
        <w:t xml:space="preserve">En Colombia residen 1’032.016 venezolanos, el 56% tiene un estatus migratorio regular, 23% se encuentran en proceso de regulación y el 21% tiene estatus irregular. </w:t>
      </w:r>
      <w:commentRangeEnd w:id="41"/>
      <w:r w:rsidR="00B534E1">
        <w:rPr>
          <w:rStyle w:val="Refdecomentario"/>
        </w:rPr>
        <w:commentReference w:id="41"/>
      </w:r>
    </w:p>
    <w:p w14:paraId="2232BD9B" w14:textId="77777777" w:rsidR="00D474C3" w:rsidRDefault="008A6CE8" w:rsidP="00F9549E">
      <w:pPr>
        <w:pStyle w:val="Prrafodelista"/>
        <w:numPr>
          <w:ilvl w:val="0"/>
          <w:numId w:val="37"/>
        </w:numPr>
        <w:spacing w:after="0" w:line="240" w:lineRule="auto"/>
        <w:jc w:val="both"/>
        <w:rPr>
          <w:rFonts w:ascii="Arial Narrow" w:hAnsi="Arial Narrow" w:cs="Arial"/>
          <w:highlight w:val="yellow"/>
        </w:rPr>
      </w:pPr>
      <w:r>
        <w:rPr>
          <w:rFonts w:ascii="Arial Narrow" w:hAnsi="Arial Narrow" w:cs="Arial"/>
          <w:highlight w:val="yellow"/>
        </w:rPr>
        <w:t>118.190</w:t>
      </w:r>
      <w:r w:rsidR="00D474C3" w:rsidRPr="00EE7F65">
        <w:rPr>
          <w:rFonts w:ascii="Arial Narrow" w:hAnsi="Arial Narrow" w:cs="Arial"/>
          <w:highlight w:val="yellow"/>
        </w:rPr>
        <w:t xml:space="preserve"> NNA venezolanos se han identificado en el Registro Administrativo para los Migrantes Venezolanos –RAMV– y en el Permiso Especial de Permanencia –PEP–</w:t>
      </w:r>
      <w:r w:rsidR="00EE7F65">
        <w:rPr>
          <w:rFonts w:ascii="Arial Narrow" w:hAnsi="Arial Narrow" w:cs="Arial"/>
          <w:highlight w:val="yellow"/>
        </w:rPr>
        <w:t>, a junio de 2018</w:t>
      </w:r>
      <w:r w:rsidR="00D474C3" w:rsidRPr="00EE7F65">
        <w:rPr>
          <w:rFonts w:ascii="Arial Narrow" w:hAnsi="Arial Narrow" w:cs="Arial"/>
          <w:highlight w:val="yellow"/>
        </w:rPr>
        <w:t>.</w:t>
      </w:r>
    </w:p>
    <w:p w14:paraId="0FA0B0A3" w14:textId="77777777" w:rsidR="00E53DE5" w:rsidRPr="00EE7F65" w:rsidRDefault="00E53DE5" w:rsidP="00E53DE5">
      <w:pPr>
        <w:pStyle w:val="Prrafodelista"/>
        <w:spacing w:after="0" w:line="240" w:lineRule="auto"/>
        <w:ind w:left="360"/>
        <w:jc w:val="both"/>
        <w:rPr>
          <w:rFonts w:ascii="Arial Narrow" w:hAnsi="Arial Narrow" w:cs="Arial"/>
          <w:highlight w:val="yellow"/>
        </w:rPr>
      </w:pPr>
    </w:p>
    <w:p w14:paraId="22A52213" w14:textId="77777777" w:rsidR="00D474C3" w:rsidRPr="0058123F" w:rsidRDefault="00D474C3" w:rsidP="00D474C3">
      <w:pPr>
        <w:spacing w:after="0" w:line="240" w:lineRule="auto"/>
        <w:jc w:val="both"/>
        <w:rPr>
          <w:rFonts w:ascii="Arial Narrow" w:hAnsi="Arial Narrow" w:cs="Arial"/>
        </w:rPr>
      </w:pPr>
    </w:p>
    <w:p w14:paraId="341909F8" w14:textId="77777777" w:rsidR="00D474C3" w:rsidRPr="00D474C3" w:rsidRDefault="00D474C3" w:rsidP="00D474C3">
      <w:pPr>
        <w:spacing w:after="0" w:line="240" w:lineRule="auto"/>
        <w:jc w:val="both"/>
        <w:rPr>
          <w:rFonts w:ascii="Arial Narrow" w:hAnsi="Arial Narrow" w:cs="Arial"/>
          <w:b/>
        </w:rPr>
      </w:pPr>
      <w:r w:rsidRPr="00D474C3">
        <w:rPr>
          <w:rFonts w:ascii="Arial Narrow" w:hAnsi="Arial Narrow" w:cs="Arial"/>
          <w:b/>
        </w:rPr>
        <w:t>Postura ICBF</w:t>
      </w:r>
    </w:p>
    <w:p w14:paraId="3FA04B7B" w14:textId="77777777" w:rsidR="00D474C3" w:rsidRPr="00D474C3" w:rsidRDefault="00D474C3" w:rsidP="00F9549E">
      <w:pPr>
        <w:pStyle w:val="Prrafodelista"/>
        <w:numPr>
          <w:ilvl w:val="0"/>
          <w:numId w:val="38"/>
        </w:numPr>
        <w:spacing w:after="0" w:line="240" w:lineRule="auto"/>
        <w:jc w:val="both"/>
        <w:rPr>
          <w:rFonts w:ascii="Arial Narrow" w:hAnsi="Arial Narrow" w:cs="Arial"/>
        </w:rPr>
      </w:pPr>
      <w:r w:rsidRPr="00D474C3">
        <w:rPr>
          <w:rFonts w:ascii="Arial Narrow" w:hAnsi="Arial Narrow" w:cs="Arial"/>
        </w:rPr>
        <w:t xml:space="preserve">El Instituto Colombiano de Bienestar Familiar, es la entidad del Estado colombiano que trabaja por la prevención y protección integral de la primera infancia, la niñez, la adolescencia y el bienestar de las familias en Colombia. Brinda atención especialmente a aquellos en condiciones de amenaza o vulneración de sus derechos. </w:t>
      </w:r>
    </w:p>
    <w:p w14:paraId="037C861A" w14:textId="77777777" w:rsidR="00D474C3" w:rsidRPr="00D474C3" w:rsidRDefault="00D474C3" w:rsidP="00F9549E">
      <w:pPr>
        <w:pStyle w:val="Prrafodelista"/>
        <w:numPr>
          <w:ilvl w:val="0"/>
          <w:numId w:val="38"/>
        </w:numPr>
        <w:spacing w:after="0" w:line="240" w:lineRule="auto"/>
        <w:jc w:val="both"/>
        <w:rPr>
          <w:rFonts w:ascii="Arial Narrow" w:hAnsi="Arial Narrow" w:cs="Arial"/>
        </w:rPr>
      </w:pPr>
      <w:r w:rsidRPr="00D474C3">
        <w:rPr>
          <w:rFonts w:ascii="Arial Narrow" w:hAnsi="Arial Narrow" w:cs="Arial"/>
        </w:rPr>
        <w:t>En el marco de sus competencias ha atendido y seguirá atendiendo a los NNA que se encuentren en el territorio colombiano sin importar su nacionalidad o estatus migratorio.</w:t>
      </w:r>
    </w:p>
    <w:p w14:paraId="5B3153CF" w14:textId="77777777" w:rsidR="00D474C3" w:rsidRPr="0058123F" w:rsidRDefault="00D474C3" w:rsidP="00D474C3">
      <w:pPr>
        <w:spacing w:after="0" w:line="240" w:lineRule="auto"/>
        <w:jc w:val="both"/>
        <w:rPr>
          <w:rFonts w:ascii="Arial Narrow" w:hAnsi="Arial Narrow" w:cs="Arial"/>
        </w:rPr>
      </w:pPr>
    </w:p>
    <w:p w14:paraId="0E69072A" w14:textId="77777777" w:rsidR="00D474C3" w:rsidRPr="00D474C3" w:rsidRDefault="00D474C3" w:rsidP="00D474C3">
      <w:pPr>
        <w:spacing w:after="0" w:line="240" w:lineRule="auto"/>
        <w:jc w:val="both"/>
        <w:rPr>
          <w:rFonts w:ascii="Arial Narrow" w:hAnsi="Arial Narrow" w:cs="Arial"/>
          <w:b/>
        </w:rPr>
      </w:pPr>
      <w:r w:rsidRPr="00D474C3">
        <w:rPr>
          <w:rFonts w:ascii="Arial Narrow" w:hAnsi="Arial Narrow" w:cs="Arial"/>
          <w:b/>
        </w:rPr>
        <w:t>Acciones ICBF</w:t>
      </w:r>
    </w:p>
    <w:p w14:paraId="6E449D5D" w14:textId="77777777" w:rsidR="00D474C3" w:rsidRPr="0058123F" w:rsidRDefault="00D474C3" w:rsidP="00D474C3">
      <w:pPr>
        <w:spacing w:after="0" w:line="240" w:lineRule="auto"/>
        <w:jc w:val="both"/>
        <w:rPr>
          <w:rFonts w:ascii="Arial Narrow" w:hAnsi="Arial Narrow" w:cs="Arial"/>
        </w:rPr>
      </w:pPr>
    </w:p>
    <w:p w14:paraId="5955E116" w14:textId="77777777" w:rsidR="00982CCA" w:rsidRPr="00EE7F65" w:rsidRDefault="00982CCA" w:rsidP="00F9549E">
      <w:pPr>
        <w:pStyle w:val="Prrafodelista"/>
        <w:numPr>
          <w:ilvl w:val="0"/>
          <w:numId w:val="15"/>
        </w:numPr>
        <w:spacing w:after="0" w:line="240" w:lineRule="auto"/>
        <w:ind w:left="360"/>
        <w:jc w:val="both"/>
        <w:rPr>
          <w:rFonts w:ascii="Arial Narrow" w:hAnsi="Arial Narrow" w:cs="Arial"/>
          <w:color w:val="000000"/>
          <w:highlight w:val="yellow"/>
          <w:lang w:val="es-ES"/>
        </w:rPr>
      </w:pPr>
      <w:r w:rsidRPr="00EE7F65">
        <w:rPr>
          <w:rFonts w:ascii="Arial Narrow" w:hAnsi="Arial Narrow" w:cs="Arial"/>
          <w:color w:val="000000"/>
          <w:highlight w:val="yellow"/>
          <w:lang w:val="es-ES"/>
        </w:rPr>
        <w:t>El ICBF desde 2012</w:t>
      </w:r>
      <w:r w:rsidR="00694BBA" w:rsidRPr="00EE7F65">
        <w:rPr>
          <w:rFonts w:ascii="Arial Narrow" w:hAnsi="Arial Narrow" w:cs="Arial"/>
          <w:color w:val="000000"/>
          <w:highlight w:val="yellow"/>
          <w:lang w:val="es-ES"/>
        </w:rPr>
        <w:t xml:space="preserve"> hasta el </w:t>
      </w:r>
      <w:r w:rsidRPr="00EE7F65">
        <w:rPr>
          <w:rFonts w:ascii="Arial Narrow" w:hAnsi="Arial Narrow" w:cs="Arial"/>
          <w:color w:val="000000"/>
          <w:highlight w:val="yellow"/>
          <w:lang w:val="es-ES"/>
        </w:rPr>
        <w:t xml:space="preserve">31 de </w:t>
      </w:r>
      <w:r w:rsidR="00EE7F65">
        <w:rPr>
          <w:rFonts w:ascii="Arial Narrow" w:hAnsi="Arial Narrow" w:cs="Arial"/>
          <w:color w:val="000000"/>
          <w:highlight w:val="yellow"/>
          <w:lang w:val="es-ES"/>
        </w:rPr>
        <w:t>diciembre</w:t>
      </w:r>
      <w:r w:rsidRPr="00EE7F65">
        <w:rPr>
          <w:rFonts w:ascii="Arial Narrow" w:hAnsi="Arial Narrow" w:cs="Arial"/>
          <w:color w:val="000000"/>
          <w:highlight w:val="yellow"/>
          <w:lang w:val="es-ES"/>
        </w:rPr>
        <w:t xml:space="preserve"> de 2018</w:t>
      </w:r>
      <w:r w:rsidR="00694BBA" w:rsidRPr="00EE7F65">
        <w:rPr>
          <w:rFonts w:ascii="Arial Narrow" w:hAnsi="Arial Narrow" w:cs="Arial"/>
          <w:color w:val="000000"/>
          <w:highlight w:val="yellow"/>
          <w:lang w:val="es-ES"/>
        </w:rPr>
        <w:t xml:space="preserve">, ha aumentado </w:t>
      </w:r>
      <w:r w:rsidRPr="00EE7F65">
        <w:rPr>
          <w:rFonts w:ascii="Arial Narrow" w:hAnsi="Arial Narrow" w:cs="Arial"/>
          <w:color w:val="000000"/>
          <w:highlight w:val="yellow"/>
          <w:lang w:val="es-ES"/>
        </w:rPr>
        <w:t>sus atenciones a población procedente de Venezuela e</w:t>
      </w:r>
      <w:r w:rsidR="00694BBA" w:rsidRPr="00EE7F65">
        <w:rPr>
          <w:rFonts w:ascii="Arial Narrow" w:hAnsi="Arial Narrow" w:cs="Arial"/>
          <w:color w:val="000000"/>
          <w:highlight w:val="yellow"/>
          <w:lang w:val="es-ES"/>
        </w:rPr>
        <w:t>n las modalidades de prevención. E</w:t>
      </w:r>
      <w:r w:rsidRPr="00EE7F65">
        <w:rPr>
          <w:rFonts w:ascii="Arial Narrow" w:hAnsi="Arial Narrow" w:cs="Arial"/>
          <w:color w:val="000000"/>
          <w:highlight w:val="yellow"/>
          <w:lang w:val="es-ES"/>
        </w:rPr>
        <w:t xml:space="preserve">n lo corrido del último </w:t>
      </w:r>
      <w:r w:rsidR="00EE7F65">
        <w:rPr>
          <w:rFonts w:ascii="Arial Narrow" w:hAnsi="Arial Narrow" w:cs="Arial"/>
          <w:color w:val="000000"/>
          <w:highlight w:val="yellow"/>
          <w:lang w:val="es-ES"/>
        </w:rPr>
        <w:t>año estas han incrementado en 1</w:t>
      </w:r>
      <w:r w:rsidR="00E55858" w:rsidRPr="00EE7F65">
        <w:rPr>
          <w:rFonts w:ascii="Arial Narrow" w:hAnsi="Arial Narrow" w:cs="Arial"/>
          <w:color w:val="000000"/>
          <w:highlight w:val="yellow"/>
          <w:lang w:val="es-ES"/>
        </w:rPr>
        <w:t>8</w:t>
      </w:r>
      <w:r w:rsidR="00EE7F65">
        <w:rPr>
          <w:rFonts w:ascii="Arial Narrow" w:hAnsi="Arial Narrow" w:cs="Arial"/>
          <w:color w:val="000000"/>
          <w:highlight w:val="yellow"/>
          <w:lang w:val="es-ES"/>
        </w:rPr>
        <w:t>1</w:t>
      </w:r>
      <w:r w:rsidR="00E55858" w:rsidRPr="00EE7F65">
        <w:rPr>
          <w:rFonts w:ascii="Arial Narrow" w:hAnsi="Arial Narrow" w:cs="Arial"/>
          <w:color w:val="000000"/>
          <w:highlight w:val="yellow"/>
          <w:lang w:val="es-ES"/>
        </w:rPr>
        <w:t xml:space="preserve">% respecto con el año anterior; atendemos hoy a </w:t>
      </w:r>
      <w:r w:rsidR="00EE7F65">
        <w:rPr>
          <w:rFonts w:ascii="Arial Narrow" w:hAnsi="Arial Narrow" w:cs="Arial"/>
          <w:color w:val="000000"/>
          <w:highlight w:val="yellow"/>
          <w:lang w:val="es-ES"/>
        </w:rPr>
        <w:t>62.247</w:t>
      </w:r>
      <w:r w:rsidRPr="00EE7F65">
        <w:rPr>
          <w:rFonts w:ascii="Arial Narrow" w:hAnsi="Arial Narrow" w:cs="Arial"/>
          <w:color w:val="000000"/>
          <w:highlight w:val="yellow"/>
          <w:lang w:val="es-ES"/>
        </w:rPr>
        <w:t xml:space="preserve"> NNA atendidos en 2018 frente a 22.113 en el 2017</w:t>
      </w:r>
      <w:r w:rsidR="00C91504" w:rsidRPr="00EE7F65">
        <w:rPr>
          <w:rFonts w:ascii="Arial Narrow" w:hAnsi="Arial Narrow" w:cs="Arial"/>
          <w:color w:val="000000"/>
          <w:highlight w:val="yellow"/>
          <w:lang w:val="es-ES"/>
        </w:rPr>
        <w:t>.</w:t>
      </w:r>
    </w:p>
    <w:p w14:paraId="4EA8DCD6" w14:textId="3BD38104" w:rsidR="00C91504" w:rsidRPr="004B3992" w:rsidRDefault="00C91504" w:rsidP="00F9549E">
      <w:pPr>
        <w:pStyle w:val="Prrafodelista"/>
        <w:numPr>
          <w:ilvl w:val="0"/>
          <w:numId w:val="15"/>
        </w:numPr>
        <w:spacing w:after="0" w:line="240" w:lineRule="auto"/>
        <w:ind w:left="360"/>
        <w:jc w:val="both"/>
        <w:rPr>
          <w:rFonts w:ascii="Arial Narrow" w:hAnsi="Arial Narrow" w:cs="Arial"/>
          <w:color w:val="000000"/>
          <w:highlight w:val="yellow"/>
          <w:lang w:val="es-ES"/>
        </w:rPr>
      </w:pPr>
      <w:r w:rsidRPr="004B3992">
        <w:rPr>
          <w:rFonts w:ascii="Arial Narrow" w:hAnsi="Arial Narrow" w:cs="Arial"/>
          <w:color w:val="000000"/>
          <w:highlight w:val="yellow"/>
          <w:lang w:val="es-ES"/>
        </w:rPr>
        <w:t xml:space="preserve">En 2018 la inversión para atender a los migrantes venezolanos asciende a </w:t>
      </w:r>
      <w:r w:rsidRPr="004B3992">
        <w:rPr>
          <w:rFonts w:ascii="Arial Narrow" w:hAnsi="Arial Narrow" w:cs="Arial"/>
          <w:color w:val="FF0000"/>
          <w:highlight w:val="yellow"/>
        </w:rPr>
        <w:t>$14</w:t>
      </w:r>
      <w:ins w:id="42" w:author="Luz Helena Trujillo Forero" w:date="2019-01-31T15:43:00Z">
        <w:r w:rsidR="00261196">
          <w:rPr>
            <w:rFonts w:ascii="Arial Narrow" w:hAnsi="Arial Narrow" w:cs="Arial"/>
            <w:color w:val="FF0000"/>
            <w:highlight w:val="yellow"/>
          </w:rPr>
          <w:t>5</w:t>
        </w:r>
      </w:ins>
      <w:r w:rsidRPr="004B3992">
        <w:rPr>
          <w:rFonts w:ascii="Arial Narrow" w:hAnsi="Arial Narrow" w:cs="Arial"/>
          <w:color w:val="FF0000"/>
          <w:highlight w:val="yellow"/>
        </w:rPr>
        <w:t>.</w:t>
      </w:r>
      <w:ins w:id="43" w:author="Luz Helena Trujillo Forero" w:date="2019-01-31T15:43:00Z">
        <w:r w:rsidR="00A4227E">
          <w:rPr>
            <w:rFonts w:ascii="Arial Narrow" w:hAnsi="Arial Narrow" w:cs="Arial"/>
            <w:color w:val="FF0000"/>
            <w:highlight w:val="yellow"/>
          </w:rPr>
          <w:t>308</w:t>
        </w:r>
        <w:r w:rsidR="00A4227E" w:rsidRPr="004B3992">
          <w:rPr>
            <w:rFonts w:ascii="Arial Narrow" w:hAnsi="Arial Narrow" w:cs="Arial"/>
            <w:color w:val="FF0000"/>
            <w:highlight w:val="yellow"/>
          </w:rPr>
          <w:t xml:space="preserve"> </w:t>
        </w:r>
      </w:ins>
      <w:r w:rsidRPr="004B3992">
        <w:rPr>
          <w:rFonts w:ascii="Arial Narrow" w:hAnsi="Arial Narrow" w:cs="Arial"/>
          <w:color w:val="FF0000"/>
          <w:highlight w:val="yellow"/>
        </w:rPr>
        <w:t>millones</w:t>
      </w:r>
      <w:r w:rsidRPr="004B3992">
        <w:rPr>
          <w:rFonts w:ascii="Arial Narrow" w:hAnsi="Arial Narrow" w:cs="Arial"/>
          <w:highlight w:val="yellow"/>
        </w:rPr>
        <w:t>.</w:t>
      </w:r>
    </w:p>
    <w:p w14:paraId="3F2CE166" w14:textId="65A7D247" w:rsidR="00D1554A" w:rsidRDefault="00AB0A86" w:rsidP="00F9549E">
      <w:pPr>
        <w:pStyle w:val="Prrafodelista"/>
        <w:numPr>
          <w:ilvl w:val="0"/>
          <w:numId w:val="34"/>
        </w:numPr>
        <w:spacing w:after="0" w:line="240" w:lineRule="auto"/>
        <w:jc w:val="both"/>
        <w:rPr>
          <w:rFonts w:ascii="Arial Narrow" w:hAnsi="Arial Narrow" w:cs="Arial"/>
        </w:rPr>
      </w:pPr>
      <w:r w:rsidRPr="004B3992">
        <w:rPr>
          <w:rFonts w:ascii="Arial Narrow" w:hAnsi="Arial Narrow" w:cs="Arial"/>
          <w:highlight w:val="yellow"/>
        </w:rPr>
        <w:t xml:space="preserve">En </w:t>
      </w:r>
      <w:r w:rsidR="00982CCA" w:rsidRPr="004B3992">
        <w:rPr>
          <w:rFonts w:ascii="Arial Narrow" w:hAnsi="Arial Narrow" w:cs="Arial"/>
          <w:highlight w:val="yellow"/>
        </w:rPr>
        <w:t>primera infancia</w:t>
      </w:r>
      <w:r w:rsidRPr="004B3992">
        <w:rPr>
          <w:rFonts w:ascii="Arial Narrow" w:hAnsi="Arial Narrow" w:cs="Arial"/>
          <w:highlight w:val="yellow"/>
        </w:rPr>
        <w:t xml:space="preserve"> son atendidos </w:t>
      </w:r>
      <w:r w:rsidR="008A6CE8" w:rsidRPr="004B3992">
        <w:rPr>
          <w:rFonts w:ascii="Arial Narrow" w:hAnsi="Arial Narrow" w:cs="Arial"/>
          <w:highlight w:val="yellow"/>
        </w:rPr>
        <w:t xml:space="preserve">59.172 </w:t>
      </w:r>
      <w:r w:rsidR="00982CCA" w:rsidRPr="004B3992">
        <w:rPr>
          <w:rFonts w:ascii="Arial Narrow" w:hAnsi="Arial Narrow" w:cs="Arial"/>
          <w:highlight w:val="yellow"/>
        </w:rPr>
        <w:t>niños y niñas (95.</w:t>
      </w:r>
      <w:r w:rsidR="008A6CE8" w:rsidRPr="004B3992">
        <w:rPr>
          <w:rFonts w:ascii="Arial Narrow" w:hAnsi="Arial Narrow" w:cs="Arial"/>
          <w:highlight w:val="yellow"/>
        </w:rPr>
        <w:t>06</w:t>
      </w:r>
      <w:r w:rsidR="00982CCA" w:rsidRPr="004B3992">
        <w:rPr>
          <w:rFonts w:ascii="Arial Narrow" w:hAnsi="Arial Narrow" w:cs="Arial"/>
          <w:highlight w:val="yellow"/>
        </w:rPr>
        <w:t>%), seguido de 1.</w:t>
      </w:r>
      <w:r w:rsidR="008A6CE8" w:rsidRPr="004B3992">
        <w:rPr>
          <w:rFonts w:ascii="Arial Narrow" w:hAnsi="Arial Narrow" w:cs="Arial"/>
          <w:highlight w:val="yellow"/>
        </w:rPr>
        <w:t>755</w:t>
      </w:r>
      <w:r w:rsidR="00982CCA" w:rsidRPr="004B3992">
        <w:rPr>
          <w:rFonts w:ascii="Arial Narrow" w:hAnsi="Arial Narrow" w:cs="Arial"/>
          <w:highlight w:val="yellow"/>
        </w:rPr>
        <w:t xml:space="preserve"> en </w:t>
      </w:r>
      <w:r w:rsidRPr="004B3992">
        <w:rPr>
          <w:rFonts w:ascii="Arial Narrow" w:hAnsi="Arial Narrow" w:cs="Arial"/>
          <w:highlight w:val="yellow"/>
        </w:rPr>
        <w:t>n</w:t>
      </w:r>
      <w:r w:rsidR="00982CCA" w:rsidRPr="004B3992">
        <w:rPr>
          <w:rFonts w:ascii="Arial Narrow" w:hAnsi="Arial Narrow" w:cs="Arial"/>
          <w:highlight w:val="yellow"/>
        </w:rPr>
        <w:t xml:space="preserve">iñez y </w:t>
      </w:r>
      <w:r w:rsidRPr="004B3992">
        <w:rPr>
          <w:rFonts w:ascii="Arial Narrow" w:hAnsi="Arial Narrow" w:cs="Arial"/>
          <w:highlight w:val="yellow"/>
        </w:rPr>
        <w:t>a</w:t>
      </w:r>
      <w:r w:rsidR="008A6CE8" w:rsidRPr="004B3992">
        <w:rPr>
          <w:rFonts w:ascii="Arial Narrow" w:hAnsi="Arial Narrow" w:cs="Arial"/>
          <w:highlight w:val="yellow"/>
        </w:rPr>
        <w:t>dolescencia (2.82</w:t>
      </w:r>
      <w:r w:rsidR="00982CCA" w:rsidRPr="004B3992">
        <w:rPr>
          <w:rFonts w:ascii="Arial Narrow" w:hAnsi="Arial Narrow" w:cs="Arial"/>
          <w:highlight w:val="yellow"/>
        </w:rPr>
        <w:t xml:space="preserve">%), </w:t>
      </w:r>
      <w:r w:rsidR="008A6CE8" w:rsidRPr="004B3992">
        <w:rPr>
          <w:rFonts w:ascii="Arial Narrow" w:hAnsi="Arial Narrow" w:cs="Arial"/>
          <w:highlight w:val="yellow"/>
        </w:rPr>
        <w:t>1.037</w:t>
      </w:r>
      <w:r w:rsidR="00982CCA" w:rsidRPr="004B3992">
        <w:rPr>
          <w:rFonts w:ascii="Arial Narrow" w:hAnsi="Arial Narrow" w:cs="Arial"/>
          <w:highlight w:val="yellow"/>
        </w:rPr>
        <w:t xml:space="preserve"> beneficiarios en </w:t>
      </w:r>
      <w:r w:rsidRPr="004B3992">
        <w:rPr>
          <w:rFonts w:ascii="Arial Narrow" w:hAnsi="Arial Narrow" w:cs="Arial"/>
          <w:highlight w:val="yellow"/>
        </w:rPr>
        <w:t>f</w:t>
      </w:r>
      <w:r w:rsidR="00982CCA" w:rsidRPr="004B3992">
        <w:rPr>
          <w:rFonts w:ascii="Arial Narrow" w:hAnsi="Arial Narrow" w:cs="Arial"/>
          <w:highlight w:val="yellow"/>
        </w:rPr>
        <w:t xml:space="preserve">amilias y </w:t>
      </w:r>
      <w:r w:rsidRPr="004B3992">
        <w:rPr>
          <w:rFonts w:ascii="Arial Narrow" w:hAnsi="Arial Narrow" w:cs="Arial"/>
          <w:highlight w:val="yellow"/>
        </w:rPr>
        <w:t>c</w:t>
      </w:r>
      <w:r w:rsidR="00982CCA" w:rsidRPr="004B3992">
        <w:rPr>
          <w:rFonts w:ascii="Arial Narrow" w:hAnsi="Arial Narrow" w:cs="Arial"/>
          <w:highlight w:val="yellow"/>
        </w:rPr>
        <w:t>omunidades (1.6</w:t>
      </w:r>
      <w:r w:rsidR="008A6CE8" w:rsidRPr="004B3992">
        <w:rPr>
          <w:rFonts w:ascii="Arial Narrow" w:hAnsi="Arial Narrow" w:cs="Arial"/>
          <w:highlight w:val="yellow"/>
        </w:rPr>
        <w:t>7</w:t>
      </w:r>
      <w:r w:rsidR="00982CCA" w:rsidRPr="004B3992">
        <w:rPr>
          <w:rFonts w:ascii="Arial Narrow" w:hAnsi="Arial Narrow" w:cs="Arial"/>
          <w:highlight w:val="yellow"/>
        </w:rPr>
        <w:t>%) y 2</w:t>
      </w:r>
      <w:r w:rsidR="008A6CE8" w:rsidRPr="004B3992">
        <w:rPr>
          <w:rFonts w:ascii="Arial Narrow" w:hAnsi="Arial Narrow" w:cs="Arial"/>
          <w:highlight w:val="yellow"/>
        </w:rPr>
        <w:t>83</w:t>
      </w:r>
      <w:r w:rsidR="00982CCA" w:rsidRPr="004B3992">
        <w:rPr>
          <w:rFonts w:ascii="Arial Narrow" w:hAnsi="Arial Narrow" w:cs="Arial"/>
          <w:highlight w:val="yellow"/>
        </w:rPr>
        <w:t xml:space="preserve"> Nutrición (0,45%)</w:t>
      </w:r>
      <w:r w:rsidRPr="004B3992">
        <w:rPr>
          <w:rFonts w:ascii="Arial Narrow" w:hAnsi="Arial Narrow" w:cs="Arial"/>
          <w:highlight w:val="yellow"/>
        </w:rPr>
        <w:t>; así mismo, se ha</w:t>
      </w:r>
      <w:r w:rsidRPr="0058123F">
        <w:rPr>
          <w:rFonts w:ascii="Arial Narrow" w:hAnsi="Arial Narrow" w:cs="Arial"/>
        </w:rPr>
        <w:t xml:space="preserve"> </w:t>
      </w:r>
      <w:r w:rsidR="004B3992">
        <w:rPr>
          <w:rFonts w:ascii="Arial Narrow" w:hAnsi="Arial Narrow" w:cs="Arial"/>
          <w:highlight w:val="yellow"/>
        </w:rPr>
        <w:t>atendido 3.505</w:t>
      </w:r>
      <w:r w:rsidRPr="004B3992">
        <w:rPr>
          <w:rFonts w:ascii="Arial Narrow" w:hAnsi="Arial Narrow" w:cs="Arial"/>
          <w:highlight w:val="yellow"/>
        </w:rPr>
        <w:t xml:space="preserve"> mujeres gestantes</w:t>
      </w:r>
      <w:r w:rsidR="00982CCA" w:rsidRPr="004B3992">
        <w:rPr>
          <w:rFonts w:ascii="Arial Narrow" w:hAnsi="Arial Narrow" w:cs="Arial"/>
          <w:highlight w:val="yellow"/>
        </w:rPr>
        <w:t xml:space="preserve">; </w:t>
      </w:r>
      <w:r w:rsidRPr="004B3992">
        <w:rPr>
          <w:rFonts w:ascii="Arial Narrow" w:hAnsi="Arial Narrow" w:cs="Arial"/>
          <w:highlight w:val="yellow"/>
        </w:rPr>
        <w:t xml:space="preserve">La inversión total es de </w:t>
      </w:r>
      <w:r w:rsidR="00982CCA" w:rsidRPr="004B3992">
        <w:rPr>
          <w:rFonts w:ascii="Arial Narrow" w:hAnsi="Arial Narrow" w:cs="Arial"/>
          <w:color w:val="FF0000"/>
          <w:highlight w:val="yellow"/>
        </w:rPr>
        <w:t>$</w:t>
      </w:r>
      <w:commentRangeStart w:id="44"/>
      <w:proofErr w:type="spellStart"/>
      <w:ins w:id="45" w:author="Javier Andres Rubio Saenz" w:date="2019-01-31T19:10:00Z">
        <w:r w:rsidR="00243DEF">
          <w:rPr>
            <w:rFonts w:ascii="Arial Narrow" w:hAnsi="Arial Narrow" w:cs="Arial"/>
            <w:color w:val="FF0000"/>
            <w:highlight w:val="yellow"/>
          </w:rPr>
          <w:t>xxx</w:t>
        </w:r>
      </w:ins>
      <w:ins w:id="46" w:author="Javier Andres Rubio Saenz" w:date="2019-01-31T19:11:00Z">
        <w:r w:rsidR="00243DEF">
          <w:rPr>
            <w:rFonts w:ascii="Arial Narrow" w:hAnsi="Arial Narrow" w:cs="Arial"/>
            <w:color w:val="FF0000"/>
            <w:highlight w:val="yellow"/>
          </w:rPr>
          <w:t>.xxx</w:t>
        </w:r>
      </w:ins>
      <w:proofErr w:type="spellEnd"/>
      <w:ins w:id="47" w:author="Luz Helena Trujillo Forero" w:date="2019-01-31T15:43:00Z">
        <w:r w:rsidR="00A4227E" w:rsidRPr="004B3992">
          <w:rPr>
            <w:rFonts w:ascii="Arial Narrow" w:hAnsi="Arial Narrow" w:cs="Arial"/>
            <w:color w:val="FF0000"/>
            <w:highlight w:val="yellow"/>
          </w:rPr>
          <w:t xml:space="preserve"> </w:t>
        </w:r>
      </w:ins>
      <w:commentRangeEnd w:id="44"/>
      <w:r w:rsidR="00243DEF">
        <w:rPr>
          <w:rStyle w:val="Refdecomentario"/>
        </w:rPr>
        <w:commentReference w:id="44"/>
      </w:r>
      <w:r w:rsidRPr="004B3992">
        <w:rPr>
          <w:rFonts w:ascii="Arial Narrow" w:hAnsi="Arial Narrow" w:cs="Arial"/>
          <w:color w:val="FF0000"/>
          <w:highlight w:val="yellow"/>
        </w:rPr>
        <w:t>millones</w:t>
      </w:r>
      <w:r w:rsidR="00982CCA" w:rsidRPr="004B3992">
        <w:rPr>
          <w:rFonts w:ascii="Arial Narrow" w:hAnsi="Arial Narrow" w:cs="Arial"/>
          <w:highlight w:val="yellow"/>
        </w:rPr>
        <w:t>.</w:t>
      </w:r>
      <w:r w:rsidR="00982CCA" w:rsidRPr="0058123F">
        <w:rPr>
          <w:rFonts w:ascii="Arial Narrow" w:hAnsi="Arial Narrow" w:cs="Arial"/>
        </w:rPr>
        <w:t xml:space="preserve"> </w:t>
      </w:r>
    </w:p>
    <w:p w14:paraId="37CFCFDC" w14:textId="77777777" w:rsidR="00D1554A" w:rsidRPr="001C0A27" w:rsidRDefault="00D1554A" w:rsidP="00F9549E">
      <w:pPr>
        <w:pStyle w:val="Prrafodelista"/>
        <w:numPr>
          <w:ilvl w:val="0"/>
          <w:numId w:val="34"/>
        </w:numPr>
        <w:spacing w:after="0" w:line="240" w:lineRule="auto"/>
        <w:jc w:val="both"/>
        <w:rPr>
          <w:rFonts w:ascii="Arial Narrow" w:hAnsi="Arial Narrow" w:cs="Arial"/>
          <w:highlight w:val="yellow"/>
        </w:rPr>
      </w:pPr>
      <w:r w:rsidRPr="001C0A27">
        <w:rPr>
          <w:rFonts w:ascii="Arial Narrow" w:hAnsi="Arial Narrow" w:cs="Arial"/>
          <w:highlight w:val="yellow"/>
        </w:rPr>
        <w:t xml:space="preserve">Desde enero de 2015 hasta </w:t>
      </w:r>
      <w:r w:rsidR="001C0A27" w:rsidRPr="001C0A27">
        <w:rPr>
          <w:rFonts w:ascii="Arial Narrow" w:hAnsi="Arial Narrow" w:cs="Arial"/>
          <w:highlight w:val="yellow"/>
        </w:rPr>
        <w:t>diciembre</w:t>
      </w:r>
      <w:r w:rsidRPr="001C0A27">
        <w:rPr>
          <w:rFonts w:ascii="Arial Narrow" w:hAnsi="Arial Narrow" w:cs="Arial"/>
          <w:highlight w:val="yellow"/>
        </w:rPr>
        <w:t xml:space="preserve"> de 2018 han ingresado 1.</w:t>
      </w:r>
      <w:r w:rsidR="001C0A27" w:rsidRPr="001C0A27">
        <w:rPr>
          <w:rFonts w:ascii="Arial Narrow" w:hAnsi="Arial Narrow" w:cs="Arial"/>
          <w:highlight w:val="yellow"/>
        </w:rPr>
        <w:t>534</w:t>
      </w:r>
      <w:r w:rsidRPr="001C0A27">
        <w:rPr>
          <w:rFonts w:ascii="Arial Narrow" w:hAnsi="Arial Narrow" w:cs="Arial"/>
          <w:highlight w:val="yellow"/>
        </w:rPr>
        <w:t xml:space="preserve"> NNA venezolanos/as a un </w:t>
      </w:r>
      <w:r w:rsidR="001366BA" w:rsidRPr="001C0A27">
        <w:rPr>
          <w:rFonts w:ascii="Arial Narrow" w:hAnsi="Arial Narrow" w:cs="Arial"/>
          <w:highlight w:val="yellow"/>
        </w:rPr>
        <w:t>Proceso Administrativo de Restablecimiento de Derechos - PARD</w:t>
      </w:r>
      <w:r w:rsidRPr="001C0A27">
        <w:rPr>
          <w:rFonts w:ascii="Arial Narrow" w:hAnsi="Arial Narrow" w:cs="Arial"/>
          <w:highlight w:val="yellow"/>
        </w:rPr>
        <w:t>.</w:t>
      </w:r>
    </w:p>
    <w:p w14:paraId="3A66018A" w14:textId="77777777" w:rsidR="00982CCA" w:rsidRPr="001C0A27" w:rsidRDefault="008B4E3A" w:rsidP="00F9549E">
      <w:pPr>
        <w:pStyle w:val="Prrafodelista"/>
        <w:numPr>
          <w:ilvl w:val="0"/>
          <w:numId w:val="16"/>
        </w:numPr>
        <w:spacing w:after="0" w:line="240" w:lineRule="auto"/>
        <w:jc w:val="both"/>
        <w:rPr>
          <w:rFonts w:ascii="Arial Narrow" w:hAnsi="Arial Narrow" w:cs="Arial"/>
          <w:highlight w:val="yellow"/>
        </w:rPr>
      </w:pPr>
      <w:r w:rsidRPr="001C0A27">
        <w:rPr>
          <w:rFonts w:ascii="Arial Narrow" w:hAnsi="Arial Narrow" w:cs="Arial"/>
          <w:highlight w:val="yellow"/>
        </w:rPr>
        <w:t xml:space="preserve">El aumento en los </w:t>
      </w:r>
      <w:r w:rsidR="00982CCA" w:rsidRPr="001C0A27">
        <w:rPr>
          <w:rFonts w:ascii="Arial Narrow" w:hAnsi="Arial Narrow" w:cs="Arial"/>
          <w:highlight w:val="yellow"/>
        </w:rPr>
        <w:t xml:space="preserve">servicios de protección </w:t>
      </w:r>
      <w:r w:rsidRPr="001C0A27">
        <w:rPr>
          <w:rFonts w:ascii="Arial Narrow" w:hAnsi="Arial Narrow" w:cs="Arial"/>
          <w:highlight w:val="yellow"/>
        </w:rPr>
        <w:t xml:space="preserve">ha crecido </w:t>
      </w:r>
      <w:r w:rsidR="001C0A27">
        <w:rPr>
          <w:rFonts w:ascii="Arial Narrow" w:hAnsi="Arial Narrow" w:cs="Arial"/>
          <w:highlight w:val="yellow"/>
        </w:rPr>
        <w:t>256</w:t>
      </w:r>
      <w:r w:rsidR="00982CCA" w:rsidRPr="001C0A27">
        <w:rPr>
          <w:rFonts w:ascii="Arial Narrow" w:hAnsi="Arial Narrow" w:cs="Arial"/>
          <w:highlight w:val="yellow"/>
        </w:rPr>
        <w:t>% en la apertura de PARD</w:t>
      </w:r>
      <w:r w:rsidRPr="001C0A27">
        <w:rPr>
          <w:rFonts w:ascii="Arial Narrow" w:hAnsi="Arial Narrow" w:cs="Arial"/>
          <w:highlight w:val="yellow"/>
        </w:rPr>
        <w:t xml:space="preserve"> (2018); en </w:t>
      </w:r>
      <w:r w:rsidR="00982CCA" w:rsidRPr="001C0A27">
        <w:rPr>
          <w:rFonts w:ascii="Arial Narrow" w:hAnsi="Arial Narrow" w:cs="Arial"/>
          <w:highlight w:val="yellow"/>
        </w:rPr>
        <w:t xml:space="preserve">2018 </w:t>
      </w:r>
      <w:r w:rsidR="002C5AC7" w:rsidRPr="001C0A27">
        <w:rPr>
          <w:rFonts w:ascii="Arial Narrow" w:hAnsi="Arial Narrow" w:cs="Arial"/>
          <w:highlight w:val="yellow"/>
        </w:rPr>
        <w:t xml:space="preserve">son </w:t>
      </w:r>
      <w:r w:rsidR="001C0A27" w:rsidRPr="001C0A27">
        <w:rPr>
          <w:rFonts w:ascii="Arial Narrow" w:hAnsi="Arial Narrow" w:cs="Arial"/>
          <w:highlight w:val="yellow"/>
        </w:rPr>
        <w:t>1.068</w:t>
      </w:r>
      <w:r w:rsidR="00982CCA" w:rsidRPr="001C0A27">
        <w:rPr>
          <w:rFonts w:ascii="Arial Narrow" w:hAnsi="Arial Narrow" w:cs="Arial"/>
          <w:highlight w:val="yellow"/>
        </w:rPr>
        <w:t xml:space="preserve"> casos </w:t>
      </w:r>
      <w:r w:rsidR="002C5AC7" w:rsidRPr="001C0A27">
        <w:rPr>
          <w:rFonts w:ascii="Arial Narrow" w:hAnsi="Arial Narrow" w:cs="Arial"/>
          <w:highlight w:val="yellow"/>
        </w:rPr>
        <w:t>(</w:t>
      </w:r>
      <w:r w:rsidR="001C0A27">
        <w:rPr>
          <w:rFonts w:ascii="Arial Narrow" w:hAnsi="Arial Narrow" w:cs="Arial"/>
          <w:highlight w:val="yellow"/>
        </w:rPr>
        <w:t>diciembre</w:t>
      </w:r>
      <w:r w:rsidR="002C5AC7" w:rsidRPr="001C0A27">
        <w:rPr>
          <w:rFonts w:ascii="Arial Narrow" w:hAnsi="Arial Narrow" w:cs="Arial"/>
          <w:highlight w:val="yellow"/>
        </w:rPr>
        <w:t xml:space="preserve"> 3</w:t>
      </w:r>
      <w:r w:rsidR="001C0A27">
        <w:rPr>
          <w:rFonts w:ascii="Arial Narrow" w:hAnsi="Arial Narrow" w:cs="Arial"/>
          <w:highlight w:val="yellow"/>
        </w:rPr>
        <w:t>1</w:t>
      </w:r>
      <w:r w:rsidR="002C5AC7" w:rsidRPr="001C0A27">
        <w:rPr>
          <w:rFonts w:ascii="Arial Narrow" w:hAnsi="Arial Narrow" w:cs="Arial"/>
          <w:highlight w:val="yellow"/>
        </w:rPr>
        <w:t xml:space="preserve">/2018) </w:t>
      </w:r>
      <w:r w:rsidR="00982CCA" w:rsidRPr="001C0A27">
        <w:rPr>
          <w:rFonts w:ascii="Arial Narrow" w:hAnsi="Arial Narrow" w:cs="Arial"/>
          <w:highlight w:val="yellow"/>
        </w:rPr>
        <w:t>frente 300 casos en el 2017</w:t>
      </w:r>
    </w:p>
    <w:p w14:paraId="7655E412" w14:textId="77777777" w:rsidR="00982CCA" w:rsidRPr="0058123F" w:rsidRDefault="00AC4AB8" w:rsidP="00F9549E">
      <w:pPr>
        <w:pStyle w:val="Prrafodelista"/>
        <w:numPr>
          <w:ilvl w:val="0"/>
          <w:numId w:val="17"/>
        </w:numPr>
        <w:spacing w:after="0" w:line="240" w:lineRule="auto"/>
        <w:ind w:left="709"/>
        <w:jc w:val="both"/>
        <w:rPr>
          <w:rFonts w:ascii="Arial Narrow" w:hAnsi="Arial Narrow" w:cs="Arial"/>
        </w:rPr>
      </w:pPr>
      <w:r w:rsidRPr="00AC4AB8">
        <w:rPr>
          <w:rFonts w:ascii="Arial Narrow" w:hAnsi="Arial Narrow" w:cs="Arial"/>
        </w:rPr>
        <w:t>130 adolescentes de nacionalidad venezolana se encuentran vinculados en el Sistema de Responsabilidad Penal Adolescente – SRPA</w:t>
      </w:r>
      <w:r w:rsidR="00C91504">
        <w:rPr>
          <w:rFonts w:ascii="Arial Narrow" w:hAnsi="Arial Narrow" w:cs="Arial"/>
        </w:rPr>
        <w:t xml:space="preserve">: </w:t>
      </w:r>
      <w:r w:rsidR="00982CCA" w:rsidRPr="0058123F">
        <w:rPr>
          <w:rFonts w:ascii="Arial Narrow" w:hAnsi="Arial Narrow" w:cs="Arial"/>
        </w:rPr>
        <w:t xml:space="preserve">97 adolescentes más </w:t>
      </w:r>
      <w:r w:rsidR="007F6939" w:rsidRPr="0058123F">
        <w:rPr>
          <w:rFonts w:ascii="Arial Narrow" w:hAnsi="Arial Narrow" w:cs="Arial"/>
        </w:rPr>
        <w:t xml:space="preserve">(septiembre 30/2018) </w:t>
      </w:r>
      <w:r w:rsidR="00982CCA" w:rsidRPr="0058123F">
        <w:rPr>
          <w:rFonts w:ascii="Arial Narrow" w:hAnsi="Arial Narrow" w:cs="Arial"/>
        </w:rPr>
        <w:t>que en 2017</w:t>
      </w:r>
      <w:r w:rsidR="007F6939" w:rsidRPr="0058123F">
        <w:rPr>
          <w:rFonts w:ascii="Arial Narrow" w:hAnsi="Arial Narrow" w:cs="Arial"/>
        </w:rPr>
        <w:t>,</w:t>
      </w:r>
      <w:r w:rsidR="00982CCA" w:rsidRPr="0058123F">
        <w:rPr>
          <w:rFonts w:ascii="Arial Narrow" w:hAnsi="Arial Narrow" w:cs="Arial"/>
        </w:rPr>
        <w:t xml:space="preserve"> que cerró con 33 </w:t>
      </w:r>
      <w:commentRangeStart w:id="48"/>
      <w:r w:rsidR="00982CCA" w:rsidRPr="0058123F">
        <w:rPr>
          <w:rFonts w:ascii="Arial Narrow" w:hAnsi="Arial Narrow" w:cs="Arial"/>
        </w:rPr>
        <w:t>casos</w:t>
      </w:r>
      <w:commentRangeEnd w:id="48"/>
      <w:r w:rsidR="001C0A27">
        <w:rPr>
          <w:rStyle w:val="Refdecomentario"/>
        </w:rPr>
        <w:commentReference w:id="48"/>
      </w:r>
      <w:r w:rsidR="007F6939" w:rsidRPr="0058123F">
        <w:rPr>
          <w:rFonts w:ascii="Arial Narrow" w:hAnsi="Arial Narrow" w:cs="Arial"/>
        </w:rPr>
        <w:t>.</w:t>
      </w:r>
    </w:p>
    <w:p w14:paraId="581B77AE" w14:textId="77777777" w:rsidR="00982CCA" w:rsidRPr="001366BA" w:rsidRDefault="00982CCA" w:rsidP="00F9549E">
      <w:pPr>
        <w:pStyle w:val="Prrafodelista"/>
        <w:numPr>
          <w:ilvl w:val="0"/>
          <w:numId w:val="34"/>
        </w:numPr>
        <w:spacing w:after="0" w:line="240" w:lineRule="auto"/>
        <w:jc w:val="both"/>
        <w:rPr>
          <w:rFonts w:ascii="Arial Narrow" w:hAnsi="Arial Narrow" w:cs="Arial"/>
        </w:rPr>
      </w:pPr>
      <w:r w:rsidRPr="001366BA">
        <w:rPr>
          <w:rFonts w:ascii="Arial Narrow" w:hAnsi="Arial Narrow" w:cs="Arial"/>
        </w:rPr>
        <w:lastRenderedPageBreak/>
        <w:t xml:space="preserve">El ICBF </w:t>
      </w:r>
      <w:r w:rsidR="007F6939" w:rsidRPr="001366BA">
        <w:rPr>
          <w:rFonts w:ascii="Arial Narrow" w:hAnsi="Arial Narrow" w:cs="Arial"/>
        </w:rPr>
        <w:t xml:space="preserve">participa en </w:t>
      </w:r>
      <w:r w:rsidRPr="001366BA">
        <w:rPr>
          <w:rFonts w:ascii="Arial Narrow" w:hAnsi="Arial Narrow" w:cs="Arial"/>
        </w:rPr>
        <w:t>las instancias de articulación</w:t>
      </w:r>
      <w:r w:rsidR="007F6939" w:rsidRPr="001366BA">
        <w:rPr>
          <w:rFonts w:ascii="Arial Narrow" w:hAnsi="Arial Narrow" w:cs="Arial"/>
        </w:rPr>
        <w:t xml:space="preserve">: </w:t>
      </w:r>
      <w:r w:rsidRPr="001366BA">
        <w:rPr>
          <w:rFonts w:ascii="Arial Narrow" w:hAnsi="Arial Narrow" w:cs="Arial"/>
        </w:rPr>
        <w:t xml:space="preserve">Grupo Especial Migratorio, Puestos de Mando Unificado que se instalan en los departamentos y zonas críticas, Comisión Intersectorial para la Primera Infancia, el Sistema Nacional de Bienestar Familiar y la Comisión </w:t>
      </w:r>
      <w:proofErr w:type="gramStart"/>
      <w:r w:rsidRPr="001366BA">
        <w:rPr>
          <w:rFonts w:ascii="Arial Narrow" w:hAnsi="Arial Narrow" w:cs="Arial"/>
        </w:rPr>
        <w:t>Intersectorial  de</w:t>
      </w:r>
      <w:proofErr w:type="gramEnd"/>
      <w:r w:rsidRPr="001366BA">
        <w:rPr>
          <w:rFonts w:ascii="Arial Narrow" w:hAnsi="Arial Narrow" w:cs="Arial"/>
        </w:rPr>
        <w:t xml:space="preserve"> Migraciones</w:t>
      </w:r>
    </w:p>
    <w:p w14:paraId="30CB32D7" w14:textId="77777777" w:rsidR="00982CCA" w:rsidRPr="0058123F" w:rsidRDefault="00982CCA" w:rsidP="00F9549E">
      <w:pPr>
        <w:pStyle w:val="Prrafodelista"/>
        <w:numPr>
          <w:ilvl w:val="0"/>
          <w:numId w:val="34"/>
        </w:numPr>
        <w:spacing w:after="0" w:line="240" w:lineRule="auto"/>
        <w:jc w:val="both"/>
        <w:rPr>
          <w:rFonts w:ascii="Arial Narrow" w:hAnsi="Arial Narrow" w:cs="Arial"/>
        </w:rPr>
      </w:pPr>
      <w:r w:rsidRPr="0058123F">
        <w:rPr>
          <w:rFonts w:ascii="Arial Narrow" w:hAnsi="Arial Narrow" w:cs="Arial"/>
        </w:rPr>
        <w:t>El ICBF ha creado una Mesa Interna para articular las acciones con las diferentes áreas misionales y de apoyo con el fin de brindar una respuesta en coherencia a los principios de la protección integral y el interés superior de los NNA, bajo el liderazgo de la Subdirección General.</w:t>
      </w:r>
    </w:p>
    <w:p w14:paraId="7E6A39C5" w14:textId="77777777" w:rsidR="00982CCA" w:rsidRPr="0058123F" w:rsidRDefault="00982CCA" w:rsidP="00F9549E">
      <w:pPr>
        <w:pStyle w:val="Prrafodelista"/>
        <w:numPr>
          <w:ilvl w:val="0"/>
          <w:numId w:val="18"/>
        </w:numPr>
        <w:spacing w:after="0" w:line="240" w:lineRule="auto"/>
        <w:ind w:left="360"/>
        <w:jc w:val="both"/>
        <w:rPr>
          <w:rFonts w:ascii="Arial Narrow" w:eastAsia="Times New Roman" w:hAnsi="Arial Narrow" w:cs="Arial"/>
          <w:color w:val="000000"/>
          <w:lang w:eastAsia="es-CO"/>
        </w:rPr>
      </w:pPr>
      <w:r w:rsidRPr="0058123F">
        <w:rPr>
          <w:rFonts w:ascii="Arial Narrow" w:eastAsia="Times New Roman" w:hAnsi="Arial Narrow" w:cs="Arial"/>
          <w:color w:val="000000"/>
          <w:lang w:eastAsia="es-CO"/>
        </w:rPr>
        <w:t xml:space="preserve">Elaboración del plan de acción para la atención a </w:t>
      </w:r>
      <w:r w:rsidR="00B43488" w:rsidRPr="0058123F">
        <w:rPr>
          <w:rFonts w:ascii="Arial Narrow" w:eastAsia="Times New Roman" w:hAnsi="Arial Narrow" w:cs="Arial"/>
          <w:color w:val="000000"/>
          <w:lang w:eastAsia="es-CO"/>
        </w:rPr>
        <w:t>NNA</w:t>
      </w:r>
      <w:r w:rsidRPr="0058123F">
        <w:rPr>
          <w:rFonts w:ascii="Arial Narrow" w:eastAsia="Times New Roman" w:hAnsi="Arial Narrow" w:cs="Arial"/>
          <w:color w:val="000000"/>
          <w:lang w:eastAsia="es-CO"/>
        </w:rPr>
        <w:t xml:space="preserve"> venezolanos en el departamento de La Guajira, con el apoyo de ACNUR, OIM, Consejo Noruego (NRC), UNICEF. Este apoyo se materializa en los siguientes espacios:</w:t>
      </w:r>
    </w:p>
    <w:p w14:paraId="4C372856" w14:textId="77777777" w:rsidR="00982CCA" w:rsidRPr="0058123F" w:rsidRDefault="00982CCA" w:rsidP="00F9549E">
      <w:pPr>
        <w:numPr>
          <w:ilvl w:val="1"/>
          <w:numId w:val="19"/>
        </w:numPr>
        <w:spacing w:after="0" w:line="240" w:lineRule="auto"/>
        <w:jc w:val="both"/>
        <w:rPr>
          <w:rFonts w:ascii="Arial Narrow" w:eastAsia="Times New Roman" w:hAnsi="Arial Narrow" w:cs="Arial"/>
          <w:color w:val="000000"/>
          <w:lang w:eastAsia="es-CO"/>
        </w:rPr>
      </w:pPr>
      <w:r w:rsidRPr="0058123F">
        <w:rPr>
          <w:rFonts w:ascii="Arial Narrow" w:eastAsia="Times New Roman" w:hAnsi="Arial Narrow" w:cs="Arial"/>
          <w:color w:val="000000"/>
          <w:lang w:eastAsia="es-CO"/>
        </w:rPr>
        <w:t>Espacio protector operado por Renacer en Riohacha</w:t>
      </w:r>
    </w:p>
    <w:p w14:paraId="7B134920" w14:textId="77777777" w:rsidR="00982CCA" w:rsidRPr="0058123F" w:rsidRDefault="00982CCA" w:rsidP="00F9549E">
      <w:pPr>
        <w:numPr>
          <w:ilvl w:val="1"/>
          <w:numId w:val="19"/>
        </w:numPr>
        <w:spacing w:after="0" w:line="240" w:lineRule="auto"/>
        <w:jc w:val="both"/>
        <w:rPr>
          <w:rFonts w:ascii="Arial Narrow" w:eastAsia="Times New Roman" w:hAnsi="Arial Narrow" w:cs="Arial"/>
          <w:color w:val="000000"/>
          <w:lang w:eastAsia="es-CO"/>
        </w:rPr>
      </w:pPr>
      <w:r w:rsidRPr="0058123F">
        <w:rPr>
          <w:rFonts w:ascii="Arial Narrow" w:eastAsia="Times New Roman" w:hAnsi="Arial Narrow" w:cs="Arial"/>
          <w:color w:val="000000"/>
          <w:lang w:eastAsia="es-CO"/>
        </w:rPr>
        <w:t>Cuidado y albergue operado por Significarte en Riohacha</w:t>
      </w:r>
    </w:p>
    <w:p w14:paraId="2DE94152" w14:textId="77777777" w:rsidR="00982CCA" w:rsidRPr="0058123F" w:rsidRDefault="00982CCA" w:rsidP="00F9549E">
      <w:pPr>
        <w:numPr>
          <w:ilvl w:val="1"/>
          <w:numId w:val="19"/>
        </w:numPr>
        <w:spacing w:after="0" w:line="240" w:lineRule="auto"/>
        <w:jc w:val="both"/>
        <w:rPr>
          <w:rFonts w:ascii="Arial Narrow" w:eastAsia="Times New Roman" w:hAnsi="Arial Narrow" w:cs="Arial"/>
          <w:color w:val="000000"/>
          <w:lang w:eastAsia="es-CO"/>
        </w:rPr>
      </w:pPr>
      <w:r w:rsidRPr="0058123F">
        <w:rPr>
          <w:rFonts w:ascii="Arial Narrow" w:eastAsia="Times New Roman" w:hAnsi="Arial Narrow" w:cs="Arial"/>
          <w:color w:val="000000"/>
          <w:lang w:eastAsia="es-CO"/>
        </w:rPr>
        <w:t>Espacio Protector en Maicao</w:t>
      </w:r>
    </w:p>
    <w:p w14:paraId="687BA175" w14:textId="77777777" w:rsidR="005C377B" w:rsidRDefault="005C377B" w:rsidP="00F9549E">
      <w:pPr>
        <w:pStyle w:val="Prrafodelista"/>
        <w:numPr>
          <w:ilvl w:val="0"/>
          <w:numId w:val="18"/>
        </w:numPr>
        <w:spacing w:after="0" w:line="240" w:lineRule="auto"/>
        <w:ind w:left="360"/>
        <w:jc w:val="both"/>
        <w:rPr>
          <w:rFonts w:ascii="Arial Narrow" w:eastAsia="Times New Roman" w:hAnsi="Arial Narrow" w:cs="Arial"/>
          <w:color w:val="000000"/>
          <w:lang w:eastAsia="es-CO"/>
        </w:rPr>
      </w:pPr>
      <w:r w:rsidRPr="003514B2">
        <w:rPr>
          <w:rFonts w:ascii="Arial Narrow" w:eastAsia="Times New Roman" w:hAnsi="Arial Narrow" w:cs="Arial"/>
          <w:color w:val="000000"/>
          <w:lang w:eastAsia="es-CO"/>
        </w:rPr>
        <w:t xml:space="preserve">La situación actual de Venezuela ha implicado la migración de </w:t>
      </w:r>
      <w:r w:rsidR="00B43488" w:rsidRPr="003514B2">
        <w:rPr>
          <w:rFonts w:ascii="Arial Narrow" w:eastAsia="Times New Roman" w:hAnsi="Arial Narrow" w:cs="Arial"/>
          <w:color w:val="000000"/>
          <w:lang w:eastAsia="es-CO"/>
        </w:rPr>
        <w:t>NNA</w:t>
      </w:r>
      <w:r w:rsidRPr="003514B2">
        <w:rPr>
          <w:rFonts w:ascii="Arial Narrow" w:eastAsia="Times New Roman" w:hAnsi="Arial Narrow" w:cs="Arial"/>
          <w:color w:val="000000"/>
          <w:lang w:eastAsia="es-CO"/>
        </w:rPr>
        <w:t xml:space="preserve"> no acompañados, es decir, menores de edad que no están bajo el cuidado de sus representantes legales o de un adulto al que le competa esa responsabilidad. </w:t>
      </w:r>
    </w:p>
    <w:p w14:paraId="69EDE7F5" w14:textId="77777777" w:rsidR="00BA6DED" w:rsidRPr="00BA6DED" w:rsidRDefault="00BA6DED" w:rsidP="00F9549E">
      <w:pPr>
        <w:pStyle w:val="Prrafodelista"/>
        <w:numPr>
          <w:ilvl w:val="0"/>
          <w:numId w:val="18"/>
        </w:numPr>
        <w:spacing w:after="0" w:line="240" w:lineRule="auto"/>
        <w:ind w:left="360"/>
        <w:jc w:val="both"/>
        <w:rPr>
          <w:rFonts w:ascii="Arial Narrow" w:eastAsia="Times New Roman" w:hAnsi="Arial Narrow" w:cs="Arial"/>
          <w:color w:val="000000"/>
          <w:lang w:eastAsia="es-CO"/>
        </w:rPr>
      </w:pPr>
      <w:r w:rsidRPr="00BA6DED">
        <w:rPr>
          <w:rFonts w:ascii="Arial Narrow" w:eastAsia="Times New Roman" w:hAnsi="Arial Narrow" w:cs="Arial"/>
          <w:color w:val="000000"/>
          <w:lang w:eastAsia="es-CO"/>
        </w:rPr>
        <w:t>La instalación de la Mesa interna de Frontera para la atención a población migrante venezolana, cuya función es articular los procedimientos de atención. En ésta se ha brindado asistencia técnica a UNICEF en la formulación de una estrategia para la atención a familias venezolanas con niñas, niños y adolescentes.</w:t>
      </w:r>
    </w:p>
    <w:p w14:paraId="66E895C4" w14:textId="77777777" w:rsidR="00BA6DED" w:rsidRPr="00BA6DED" w:rsidRDefault="00BA6DED" w:rsidP="00F9549E">
      <w:pPr>
        <w:pStyle w:val="Prrafodelista"/>
        <w:numPr>
          <w:ilvl w:val="0"/>
          <w:numId w:val="18"/>
        </w:numPr>
        <w:spacing w:after="0" w:line="240" w:lineRule="auto"/>
        <w:ind w:left="360"/>
        <w:jc w:val="both"/>
        <w:rPr>
          <w:rFonts w:ascii="Arial Narrow" w:eastAsia="Times New Roman" w:hAnsi="Arial Narrow" w:cs="Arial"/>
          <w:color w:val="000000"/>
          <w:lang w:eastAsia="es-CO"/>
        </w:rPr>
      </w:pPr>
      <w:r w:rsidRPr="00BA6DED">
        <w:rPr>
          <w:rFonts w:ascii="Arial Narrow" w:eastAsia="Times New Roman" w:hAnsi="Arial Narrow" w:cs="Arial"/>
          <w:color w:val="000000"/>
          <w:lang w:eastAsia="es-CO"/>
        </w:rPr>
        <w:t xml:space="preserve">El ICBF acompaña el proceso de consolidación del Fondo </w:t>
      </w:r>
      <w:proofErr w:type="spellStart"/>
      <w:r w:rsidRPr="00BA6DED">
        <w:rPr>
          <w:rFonts w:ascii="Arial Narrow" w:eastAsia="Times New Roman" w:hAnsi="Arial Narrow" w:cs="Arial"/>
          <w:color w:val="000000"/>
          <w:lang w:eastAsia="es-CO"/>
        </w:rPr>
        <w:t>Multidonante</w:t>
      </w:r>
      <w:proofErr w:type="spellEnd"/>
      <w:r w:rsidRPr="00BA6DED">
        <w:rPr>
          <w:rFonts w:ascii="Arial Narrow" w:eastAsia="Times New Roman" w:hAnsi="Arial Narrow" w:cs="Arial"/>
          <w:color w:val="000000"/>
          <w:lang w:eastAsia="es-CO"/>
        </w:rPr>
        <w:t xml:space="preserve"> que está estructurando Cancillería para asegurar los recursos para responder a los potenciales escenarios, no obstante, debemos mantener el compromiso de este Gobierno en invertir muy bien los recursos existentes a través de una buena articulación entre todos los actores involucrados.</w:t>
      </w:r>
    </w:p>
    <w:p w14:paraId="03C67266" w14:textId="77777777" w:rsidR="00BA6DED" w:rsidRPr="00BA6DED" w:rsidRDefault="00BA6DED" w:rsidP="00F9549E">
      <w:pPr>
        <w:pStyle w:val="Prrafodelista"/>
        <w:numPr>
          <w:ilvl w:val="0"/>
          <w:numId w:val="18"/>
        </w:numPr>
        <w:spacing w:after="0" w:line="240" w:lineRule="auto"/>
        <w:ind w:left="360"/>
        <w:jc w:val="both"/>
        <w:rPr>
          <w:rFonts w:ascii="Arial Narrow" w:eastAsia="Times New Roman" w:hAnsi="Arial Narrow" w:cs="Arial"/>
          <w:color w:val="000000"/>
          <w:lang w:eastAsia="es-CO"/>
        </w:rPr>
      </w:pPr>
      <w:r w:rsidRPr="00BA6DED">
        <w:rPr>
          <w:rFonts w:ascii="Arial Narrow" w:eastAsia="Times New Roman" w:hAnsi="Arial Narrow" w:cs="Arial"/>
          <w:color w:val="000000"/>
          <w:lang w:eastAsia="es-CO"/>
        </w:rPr>
        <w:t>El ICBF está diseñando e implementando una Ruta Intersectorial de Atenciones para NNA teniendo en cuenta los tipos de familias que están migrando.</w:t>
      </w:r>
    </w:p>
    <w:p w14:paraId="6F1F5FA2" w14:textId="77777777" w:rsidR="0035278C" w:rsidRDefault="00BA6DED" w:rsidP="00F9549E">
      <w:pPr>
        <w:pStyle w:val="Prrafodelista"/>
        <w:numPr>
          <w:ilvl w:val="0"/>
          <w:numId w:val="18"/>
        </w:numPr>
        <w:spacing w:after="0" w:line="240" w:lineRule="auto"/>
        <w:ind w:left="360"/>
        <w:jc w:val="both"/>
        <w:rPr>
          <w:rFonts w:ascii="Arial Narrow" w:eastAsia="Times New Roman" w:hAnsi="Arial Narrow" w:cs="Arial"/>
          <w:color w:val="000000"/>
          <w:lang w:eastAsia="es-CO"/>
        </w:rPr>
      </w:pPr>
      <w:r w:rsidRPr="00BA6DED">
        <w:rPr>
          <w:rFonts w:ascii="Arial Narrow" w:eastAsia="Times New Roman" w:hAnsi="Arial Narrow" w:cs="Arial"/>
          <w:color w:val="000000"/>
          <w:lang w:eastAsia="es-CO"/>
        </w:rPr>
        <w:t>El ICBF ha incluido dentro de sus apuestas estratégicas el fortalecimiento del componente familiar en su oferta de promoción, prevención y protección; así mismo, fortalecer la oferta de apoyo y acompañamiento familiar a familias con niños, niñas o adolescentes con derechos vulnerados o en alto riesgo</w:t>
      </w:r>
    </w:p>
    <w:p w14:paraId="21A4CCFA" w14:textId="77777777" w:rsidR="00BA6DED" w:rsidRPr="00C91504" w:rsidRDefault="00BA6DED" w:rsidP="00F9549E">
      <w:pPr>
        <w:pStyle w:val="Prrafodelista"/>
        <w:numPr>
          <w:ilvl w:val="0"/>
          <w:numId w:val="18"/>
        </w:numPr>
        <w:spacing w:after="0" w:line="240" w:lineRule="auto"/>
        <w:ind w:left="360"/>
        <w:jc w:val="both"/>
        <w:rPr>
          <w:rFonts w:ascii="Arial Narrow" w:eastAsia="Times New Roman" w:hAnsi="Arial Narrow" w:cs="Arial"/>
          <w:color w:val="000000"/>
          <w:lang w:eastAsia="es-CO"/>
        </w:rPr>
      </w:pPr>
      <w:r w:rsidRPr="00C91504">
        <w:rPr>
          <w:rFonts w:ascii="Arial Narrow" w:eastAsia="Times New Roman" w:hAnsi="Arial Narrow" w:cs="Arial"/>
          <w:color w:val="000000"/>
          <w:lang w:eastAsia="es-CO"/>
        </w:rPr>
        <w:t>Inauguración del centro de atención "Mi Vecino Protector” en Villa del Rosario - Norte de Santander, un servicio de atención y cuidado flexible para niños y niñas mientras sus padres o acompañantes adelantan gestiones para su permanencia en el país.</w:t>
      </w:r>
    </w:p>
    <w:p w14:paraId="4A5867DD" w14:textId="77777777" w:rsidR="00BA6DED" w:rsidRPr="00BA6DED" w:rsidRDefault="00BA6DED" w:rsidP="00BA6DED">
      <w:pPr>
        <w:pStyle w:val="Prrafodelista"/>
        <w:spacing w:after="0" w:line="240" w:lineRule="auto"/>
        <w:ind w:left="360"/>
        <w:jc w:val="both"/>
        <w:rPr>
          <w:rFonts w:ascii="Arial Narrow" w:eastAsia="Times New Roman" w:hAnsi="Arial Narrow" w:cs="Arial"/>
          <w:color w:val="000000"/>
          <w:lang w:eastAsia="es-CO"/>
        </w:rPr>
      </w:pPr>
    </w:p>
    <w:bookmarkEnd w:id="40"/>
    <w:p w14:paraId="3C956958" w14:textId="77777777" w:rsidR="003514B2" w:rsidRDefault="003514B2">
      <w:pPr>
        <w:rPr>
          <w:rFonts w:ascii="Arial Narrow" w:eastAsiaTheme="majorEastAsia" w:hAnsi="Arial Narrow" w:cs="Arial"/>
          <w:b/>
          <w:sz w:val="24"/>
          <w:szCs w:val="32"/>
        </w:rPr>
      </w:pPr>
      <w:r>
        <w:rPr>
          <w:rFonts w:ascii="Arial Narrow" w:hAnsi="Arial Narrow" w:cs="Arial"/>
          <w:b/>
        </w:rPr>
        <w:br w:type="page"/>
      </w:r>
    </w:p>
    <w:p w14:paraId="4AF72990" w14:textId="77777777" w:rsidR="0035278C" w:rsidRPr="0058123F" w:rsidRDefault="00500976" w:rsidP="00F9549E">
      <w:pPr>
        <w:pStyle w:val="Ttulo1"/>
        <w:numPr>
          <w:ilvl w:val="0"/>
          <w:numId w:val="12"/>
        </w:numPr>
        <w:spacing w:before="0" w:line="240" w:lineRule="auto"/>
        <w:jc w:val="both"/>
        <w:rPr>
          <w:rFonts w:ascii="Arial Narrow" w:hAnsi="Arial Narrow" w:cs="Arial"/>
          <w:b/>
        </w:rPr>
      </w:pPr>
      <w:bookmarkStart w:id="49" w:name="_Toc530933673"/>
      <w:r w:rsidRPr="0058123F">
        <w:rPr>
          <w:rFonts w:ascii="Arial Narrow" w:hAnsi="Arial Narrow" w:cs="Arial"/>
          <w:b/>
        </w:rPr>
        <w:lastRenderedPageBreak/>
        <w:t>MATERNIDAD Y PATERNIDAD RESPONSABLE, FAMILIA, CORRESPONSABILIDAD.</w:t>
      </w:r>
      <w:bookmarkEnd w:id="49"/>
    </w:p>
    <w:p w14:paraId="070255ED" w14:textId="77777777" w:rsidR="0035278C" w:rsidRPr="0058123F" w:rsidRDefault="0035278C" w:rsidP="00C86D36">
      <w:pPr>
        <w:spacing w:after="0" w:line="240" w:lineRule="auto"/>
        <w:jc w:val="both"/>
        <w:rPr>
          <w:rFonts w:ascii="Arial Narrow" w:hAnsi="Arial Narrow" w:cs="Arial"/>
          <w:b/>
        </w:rPr>
      </w:pPr>
    </w:p>
    <w:p w14:paraId="7FA72C0D" w14:textId="77777777" w:rsidR="0035278C" w:rsidRPr="0058123F" w:rsidRDefault="0035278C" w:rsidP="00C86D36">
      <w:pPr>
        <w:spacing w:after="0" w:line="240" w:lineRule="auto"/>
        <w:jc w:val="both"/>
        <w:rPr>
          <w:rFonts w:ascii="Arial Narrow" w:hAnsi="Arial Narrow" w:cs="Arial"/>
        </w:rPr>
      </w:pPr>
      <w:r w:rsidRPr="0058123F">
        <w:rPr>
          <w:rFonts w:ascii="Arial Narrow" w:hAnsi="Arial Narrow" w:cs="Arial"/>
          <w:b/>
        </w:rPr>
        <w:t>Senador:</w:t>
      </w:r>
      <w:r w:rsidRPr="0058123F">
        <w:rPr>
          <w:rFonts w:ascii="Arial Narrow" w:hAnsi="Arial Narrow" w:cs="Arial"/>
        </w:rPr>
        <w:t xml:space="preserve"> </w:t>
      </w:r>
      <w:r w:rsidR="00500976" w:rsidRPr="0058123F">
        <w:rPr>
          <w:rFonts w:ascii="Arial Narrow" w:hAnsi="Arial Narrow" w:cs="Arial"/>
        </w:rPr>
        <w:t>Iván Darío Agudelo Zapata (Partido Liberal)</w:t>
      </w:r>
    </w:p>
    <w:p w14:paraId="4B51EF73" w14:textId="77777777" w:rsidR="00500976" w:rsidRPr="0058123F" w:rsidRDefault="00500976" w:rsidP="00C86D36">
      <w:pPr>
        <w:spacing w:after="0" w:line="240" w:lineRule="auto"/>
        <w:jc w:val="both"/>
        <w:rPr>
          <w:rFonts w:ascii="Arial Narrow" w:hAnsi="Arial Narrow" w:cs="Arial"/>
        </w:rPr>
      </w:pPr>
      <w:r w:rsidRPr="0058123F">
        <w:rPr>
          <w:rFonts w:ascii="Arial Narrow" w:hAnsi="Arial Narrow" w:cs="Arial"/>
        </w:rPr>
        <w:t>No se precisa qué información esperan que se presente sobre el particular, mencionaban que se informaría el viernes, pero no confirmaron.</w:t>
      </w:r>
    </w:p>
    <w:p w14:paraId="215BEB04" w14:textId="77777777" w:rsidR="00500976" w:rsidRPr="0058123F" w:rsidRDefault="00500976" w:rsidP="00C86D36">
      <w:pPr>
        <w:spacing w:after="0" w:line="240" w:lineRule="auto"/>
        <w:jc w:val="both"/>
        <w:rPr>
          <w:rFonts w:ascii="Arial Narrow" w:hAnsi="Arial Narrow" w:cs="Arial"/>
        </w:rPr>
      </w:pPr>
    </w:p>
    <w:p w14:paraId="5E53C2EE" w14:textId="77777777" w:rsidR="005C377B" w:rsidRPr="00386CFF" w:rsidRDefault="00386CFF" w:rsidP="00C86D36">
      <w:pPr>
        <w:spacing w:after="0" w:line="240" w:lineRule="auto"/>
        <w:jc w:val="both"/>
        <w:rPr>
          <w:rFonts w:ascii="Arial Narrow" w:hAnsi="Arial Narrow" w:cs="Arial"/>
          <w:b/>
        </w:rPr>
      </w:pPr>
      <w:r w:rsidRPr="00386CFF">
        <w:rPr>
          <w:rFonts w:ascii="Arial Narrow" w:hAnsi="Arial Narrow" w:cs="Arial"/>
          <w:b/>
        </w:rPr>
        <w:t>Concepto</w:t>
      </w:r>
    </w:p>
    <w:p w14:paraId="4E6A136E" w14:textId="77777777" w:rsidR="005C377B" w:rsidRPr="0058123F" w:rsidRDefault="005C377B" w:rsidP="00C86D36">
      <w:pPr>
        <w:spacing w:after="0" w:line="240" w:lineRule="auto"/>
        <w:jc w:val="both"/>
        <w:rPr>
          <w:rFonts w:ascii="Arial Narrow" w:hAnsi="Arial Narrow" w:cs="Arial"/>
        </w:rPr>
      </w:pPr>
      <w:r w:rsidRPr="0058123F">
        <w:rPr>
          <w:rFonts w:ascii="Arial Narrow" w:hAnsi="Arial Narrow" w:cs="Arial"/>
        </w:rPr>
        <w:t>La Ley 1098 de 2006, en el artículo 10 establece que la familia, la sociedad y el Estado son corresponsables en la atención, cuidado y protección de los niños, niñas, adolescentes. Se requiere lograr transformaciones sociales en la distribución de los roles de cuidado entre hombres y mujeres.</w:t>
      </w:r>
    </w:p>
    <w:p w14:paraId="56783D2C" w14:textId="77777777" w:rsidR="005C377B" w:rsidRPr="0058123F" w:rsidRDefault="005C377B" w:rsidP="00C86D36">
      <w:pPr>
        <w:spacing w:after="0" w:line="240" w:lineRule="auto"/>
        <w:jc w:val="both"/>
        <w:rPr>
          <w:rFonts w:ascii="Arial Narrow" w:hAnsi="Arial Narrow" w:cs="Arial"/>
        </w:rPr>
      </w:pPr>
    </w:p>
    <w:p w14:paraId="5DCFB57F" w14:textId="77777777" w:rsidR="005C377B" w:rsidRPr="00386CFF" w:rsidRDefault="00386CFF" w:rsidP="00C86D36">
      <w:pPr>
        <w:spacing w:after="0" w:line="240" w:lineRule="auto"/>
        <w:jc w:val="both"/>
        <w:rPr>
          <w:rFonts w:ascii="Arial Narrow" w:hAnsi="Arial Narrow" w:cs="Arial"/>
          <w:b/>
        </w:rPr>
      </w:pPr>
      <w:r w:rsidRPr="00386CFF">
        <w:rPr>
          <w:rFonts w:ascii="Arial Narrow" w:hAnsi="Arial Narrow" w:cs="Arial"/>
          <w:b/>
        </w:rPr>
        <w:t>Contexto</w:t>
      </w:r>
    </w:p>
    <w:p w14:paraId="0472B44A" w14:textId="77777777" w:rsidR="005C377B" w:rsidRPr="001C0A27" w:rsidRDefault="005C377B" w:rsidP="00F9549E">
      <w:pPr>
        <w:pStyle w:val="Prrafodelista"/>
        <w:numPr>
          <w:ilvl w:val="0"/>
          <w:numId w:val="33"/>
        </w:numPr>
        <w:spacing w:after="0" w:line="240" w:lineRule="auto"/>
        <w:jc w:val="both"/>
        <w:rPr>
          <w:rFonts w:ascii="Arial Narrow" w:hAnsi="Arial Narrow" w:cs="Arial"/>
          <w:highlight w:val="cyan"/>
        </w:rPr>
      </w:pPr>
      <w:r w:rsidRPr="001C0A27">
        <w:rPr>
          <w:rFonts w:ascii="Arial Narrow" w:hAnsi="Arial Narrow" w:cs="Arial"/>
          <w:highlight w:val="cyan"/>
        </w:rPr>
        <w:t>El 80,8% de los hogares son familiares con núcleo, es decir, cuentan con un núcleo conyugal y/o filial, con presencia o no de otros integrantes; y el 19,1% corresponden a hogares no nucleares.</w:t>
      </w:r>
    </w:p>
    <w:p w14:paraId="3F7B249E" w14:textId="77777777" w:rsidR="005C377B" w:rsidRPr="001C0A27" w:rsidRDefault="005C377B" w:rsidP="00F9549E">
      <w:pPr>
        <w:pStyle w:val="Prrafodelista"/>
        <w:numPr>
          <w:ilvl w:val="0"/>
          <w:numId w:val="33"/>
        </w:numPr>
        <w:spacing w:after="0" w:line="240" w:lineRule="auto"/>
        <w:jc w:val="both"/>
        <w:rPr>
          <w:rFonts w:ascii="Arial Narrow" w:hAnsi="Arial Narrow" w:cs="Arial"/>
          <w:highlight w:val="cyan"/>
        </w:rPr>
      </w:pPr>
      <w:commentRangeStart w:id="50"/>
      <w:r w:rsidRPr="001C0A27">
        <w:rPr>
          <w:rFonts w:ascii="Arial Narrow" w:hAnsi="Arial Narrow" w:cs="Arial"/>
          <w:highlight w:val="cyan"/>
        </w:rPr>
        <w:t xml:space="preserve">Entre 2003 y 2006, se presenta un aumento de la jefatura femenina pasando de 4,4% a 12,5% en hogares biparentales y de 6,8% a 16,4% en los hogares amplios biparentales. </w:t>
      </w:r>
      <w:commentRangeEnd w:id="50"/>
      <w:r w:rsidR="000201FE">
        <w:rPr>
          <w:rStyle w:val="Refdecomentario"/>
        </w:rPr>
        <w:commentReference w:id="50"/>
      </w:r>
    </w:p>
    <w:p w14:paraId="7238A1E7" w14:textId="1127DE83" w:rsidR="005C377B" w:rsidRPr="001C0A27" w:rsidRDefault="005C377B" w:rsidP="00F9549E">
      <w:pPr>
        <w:pStyle w:val="Prrafodelista"/>
        <w:numPr>
          <w:ilvl w:val="0"/>
          <w:numId w:val="33"/>
        </w:numPr>
        <w:spacing w:after="0" w:line="240" w:lineRule="auto"/>
        <w:jc w:val="both"/>
        <w:rPr>
          <w:rFonts w:ascii="Arial Narrow" w:hAnsi="Arial Narrow" w:cs="Arial"/>
          <w:highlight w:val="cyan"/>
        </w:rPr>
      </w:pPr>
      <w:r w:rsidRPr="001C0A27">
        <w:rPr>
          <w:rFonts w:ascii="Arial Narrow" w:hAnsi="Arial Narrow" w:cs="Arial"/>
          <w:highlight w:val="cyan"/>
        </w:rPr>
        <w:t>El 17,4% de l</w:t>
      </w:r>
      <w:r w:rsidR="00061E29">
        <w:rPr>
          <w:rFonts w:ascii="Arial Narrow" w:hAnsi="Arial Narrow" w:cs="Arial"/>
          <w:highlight w:val="cyan"/>
        </w:rPr>
        <w:t>a</w:t>
      </w:r>
      <w:r w:rsidRPr="001C0A27">
        <w:rPr>
          <w:rFonts w:ascii="Arial Narrow" w:hAnsi="Arial Narrow" w:cs="Arial"/>
          <w:highlight w:val="cyan"/>
        </w:rPr>
        <w:t>s adolescentes son madres o están embarazo.</w:t>
      </w:r>
      <w:commentRangeStart w:id="51"/>
      <w:r w:rsidRPr="001C0A27">
        <w:rPr>
          <w:rFonts w:ascii="Arial Narrow" w:hAnsi="Arial Narrow" w:cs="Arial"/>
          <w:highlight w:val="cyan"/>
        </w:rPr>
        <w:t xml:space="preserve"> Esto como causa de la violencia intrafamiliar, las relaciones inequitativas o dominantes y la falta de acceso a la información</w:t>
      </w:r>
      <w:commentRangeEnd w:id="51"/>
      <w:r w:rsidR="00061E29">
        <w:rPr>
          <w:rStyle w:val="Refdecomentario"/>
        </w:rPr>
        <w:commentReference w:id="51"/>
      </w:r>
      <w:r w:rsidRPr="001C0A27">
        <w:rPr>
          <w:rFonts w:ascii="Arial Narrow" w:hAnsi="Arial Narrow" w:cs="Arial"/>
          <w:highlight w:val="cyan"/>
        </w:rPr>
        <w:t>.</w:t>
      </w:r>
    </w:p>
    <w:p w14:paraId="01A81953" w14:textId="77777777" w:rsidR="005C377B" w:rsidRPr="001C0A27" w:rsidRDefault="005C377B" w:rsidP="00F9549E">
      <w:pPr>
        <w:pStyle w:val="Prrafodelista"/>
        <w:numPr>
          <w:ilvl w:val="0"/>
          <w:numId w:val="33"/>
        </w:numPr>
        <w:spacing w:after="0" w:line="240" w:lineRule="auto"/>
        <w:jc w:val="both"/>
        <w:rPr>
          <w:rFonts w:ascii="Arial Narrow" w:hAnsi="Arial Narrow" w:cs="Arial"/>
          <w:highlight w:val="cyan"/>
        </w:rPr>
      </w:pPr>
      <w:r w:rsidRPr="001C0A27">
        <w:rPr>
          <w:rFonts w:ascii="Arial Narrow" w:hAnsi="Arial Narrow" w:cs="Arial"/>
          <w:highlight w:val="cyan"/>
        </w:rPr>
        <w:t xml:space="preserve">Respecto a la paternidad en embarazos adolescentes, el 44,6% de las madres menores de 15 años, tuvieron hijos con hombres 6 años mayores que ellas; el 19,5% con 10 años más y el 4,6% con hombres que le superan en más de 20 años. </w:t>
      </w:r>
      <w:bookmarkStart w:id="52" w:name="_GoBack"/>
      <w:bookmarkEnd w:id="52"/>
    </w:p>
    <w:p w14:paraId="28E0491D" w14:textId="77777777" w:rsidR="005C377B" w:rsidRPr="0058123F" w:rsidRDefault="005C377B" w:rsidP="00C86D36">
      <w:pPr>
        <w:spacing w:after="0" w:line="240" w:lineRule="auto"/>
        <w:jc w:val="both"/>
        <w:rPr>
          <w:rFonts w:ascii="Arial Narrow" w:hAnsi="Arial Narrow" w:cs="Arial"/>
        </w:rPr>
      </w:pPr>
    </w:p>
    <w:p w14:paraId="3F61ADB6" w14:textId="77777777" w:rsidR="005C377B" w:rsidRPr="003514B2" w:rsidRDefault="003514B2" w:rsidP="00C86D36">
      <w:pPr>
        <w:spacing w:after="0" w:line="240" w:lineRule="auto"/>
        <w:jc w:val="both"/>
        <w:rPr>
          <w:rFonts w:ascii="Arial Narrow" w:hAnsi="Arial Narrow" w:cs="Arial"/>
          <w:b/>
        </w:rPr>
      </w:pPr>
      <w:r w:rsidRPr="003514B2">
        <w:rPr>
          <w:rFonts w:ascii="Arial Narrow" w:hAnsi="Arial Narrow" w:cs="Arial"/>
          <w:b/>
        </w:rPr>
        <w:t>Postura ICBF</w:t>
      </w:r>
    </w:p>
    <w:p w14:paraId="2151EBBC" w14:textId="77777777" w:rsidR="005C377B" w:rsidRPr="0058123F" w:rsidRDefault="005C377B" w:rsidP="00C86D36">
      <w:pPr>
        <w:spacing w:after="0" w:line="240" w:lineRule="auto"/>
        <w:jc w:val="both"/>
        <w:rPr>
          <w:rFonts w:ascii="Arial Narrow" w:hAnsi="Arial Narrow" w:cs="Arial"/>
        </w:rPr>
      </w:pPr>
      <w:r w:rsidRPr="0058123F">
        <w:rPr>
          <w:rFonts w:ascii="Arial Narrow" w:hAnsi="Arial Narrow" w:cs="Arial"/>
        </w:rPr>
        <w:t>El ICBF reconoce a las familias como sujeto colectivo de derechos y agente de transformación social, promueve con las familias y comunidades, la reflexión y distribución más equitativa del trabajo no remunerado que se realiza en el hogar, relacionado con el mantenimiento de la vivienda, el cuidado de otras personas y el sostenimiento de la fuerza de trabajo remunerado.</w:t>
      </w:r>
    </w:p>
    <w:p w14:paraId="5ECD478A" w14:textId="77777777" w:rsidR="005C377B" w:rsidRPr="0058123F" w:rsidRDefault="005C377B" w:rsidP="00C86D36">
      <w:pPr>
        <w:spacing w:after="0" w:line="240" w:lineRule="auto"/>
        <w:jc w:val="both"/>
        <w:rPr>
          <w:rFonts w:ascii="Arial Narrow" w:hAnsi="Arial Narrow" w:cs="Arial"/>
        </w:rPr>
      </w:pPr>
    </w:p>
    <w:p w14:paraId="043E5479" w14:textId="77777777" w:rsidR="005C377B" w:rsidRPr="0058123F" w:rsidRDefault="005C377B" w:rsidP="00C86D36">
      <w:pPr>
        <w:spacing w:after="0" w:line="240" w:lineRule="auto"/>
        <w:jc w:val="both"/>
        <w:rPr>
          <w:rFonts w:ascii="Arial Narrow" w:hAnsi="Arial Narrow" w:cs="Arial"/>
        </w:rPr>
      </w:pPr>
      <w:r w:rsidRPr="0058123F">
        <w:rPr>
          <w:rFonts w:ascii="Arial Narrow" w:hAnsi="Arial Narrow" w:cs="Arial"/>
        </w:rPr>
        <w:t>El ICBF siguiendo el artículo 41 de la Ley 1098, reconoce la importancia de promover la difusión de los derechos sexuales y reproductivos de los niños, niñas, adolescentes y sus familias y protegerlos de todo tipo de actos sexuales abusivos por lo que todo embarazo en menor de 14 años, así como toda unión o matrimonio en menores de edad debe ser sancionado y rechazado.</w:t>
      </w:r>
    </w:p>
    <w:p w14:paraId="663B698A" w14:textId="77777777" w:rsidR="005C377B" w:rsidRPr="0058123F" w:rsidRDefault="005C377B" w:rsidP="00C86D36">
      <w:pPr>
        <w:spacing w:after="0" w:line="240" w:lineRule="auto"/>
        <w:jc w:val="both"/>
        <w:rPr>
          <w:rFonts w:ascii="Arial Narrow" w:hAnsi="Arial Narrow" w:cs="Arial"/>
        </w:rPr>
      </w:pPr>
    </w:p>
    <w:p w14:paraId="104CCD32" w14:textId="77777777" w:rsidR="005C377B" w:rsidRPr="003514B2" w:rsidRDefault="003514B2" w:rsidP="00C86D36">
      <w:pPr>
        <w:spacing w:after="0" w:line="240" w:lineRule="auto"/>
        <w:jc w:val="both"/>
        <w:rPr>
          <w:rFonts w:ascii="Arial Narrow" w:hAnsi="Arial Narrow" w:cs="Arial"/>
          <w:b/>
        </w:rPr>
      </w:pPr>
      <w:r w:rsidRPr="003514B2">
        <w:rPr>
          <w:rFonts w:ascii="Arial Narrow" w:hAnsi="Arial Narrow" w:cs="Arial"/>
          <w:b/>
        </w:rPr>
        <w:t xml:space="preserve">Acciones </w:t>
      </w:r>
      <w:r w:rsidR="005C377B" w:rsidRPr="003514B2">
        <w:rPr>
          <w:rFonts w:ascii="Arial Narrow" w:hAnsi="Arial Narrow" w:cs="Arial"/>
          <w:b/>
        </w:rPr>
        <w:t>ICBF</w:t>
      </w:r>
    </w:p>
    <w:p w14:paraId="6D68A684" w14:textId="77777777" w:rsidR="005C377B" w:rsidRPr="003514B2" w:rsidRDefault="005C377B" w:rsidP="00F9549E">
      <w:pPr>
        <w:pStyle w:val="Prrafodelista"/>
        <w:numPr>
          <w:ilvl w:val="0"/>
          <w:numId w:val="33"/>
        </w:numPr>
        <w:spacing w:after="0" w:line="240" w:lineRule="auto"/>
        <w:jc w:val="both"/>
        <w:rPr>
          <w:rFonts w:ascii="Arial Narrow" w:hAnsi="Arial Narrow" w:cs="Arial"/>
        </w:rPr>
      </w:pPr>
      <w:r w:rsidRPr="003514B2">
        <w:rPr>
          <w:rFonts w:ascii="Arial Narrow" w:hAnsi="Arial Narrow" w:cs="Arial"/>
        </w:rPr>
        <w:t>Programa de apoyo y fortalecimiento a las Familias:</w:t>
      </w:r>
    </w:p>
    <w:p w14:paraId="62C90E5C" w14:textId="77777777" w:rsidR="005C377B" w:rsidRPr="00C207DB" w:rsidRDefault="005C377B" w:rsidP="00F9549E">
      <w:pPr>
        <w:pStyle w:val="Prrafodelista"/>
        <w:numPr>
          <w:ilvl w:val="1"/>
          <w:numId w:val="35"/>
        </w:numPr>
        <w:spacing w:after="0" w:line="240" w:lineRule="auto"/>
        <w:ind w:left="851"/>
        <w:jc w:val="both"/>
        <w:rPr>
          <w:rFonts w:ascii="Arial Narrow" w:hAnsi="Arial Narrow" w:cs="Arial"/>
          <w:sz w:val="20"/>
        </w:rPr>
      </w:pPr>
      <w:r w:rsidRPr="00C207DB">
        <w:rPr>
          <w:rFonts w:ascii="Arial Narrow" w:hAnsi="Arial Narrow" w:cs="Arial"/>
          <w:sz w:val="20"/>
        </w:rPr>
        <w:t>122.197 familias atendidas anualmente. Inversión: $103.978 millones, para el 2018.</w:t>
      </w:r>
    </w:p>
    <w:p w14:paraId="5638DBBA" w14:textId="77777777" w:rsidR="005C377B" w:rsidRPr="00C207DB" w:rsidRDefault="005C377B" w:rsidP="00F9549E">
      <w:pPr>
        <w:pStyle w:val="Prrafodelista"/>
        <w:numPr>
          <w:ilvl w:val="1"/>
          <w:numId w:val="35"/>
        </w:numPr>
        <w:spacing w:after="0" w:line="240" w:lineRule="auto"/>
        <w:ind w:left="851"/>
        <w:jc w:val="both"/>
        <w:rPr>
          <w:rFonts w:ascii="Arial Narrow" w:hAnsi="Arial Narrow" w:cs="Arial"/>
          <w:sz w:val="20"/>
        </w:rPr>
      </w:pPr>
      <w:r w:rsidRPr="00C207DB">
        <w:rPr>
          <w:rFonts w:ascii="Arial Narrow" w:hAnsi="Arial Narrow" w:cs="Arial"/>
          <w:sz w:val="20"/>
        </w:rPr>
        <w:t xml:space="preserve">Atención a familias con </w:t>
      </w:r>
      <w:r w:rsidR="00D7146D" w:rsidRPr="00C207DB">
        <w:rPr>
          <w:rFonts w:ascii="Arial Narrow" w:hAnsi="Arial Narrow" w:cs="Arial"/>
          <w:sz w:val="20"/>
        </w:rPr>
        <w:t xml:space="preserve">NNA </w:t>
      </w:r>
      <w:r w:rsidRPr="00C207DB">
        <w:rPr>
          <w:rFonts w:ascii="Arial Narrow" w:hAnsi="Arial Narrow" w:cs="Arial"/>
          <w:sz w:val="20"/>
        </w:rPr>
        <w:t>con derechos vulnerados o en alto riesgo.</w:t>
      </w:r>
    </w:p>
    <w:p w14:paraId="5E525585" w14:textId="77777777" w:rsidR="005C377B" w:rsidRPr="00C207DB" w:rsidRDefault="005C377B" w:rsidP="00F9549E">
      <w:pPr>
        <w:pStyle w:val="Prrafodelista"/>
        <w:numPr>
          <w:ilvl w:val="1"/>
          <w:numId w:val="35"/>
        </w:numPr>
        <w:spacing w:after="0" w:line="240" w:lineRule="auto"/>
        <w:ind w:left="851"/>
        <w:jc w:val="both"/>
        <w:rPr>
          <w:rFonts w:ascii="Arial Narrow" w:hAnsi="Arial Narrow" w:cs="Arial"/>
          <w:sz w:val="20"/>
        </w:rPr>
      </w:pPr>
      <w:r w:rsidRPr="00C207DB">
        <w:rPr>
          <w:rFonts w:ascii="Arial Narrow" w:hAnsi="Arial Narrow" w:cs="Arial"/>
          <w:sz w:val="20"/>
        </w:rPr>
        <w:t xml:space="preserve">Atención a familias con </w:t>
      </w:r>
      <w:r w:rsidR="00D7146D" w:rsidRPr="00C207DB">
        <w:rPr>
          <w:rFonts w:ascii="Arial Narrow" w:hAnsi="Arial Narrow" w:cs="Arial"/>
          <w:sz w:val="20"/>
        </w:rPr>
        <w:t xml:space="preserve">NNA </w:t>
      </w:r>
      <w:r w:rsidRPr="00C207DB">
        <w:rPr>
          <w:rFonts w:ascii="Arial Narrow" w:hAnsi="Arial Narrow" w:cs="Arial"/>
          <w:sz w:val="20"/>
        </w:rPr>
        <w:t>para la</w:t>
      </w:r>
      <w:r w:rsidR="003514B2" w:rsidRPr="00C207DB">
        <w:rPr>
          <w:rFonts w:ascii="Arial Narrow" w:hAnsi="Arial Narrow" w:cs="Arial"/>
          <w:sz w:val="20"/>
        </w:rPr>
        <w:t xml:space="preserve"> prevención de vulneraciones de </w:t>
      </w:r>
      <w:r w:rsidRPr="00C207DB">
        <w:rPr>
          <w:rFonts w:ascii="Arial Narrow" w:hAnsi="Arial Narrow" w:cs="Arial"/>
          <w:sz w:val="20"/>
        </w:rPr>
        <w:t xml:space="preserve">derechos. </w:t>
      </w:r>
    </w:p>
    <w:p w14:paraId="17A7BF30" w14:textId="77777777" w:rsidR="005C377B" w:rsidRPr="00C207DB" w:rsidRDefault="005C377B" w:rsidP="00F9549E">
      <w:pPr>
        <w:pStyle w:val="Prrafodelista"/>
        <w:numPr>
          <w:ilvl w:val="1"/>
          <w:numId w:val="35"/>
        </w:numPr>
        <w:spacing w:after="0" w:line="240" w:lineRule="auto"/>
        <w:ind w:left="851"/>
        <w:jc w:val="both"/>
        <w:rPr>
          <w:rFonts w:ascii="Arial Narrow" w:hAnsi="Arial Narrow" w:cs="Arial"/>
          <w:sz w:val="20"/>
        </w:rPr>
      </w:pPr>
      <w:r w:rsidRPr="00C207DB">
        <w:rPr>
          <w:rFonts w:ascii="Arial Narrow" w:hAnsi="Arial Narrow" w:cs="Arial"/>
          <w:sz w:val="20"/>
        </w:rPr>
        <w:t xml:space="preserve">Afianzamiento de los vínculos de cuidado mutuo. </w:t>
      </w:r>
    </w:p>
    <w:p w14:paraId="195E4F2F" w14:textId="77777777" w:rsidR="005C377B" w:rsidRPr="00C207DB" w:rsidRDefault="005C377B" w:rsidP="00F9549E">
      <w:pPr>
        <w:pStyle w:val="Prrafodelista"/>
        <w:numPr>
          <w:ilvl w:val="1"/>
          <w:numId w:val="35"/>
        </w:numPr>
        <w:spacing w:after="0" w:line="240" w:lineRule="auto"/>
        <w:ind w:left="851"/>
        <w:jc w:val="both"/>
        <w:rPr>
          <w:rFonts w:ascii="Arial Narrow" w:hAnsi="Arial Narrow" w:cs="Arial"/>
          <w:sz w:val="20"/>
        </w:rPr>
      </w:pPr>
      <w:r w:rsidRPr="00C207DB">
        <w:rPr>
          <w:rFonts w:ascii="Arial Narrow" w:hAnsi="Arial Narrow" w:cs="Arial"/>
          <w:sz w:val="20"/>
        </w:rPr>
        <w:t>Fortalecimiento de sus capacidades de agencia.</w:t>
      </w:r>
    </w:p>
    <w:p w14:paraId="52108122" w14:textId="77777777" w:rsidR="005C377B" w:rsidRPr="0058123F" w:rsidRDefault="005C377B" w:rsidP="00F9549E">
      <w:pPr>
        <w:pStyle w:val="Prrafodelista"/>
        <w:numPr>
          <w:ilvl w:val="0"/>
          <w:numId w:val="33"/>
        </w:numPr>
        <w:spacing w:after="0" w:line="240" w:lineRule="auto"/>
        <w:jc w:val="both"/>
        <w:rPr>
          <w:rFonts w:ascii="Arial Narrow" w:hAnsi="Arial Narrow" w:cs="Arial"/>
        </w:rPr>
      </w:pPr>
      <w:r w:rsidRPr="0058123F">
        <w:rPr>
          <w:rFonts w:ascii="Arial Narrow" w:hAnsi="Arial Narrow" w:cs="Arial"/>
        </w:rPr>
        <w:t>Programas de primera infancia que promuevan el fortalecimiento familiar en sus interacciones y capacidades de cuidado y crianza dirigido a las familias que tengan niños y niñas de 0 a 5 años.</w:t>
      </w:r>
    </w:p>
    <w:p w14:paraId="5E36E4FE" w14:textId="77777777" w:rsidR="005C377B" w:rsidRPr="0058123F" w:rsidRDefault="005C377B" w:rsidP="00F9549E">
      <w:pPr>
        <w:pStyle w:val="Prrafodelista"/>
        <w:numPr>
          <w:ilvl w:val="0"/>
          <w:numId w:val="33"/>
        </w:numPr>
        <w:spacing w:after="0" w:line="240" w:lineRule="auto"/>
        <w:jc w:val="both"/>
        <w:rPr>
          <w:rFonts w:ascii="Arial Narrow" w:hAnsi="Arial Narrow" w:cs="Arial"/>
        </w:rPr>
      </w:pPr>
      <w:r w:rsidRPr="0058123F">
        <w:rPr>
          <w:rFonts w:ascii="Arial Narrow" w:hAnsi="Arial Narrow" w:cs="Arial"/>
        </w:rPr>
        <w:t>Fortalecimiento del componente familiar y comunitario en toda la oferta programática del ICBF, buscando una intervención con las familias desde un enfoque colaborativo y solidario.</w:t>
      </w:r>
    </w:p>
    <w:p w14:paraId="7AFBD6D6" w14:textId="77777777" w:rsidR="005C377B" w:rsidRPr="0058123F" w:rsidRDefault="005C377B" w:rsidP="00F9549E">
      <w:pPr>
        <w:pStyle w:val="Prrafodelista"/>
        <w:numPr>
          <w:ilvl w:val="0"/>
          <w:numId w:val="33"/>
        </w:numPr>
        <w:spacing w:after="0" w:line="240" w:lineRule="auto"/>
        <w:jc w:val="both"/>
        <w:rPr>
          <w:rFonts w:ascii="Arial Narrow" w:hAnsi="Arial Narrow" w:cs="Arial"/>
        </w:rPr>
      </w:pPr>
      <w:r w:rsidRPr="0058123F">
        <w:rPr>
          <w:rFonts w:ascii="Arial Narrow" w:hAnsi="Arial Narrow" w:cs="Arial"/>
        </w:rPr>
        <w:t xml:space="preserve">Apoyo e implementación de la Política Pública Nacional de Apoyo y Fortalecimiento a las Familias (Ley 1361 de 2009) </w:t>
      </w:r>
    </w:p>
    <w:p w14:paraId="2A6DC588" w14:textId="77777777" w:rsidR="005C377B" w:rsidRPr="00C207DB" w:rsidRDefault="005C377B" w:rsidP="00F9549E">
      <w:pPr>
        <w:pStyle w:val="Prrafodelista"/>
        <w:numPr>
          <w:ilvl w:val="0"/>
          <w:numId w:val="33"/>
        </w:numPr>
        <w:spacing w:after="0" w:line="240" w:lineRule="auto"/>
        <w:jc w:val="both"/>
        <w:rPr>
          <w:rFonts w:ascii="Arial Narrow" w:hAnsi="Arial Narrow" w:cs="Arial"/>
        </w:rPr>
      </w:pPr>
      <w:r w:rsidRPr="00C207DB">
        <w:rPr>
          <w:rFonts w:ascii="Arial Narrow" w:hAnsi="Arial Narrow" w:cs="Arial"/>
        </w:rPr>
        <w:t>Fortalecer en las familias los vínculos de cuidado mutuo, la comunicación y herramientas para promover en sus hijos e hijas aspiraciones y metas a alcanzar y para transformar prácticas de crianza basadas en roles tradicionales de género que muchas veces incitan a la maternidad y a la paternidad como única opción de vida en sus hijos e hijas.</w:t>
      </w:r>
    </w:p>
    <w:p w14:paraId="503FBA90" w14:textId="77777777" w:rsidR="00500976" w:rsidRPr="0058123F" w:rsidRDefault="00500976" w:rsidP="00F9549E">
      <w:pPr>
        <w:pStyle w:val="Ttulo1"/>
        <w:numPr>
          <w:ilvl w:val="0"/>
          <w:numId w:val="12"/>
        </w:numPr>
        <w:spacing w:before="0" w:line="240" w:lineRule="auto"/>
        <w:jc w:val="both"/>
        <w:rPr>
          <w:rFonts w:ascii="Arial Narrow" w:hAnsi="Arial Narrow" w:cs="Arial"/>
          <w:b/>
        </w:rPr>
      </w:pPr>
      <w:bookmarkStart w:id="53" w:name="_Toc530933674"/>
      <w:r w:rsidRPr="0058123F">
        <w:rPr>
          <w:rFonts w:ascii="Arial Narrow" w:hAnsi="Arial Narrow" w:cs="Arial"/>
          <w:b/>
        </w:rPr>
        <w:lastRenderedPageBreak/>
        <w:t>DESPROTECCIÓN ESTATAL</w:t>
      </w:r>
      <w:bookmarkEnd w:id="53"/>
    </w:p>
    <w:p w14:paraId="37E4FD15" w14:textId="77777777" w:rsidR="00500976" w:rsidRPr="0058123F" w:rsidRDefault="00500976" w:rsidP="00C86D36">
      <w:pPr>
        <w:spacing w:after="0" w:line="240" w:lineRule="auto"/>
        <w:jc w:val="both"/>
        <w:rPr>
          <w:rFonts w:ascii="Arial Narrow" w:hAnsi="Arial Narrow" w:cs="Arial"/>
        </w:rPr>
      </w:pPr>
    </w:p>
    <w:p w14:paraId="66CDCF24" w14:textId="77777777" w:rsidR="00500976" w:rsidRPr="0058123F" w:rsidRDefault="00500976" w:rsidP="00C86D36">
      <w:pPr>
        <w:spacing w:after="0" w:line="240" w:lineRule="auto"/>
        <w:jc w:val="both"/>
        <w:rPr>
          <w:rFonts w:ascii="Arial Narrow" w:hAnsi="Arial Narrow" w:cs="Arial"/>
        </w:rPr>
      </w:pPr>
      <w:r w:rsidRPr="0058123F">
        <w:rPr>
          <w:rFonts w:ascii="Arial Narrow" w:hAnsi="Arial Narrow" w:cs="Arial"/>
          <w:b/>
        </w:rPr>
        <w:t>Senador:</w:t>
      </w:r>
      <w:r w:rsidRPr="0058123F">
        <w:rPr>
          <w:rFonts w:ascii="Arial Narrow" w:hAnsi="Arial Narrow" w:cs="Arial"/>
        </w:rPr>
        <w:t xml:space="preserve"> </w:t>
      </w:r>
      <w:proofErr w:type="spellStart"/>
      <w:r w:rsidR="00D474C3" w:rsidRPr="00D474C3">
        <w:rPr>
          <w:rFonts w:ascii="Arial Narrow" w:hAnsi="Arial Narrow" w:cs="Arial"/>
        </w:rPr>
        <w:t>Criselda</w:t>
      </w:r>
      <w:proofErr w:type="spellEnd"/>
      <w:r w:rsidR="00D474C3" w:rsidRPr="00D474C3">
        <w:rPr>
          <w:rFonts w:ascii="Arial Narrow" w:hAnsi="Arial Narrow" w:cs="Arial"/>
        </w:rPr>
        <w:t xml:space="preserve"> Lobo</w:t>
      </w:r>
      <w:r w:rsidR="00D474C3">
        <w:rPr>
          <w:rFonts w:ascii="Arial Narrow" w:hAnsi="Arial Narrow" w:cs="Arial"/>
        </w:rPr>
        <w:t xml:space="preserve"> (FARC): </w:t>
      </w:r>
    </w:p>
    <w:p w14:paraId="009080FB" w14:textId="77777777" w:rsidR="00500976" w:rsidRPr="0058123F" w:rsidRDefault="00500976" w:rsidP="00C86D36">
      <w:pPr>
        <w:spacing w:after="0" w:line="240" w:lineRule="auto"/>
        <w:jc w:val="both"/>
        <w:rPr>
          <w:rFonts w:ascii="Arial Narrow" w:hAnsi="Arial Narrow" w:cs="Arial"/>
        </w:rPr>
      </w:pPr>
      <w:r w:rsidRPr="0058123F">
        <w:rPr>
          <w:rFonts w:ascii="Arial Narrow" w:hAnsi="Arial Narrow" w:cs="Arial"/>
        </w:rPr>
        <w:t>No se precisa qué información esperan que se presente sobre el particular, mencionaban que se informaría el viernes, pero no confirmaron.</w:t>
      </w:r>
    </w:p>
    <w:p w14:paraId="42B0DC0C" w14:textId="77777777" w:rsidR="00500976" w:rsidRPr="008D4CB9" w:rsidRDefault="00500976" w:rsidP="00C86D36">
      <w:pPr>
        <w:spacing w:after="0" w:line="240" w:lineRule="auto"/>
        <w:jc w:val="both"/>
        <w:rPr>
          <w:rFonts w:ascii="Arial Narrow" w:hAnsi="Arial Narrow" w:cs="Arial"/>
          <w:b/>
        </w:rPr>
      </w:pPr>
    </w:p>
    <w:p w14:paraId="15F6A16A" w14:textId="77777777" w:rsidR="00F4658F" w:rsidRPr="008D4CB9" w:rsidRDefault="00F4658F" w:rsidP="00C86D36">
      <w:pPr>
        <w:spacing w:after="0" w:line="240" w:lineRule="auto"/>
        <w:jc w:val="both"/>
        <w:rPr>
          <w:rFonts w:ascii="Arial Narrow" w:hAnsi="Arial Narrow" w:cs="Arial"/>
          <w:b/>
        </w:rPr>
      </w:pPr>
      <w:r w:rsidRPr="008D4CB9">
        <w:rPr>
          <w:rFonts w:ascii="Arial Narrow" w:hAnsi="Arial Narrow" w:cs="Arial"/>
          <w:b/>
        </w:rPr>
        <w:t>Concepto</w:t>
      </w:r>
    </w:p>
    <w:p w14:paraId="319B1169" w14:textId="77777777" w:rsidR="005C377B" w:rsidRDefault="008D4CB9" w:rsidP="00C86D36">
      <w:pPr>
        <w:spacing w:after="0" w:line="240" w:lineRule="auto"/>
        <w:jc w:val="both"/>
        <w:rPr>
          <w:rFonts w:ascii="Arial Narrow" w:hAnsi="Arial Narrow" w:cs="Arial"/>
        </w:rPr>
      </w:pPr>
      <w:r w:rsidRPr="008D4CB9">
        <w:rPr>
          <w:rFonts w:ascii="Arial Narrow" w:hAnsi="Arial Narrow" w:cs="Arial"/>
        </w:rPr>
        <w:t xml:space="preserve">El Gobierno Nacional tiene el </w:t>
      </w:r>
      <w:proofErr w:type="gramStart"/>
      <w:r w:rsidRPr="008D4CB9">
        <w:rPr>
          <w:rFonts w:ascii="Arial Narrow" w:hAnsi="Arial Narrow" w:cs="Arial"/>
        </w:rPr>
        <w:t>reto  del</w:t>
      </w:r>
      <w:proofErr w:type="gramEnd"/>
      <w:r w:rsidRPr="008D4CB9">
        <w:rPr>
          <w:rFonts w:ascii="Arial Narrow" w:hAnsi="Arial Narrow" w:cs="Arial"/>
        </w:rPr>
        <w:t xml:space="preserve"> fortalecimiento del SNBF que permita  diseñar estrategias de coordinación de un amplio número de acciones que se contemplan para la niñez, en armonía con los avances de la implementación de la política de Estado para el desarrollo integral de la primera infancia, con la expedición de la Política Nacional de Infancia y Adolescencia, sus líneas de política, y la Política Nacional de Apoyo y Fortalecimiento de las Familias.</w:t>
      </w:r>
    </w:p>
    <w:p w14:paraId="24F7C1F0" w14:textId="77777777" w:rsidR="008D4CB9" w:rsidRDefault="008D4CB9" w:rsidP="00C86D36">
      <w:pPr>
        <w:spacing w:after="0" w:line="240" w:lineRule="auto"/>
        <w:jc w:val="both"/>
        <w:rPr>
          <w:rFonts w:ascii="Arial Narrow" w:hAnsi="Arial Narrow" w:cs="Arial"/>
        </w:rPr>
      </w:pPr>
    </w:p>
    <w:p w14:paraId="4FD7D107" w14:textId="77777777" w:rsidR="008D4CB9" w:rsidRPr="00386AFD" w:rsidRDefault="008D4CB9" w:rsidP="00C86D36">
      <w:pPr>
        <w:spacing w:after="0" w:line="240" w:lineRule="auto"/>
        <w:jc w:val="both"/>
        <w:rPr>
          <w:rFonts w:ascii="Arial Narrow" w:hAnsi="Arial Narrow" w:cs="Arial"/>
          <w:b/>
        </w:rPr>
      </w:pPr>
      <w:r w:rsidRPr="00386AFD">
        <w:rPr>
          <w:rFonts w:ascii="Arial Narrow" w:hAnsi="Arial Narrow" w:cs="Arial"/>
          <w:b/>
        </w:rPr>
        <w:t>Contexto</w:t>
      </w:r>
    </w:p>
    <w:p w14:paraId="257AE644" w14:textId="107E9C82" w:rsidR="008D4CB9" w:rsidRDefault="00386AFD" w:rsidP="00F9549E">
      <w:pPr>
        <w:pStyle w:val="Prrafodelista"/>
        <w:numPr>
          <w:ilvl w:val="0"/>
          <w:numId w:val="39"/>
        </w:numPr>
        <w:spacing w:after="0" w:line="240" w:lineRule="auto"/>
        <w:jc w:val="both"/>
        <w:rPr>
          <w:ins w:id="54" w:author="Julio Alfredo Escobar Lizano" w:date="2019-01-31T14:08:00Z"/>
          <w:rFonts w:ascii="Arial Narrow" w:hAnsi="Arial Narrow"/>
        </w:rPr>
      </w:pPr>
      <w:commentRangeStart w:id="55"/>
      <w:r w:rsidRPr="00061E29">
        <w:rPr>
          <w:rFonts w:ascii="Arial Narrow" w:hAnsi="Arial Narrow"/>
        </w:rPr>
        <w:t xml:space="preserve">31% </w:t>
      </w:r>
      <w:r w:rsidRPr="007851EC">
        <w:rPr>
          <w:rFonts w:ascii="Arial Narrow" w:hAnsi="Arial Narrow"/>
          <w:rPrChange w:id="56" w:author="Luz Helena Trujillo Forero" w:date="2019-01-31T11:40:00Z">
            <w:rPr>
              <w:rFonts w:ascii="Arial Narrow" w:hAnsi="Arial Narrow" w:cs="Arial"/>
              <w:highlight w:val="cyan"/>
            </w:rPr>
          </w:rPrChange>
        </w:rPr>
        <w:t>de la población son niños, niñas y adolescentes</w:t>
      </w:r>
      <w:ins w:id="57" w:author="Julio Alfredo Escobar Lizano" w:date="2019-01-31T14:09:00Z">
        <w:r w:rsidR="00061E29">
          <w:rPr>
            <w:rFonts w:ascii="Arial Narrow" w:hAnsi="Arial Narrow"/>
          </w:rPr>
          <w:t>, de 0 a 17 años en el 2018.</w:t>
        </w:r>
      </w:ins>
      <w:r w:rsidRPr="007851EC">
        <w:rPr>
          <w:rFonts w:ascii="Arial Narrow" w:hAnsi="Arial Narrow"/>
          <w:rPrChange w:id="58" w:author="Luz Helena Trujillo Forero" w:date="2019-01-31T11:40:00Z">
            <w:rPr>
              <w:rFonts w:ascii="Arial Narrow" w:hAnsi="Arial Narrow" w:cs="Arial"/>
              <w:highlight w:val="cyan"/>
            </w:rPr>
          </w:rPrChange>
        </w:rPr>
        <w:t xml:space="preserve"> (15.454.633)</w:t>
      </w:r>
      <w:commentRangeEnd w:id="55"/>
      <w:r w:rsidR="00061E29">
        <w:rPr>
          <w:rStyle w:val="Refdecomentario"/>
        </w:rPr>
        <w:commentReference w:id="55"/>
      </w:r>
    </w:p>
    <w:p w14:paraId="42B8781D" w14:textId="0FC9E11C" w:rsidR="00061E29" w:rsidRPr="007851EC" w:rsidRDefault="00061E29" w:rsidP="00F9549E">
      <w:pPr>
        <w:pStyle w:val="Prrafodelista"/>
        <w:numPr>
          <w:ilvl w:val="0"/>
          <w:numId w:val="39"/>
        </w:numPr>
        <w:spacing w:after="0" w:line="240" w:lineRule="auto"/>
        <w:jc w:val="both"/>
        <w:rPr>
          <w:rFonts w:ascii="Arial Narrow" w:hAnsi="Arial Narrow"/>
          <w:rPrChange w:id="59" w:author="Luz Helena Trujillo Forero" w:date="2019-01-31T11:40:00Z">
            <w:rPr>
              <w:rFonts w:ascii="Arial Narrow" w:hAnsi="Arial Narrow" w:cs="Arial"/>
              <w:highlight w:val="cyan"/>
            </w:rPr>
          </w:rPrChange>
        </w:rPr>
      </w:pPr>
      <w:ins w:id="60" w:author="Julio Alfredo Escobar Lizano" w:date="2019-01-31T14:09:00Z">
        <w:r>
          <w:rPr>
            <w:rFonts w:ascii="Arial Narrow" w:hAnsi="Arial Narrow"/>
          </w:rPr>
          <w:t>3</w:t>
        </w:r>
      </w:ins>
      <w:ins w:id="61" w:author="Julio Alfredo Escobar Lizano" w:date="2019-01-31T14:10:00Z">
        <w:r>
          <w:rPr>
            <w:rFonts w:ascii="Arial Narrow" w:hAnsi="Arial Narrow"/>
          </w:rPr>
          <w:t>0.7% de la población son niños, niñas y adolescente de 0 a 17 años en 2019 (</w:t>
        </w:r>
      </w:ins>
      <w:ins w:id="62" w:author="Julio Alfredo Escobar Lizano" w:date="2019-01-31T14:11:00Z">
        <w:r>
          <w:rPr>
            <w:rFonts w:ascii="Arial Narrow" w:hAnsi="Arial Narrow"/>
          </w:rPr>
          <w:t>15.465.670)</w:t>
        </w:r>
      </w:ins>
    </w:p>
    <w:p w14:paraId="76E087AE" w14:textId="77777777" w:rsidR="00386AFD" w:rsidRPr="007851EC" w:rsidRDefault="00386AFD" w:rsidP="00F9549E">
      <w:pPr>
        <w:pStyle w:val="Prrafodelista"/>
        <w:numPr>
          <w:ilvl w:val="0"/>
          <w:numId w:val="39"/>
        </w:numPr>
        <w:spacing w:after="0" w:line="240" w:lineRule="auto"/>
        <w:jc w:val="both"/>
        <w:rPr>
          <w:rFonts w:ascii="Arial Narrow" w:hAnsi="Arial Narrow"/>
          <w:rPrChange w:id="63" w:author="Luz Helena Trujillo Forero" w:date="2019-01-31T11:40:00Z">
            <w:rPr>
              <w:rFonts w:ascii="Arial Narrow" w:hAnsi="Arial Narrow" w:cs="Arial"/>
              <w:highlight w:val="cyan"/>
            </w:rPr>
          </w:rPrChange>
        </w:rPr>
      </w:pPr>
      <w:commentRangeStart w:id="64"/>
      <w:r w:rsidRPr="007851EC">
        <w:rPr>
          <w:rFonts w:ascii="Arial Narrow" w:hAnsi="Arial Narrow"/>
          <w:rPrChange w:id="65" w:author="Luz Helena Trujillo Forero" w:date="2019-01-31T11:40:00Z">
            <w:rPr>
              <w:rFonts w:ascii="Arial Narrow" w:hAnsi="Arial Narrow" w:cs="Arial"/>
              <w:highlight w:val="cyan"/>
            </w:rPr>
          </w:rPrChange>
        </w:rPr>
        <w:t>39,12% NNA en situación de pobreza*, frente a 29% de la población total.</w:t>
      </w:r>
    </w:p>
    <w:p w14:paraId="1EC21B45" w14:textId="77777777" w:rsidR="00386AFD" w:rsidRPr="007851EC" w:rsidRDefault="00386AFD" w:rsidP="00F9549E">
      <w:pPr>
        <w:pStyle w:val="Prrafodelista"/>
        <w:numPr>
          <w:ilvl w:val="0"/>
          <w:numId w:val="39"/>
        </w:numPr>
        <w:spacing w:after="0" w:line="240" w:lineRule="auto"/>
        <w:jc w:val="both"/>
        <w:rPr>
          <w:rFonts w:ascii="Arial Narrow" w:hAnsi="Arial Narrow"/>
          <w:rPrChange w:id="66" w:author="Luz Helena Trujillo Forero" w:date="2019-01-31T11:40:00Z">
            <w:rPr>
              <w:rFonts w:ascii="Arial Narrow" w:hAnsi="Arial Narrow" w:cs="Arial"/>
              <w:highlight w:val="cyan"/>
            </w:rPr>
          </w:rPrChange>
        </w:rPr>
      </w:pPr>
      <w:r w:rsidRPr="007851EC">
        <w:rPr>
          <w:rFonts w:ascii="Arial Narrow" w:hAnsi="Arial Narrow"/>
          <w:rPrChange w:id="67" w:author="Luz Helena Trujillo Forero" w:date="2019-01-31T11:40:00Z">
            <w:rPr>
              <w:rFonts w:ascii="Arial Narrow" w:hAnsi="Arial Narrow" w:cs="Arial"/>
              <w:highlight w:val="cyan"/>
            </w:rPr>
          </w:rPrChange>
        </w:rPr>
        <w:t>11,9% NNA en pobreza extrema, frente a 8,1% de la población total.</w:t>
      </w:r>
      <w:commentRangeEnd w:id="64"/>
      <w:r w:rsidR="00061E29">
        <w:rPr>
          <w:rStyle w:val="Refdecomentario"/>
        </w:rPr>
        <w:commentReference w:id="64"/>
      </w:r>
    </w:p>
    <w:p w14:paraId="179CDFB0" w14:textId="77777777" w:rsidR="00386AFD" w:rsidRPr="00386AFD" w:rsidRDefault="00386AFD" w:rsidP="00386AFD">
      <w:pPr>
        <w:spacing w:after="0" w:line="240" w:lineRule="auto"/>
        <w:jc w:val="both"/>
        <w:rPr>
          <w:rFonts w:ascii="Arial Narrow" w:hAnsi="Arial Narrow" w:cs="Arial"/>
          <w:b/>
        </w:rPr>
      </w:pPr>
    </w:p>
    <w:p w14:paraId="783E308F" w14:textId="77777777" w:rsidR="00386AFD" w:rsidRPr="00386AFD" w:rsidRDefault="00386AFD" w:rsidP="00386AFD">
      <w:pPr>
        <w:spacing w:after="0" w:line="240" w:lineRule="auto"/>
        <w:jc w:val="both"/>
        <w:rPr>
          <w:rFonts w:ascii="Arial Narrow" w:hAnsi="Arial Narrow" w:cs="Arial"/>
          <w:b/>
        </w:rPr>
      </w:pPr>
      <w:r w:rsidRPr="00386AFD">
        <w:rPr>
          <w:rFonts w:ascii="Arial Narrow" w:hAnsi="Arial Narrow" w:cs="Arial"/>
          <w:b/>
        </w:rPr>
        <w:t>Postura ICBF</w:t>
      </w:r>
    </w:p>
    <w:p w14:paraId="04D9E50D" w14:textId="77777777" w:rsidR="00386AFD" w:rsidRPr="008E29F4" w:rsidRDefault="00386AFD" w:rsidP="00F9549E">
      <w:pPr>
        <w:pStyle w:val="Prrafodelista"/>
        <w:numPr>
          <w:ilvl w:val="0"/>
          <w:numId w:val="40"/>
        </w:numPr>
        <w:spacing w:after="0" w:line="240" w:lineRule="auto"/>
        <w:jc w:val="both"/>
        <w:rPr>
          <w:rFonts w:ascii="Arial Narrow" w:hAnsi="Arial Narrow" w:cs="Arial"/>
        </w:rPr>
      </w:pPr>
      <w:r w:rsidRPr="008E29F4">
        <w:rPr>
          <w:rFonts w:ascii="Arial Narrow" w:hAnsi="Arial Narrow" w:cs="Arial"/>
          <w:lang w:val="es-EC"/>
        </w:rPr>
        <w:t>Fortalecer el SNBF a través de:</w:t>
      </w:r>
    </w:p>
    <w:p w14:paraId="3634C405" w14:textId="77777777" w:rsidR="00DF6497" w:rsidRPr="00386AFD" w:rsidRDefault="00F9549E" w:rsidP="00F9549E">
      <w:pPr>
        <w:numPr>
          <w:ilvl w:val="1"/>
          <w:numId w:val="40"/>
        </w:numPr>
        <w:spacing w:after="0" w:line="240" w:lineRule="auto"/>
        <w:jc w:val="both"/>
        <w:rPr>
          <w:rFonts w:ascii="Arial Narrow" w:hAnsi="Arial Narrow" w:cs="Arial"/>
        </w:rPr>
      </w:pPr>
      <w:r w:rsidRPr="00386AFD">
        <w:rPr>
          <w:rFonts w:ascii="Arial Narrow" w:hAnsi="Arial Narrow" w:cs="Arial"/>
        </w:rPr>
        <w:t>Simplificar y optimizar la gestión intersectorial</w:t>
      </w:r>
    </w:p>
    <w:p w14:paraId="2150B24F" w14:textId="77777777" w:rsidR="00DF6497" w:rsidRPr="00386AFD" w:rsidRDefault="00F9549E" w:rsidP="00F9549E">
      <w:pPr>
        <w:numPr>
          <w:ilvl w:val="1"/>
          <w:numId w:val="40"/>
        </w:numPr>
        <w:spacing w:after="0" w:line="240" w:lineRule="auto"/>
        <w:jc w:val="both"/>
        <w:rPr>
          <w:rFonts w:ascii="Arial Narrow" w:hAnsi="Arial Narrow" w:cs="Arial"/>
        </w:rPr>
      </w:pPr>
      <w:r w:rsidRPr="00386AFD">
        <w:rPr>
          <w:rFonts w:ascii="Arial Narrow" w:hAnsi="Arial Narrow" w:cs="Arial"/>
        </w:rPr>
        <w:t xml:space="preserve">Fortalecer capacidades institucionales, técnicas y financieras de las ET para la rectoría e implementación de las políticas públicas dirigidas a la </w:t>
      </w:r>
      <w:proofErr w:type="gramStart"/>
      <w:r w:rsidRPr="00386AFD">
        <w:rPr>
          <w:rFonts w:ascii="Arial Narrow" w:hAnsi="Arial Narrow" w:cs="Arial"/>
        </w:rPr>
        <w:t>niñez  y</w:t>
      </w:r>
      <w:proofErr w:type="gramEnd"/>
      <w:r w:rsidRPr="00386AFD">
        <w:rPr>
          <w:rFonts w:ascii="Arial Narrow" w:hAnsi="Arial Narrow" w:cs="Arial"/>
        </w:rPr>
        <w:t xml:space="preserve"> fortalecimiento familiar.</w:t>
      </w:r>
    </w:p>
    <w:p w14:paraId="2FD546E9" w14:textId="77777777" w:rsidR="005C377B" w:rsidRPr="008E29F4" w:rsidRDefault="00386AFD" w:rsidP="00F9549E">
      <w:pPr>
        <w:pStyle w:val="Prrafodelista"/>
        <w:numPr>
          <w:ilvl w:val="0"/>
          <w:numId w:val="40"/>
        </w:numPr>
        <w:spacing w:after="0" w:line="240" w:lineRule="auto"/>
        <w:jc w:val="both"/>
        <w:rPr>
          <w:rFonts w:ascii="Arial Narrow" w:hAnsi="Arial Narrow" w:cs="Arial"/>
        </w:rPr>
      </w:pPr>
      <w:r w:rsidRPr="008E29F4">
        <w:rPr>
          <w:rFonts w:ascii="Arial Narrow" w:hAnsi="Arial Narrow" w:cs="Arial"/>
        </w:rPr>
        <w:t>Implementar y armonizar las políticas públicas de primera infancia, infancia, adolescencia y familia.</w:t>
      </w:r>
    </w:p>
    <w:p w14:paraId="240E13B1" w14:textId="77777777" w:rsidR="00386AFD" w:rsidRDefault="00386AFD" w:rsidP="00C86D36">
      <w:pPr>
        <w:spacing w:after="0" w:line="240" w:lineRule="auto"/>
        <w:jc w:val="both"/>
        <w:rPr>
          <w:rFonts w:ascii="Arial Narrow" w:hAnsi="Arial Narrow" w:cs="Arial"/>
        </w:rPr>
      </w:pPr>
    </w:p>
    <w:p w14:paraId="4B1625DF" w14:textId="77777777" w:rsidR="009E7819" w:rsidRPr="009E7819" w:rsidRDefault="009E7819" w:rsidP="00C86D36">
      <w:pPr>
        <w:spacing w:after="0" w:line="240" w:lineRule="auto"/>
        <w:jc w:val="both"/>
        <w:rPr>
          <w:rFonts w:ascii="Arial Narrow" w:hAnsi="Arial Narrow" w:cs="Arial"/>
          <w:b/>
        </w:rPr>
      </w:pPr>
      <w:r w:rsidRPr="009E7819">
        <w:rPr>
          <w:rFonts w:ascii="Arial Narrow" w:hAnsi="Arial Narrow" w:cs="Arial"/>
          <w:b/>
        </w:rPr>
        <w:t>Acciones ICBF</w:t>
      </w:r>
    </w:p>
    <w:p w14:paraId="2BB7BB2C" w14:textId="77777777" w:rsidR="009E7819" w:rsidRPr="009E7819" w:rsidRDefault="009E7819" w:rsidP="009E7819">
      <w:pPr>
        <w:spacing w:after="0" w:line="240" w:lineRule="auto"/>
        <w:jc w:val="both"/>
        <w:rPr>
          <w:rFonts w:ascii="Arial Narrow" w:hAnsi="Arial Narrow" w:cs="Arial"/>
        </w:rPr>
      </w:pPr>
      <w:r w:rsidRPr="009E7819">
        <w:rPr>
          <w:rFonts w:ascii="Arial Narrow" w:hAnsi="Arial Narrow" w:cs="Arial"/>
        </w:rPr>
        <w:t xml:space="preserve">Para mitigar la desprotección estatal el SNBF realiza las siguientes acciones: </w:t>
      </w:r>
    </w:p>
    <w:p w14:paraId="429454AF" w14:textId="77777777" w:rsidR="009E7819" w:rsidRPr="009E7819" w:rsidRDefault="009E7819" w:rsidP="00F9549E">
      <w:pPr>
        <w:pStyle w:val="Prrafodelista"/>
        <w:numPr>
          <w:ilvl w:val="0"/>
          <w:numId w:val="35"/>
        </w:numPr>
        <w:spacing w:after="0" w:line="240" w:lineRule="auto"/>
        <w:jc w:val="both"/>
        <w:rPr>
          <w:rFonts w:ascii="Arial Narrow" w:hAnsi="Arial Narrow" w:cs="Arial"/>
        </w:rPr>
      </w:pPr>
      <w:r w:rsidRPr="009E7819">
        <w:rPr>
          <w:rFonts w:ascii="Arial Narrow" w:hAnsi="Arial Narrow" w:cs="Arial"/>
        </w:rPr>
        <w:t xml:space="preserve">Se consolidan y monitorean las acciones de los agentes del SNBF relacionadas con la protección y el desarrollo integral de los NNA, con criterios de equidad y bajo el principio de corresponsabilidad a nivel nacional y a nivel territorial. </w:t>
      </w:r>
    </w:p>
    <w:p w14:paraId="4F81A546" w14:textId="77777777" w:rsidR="009E7819" w:rsidRPr="009E7819" w:rsidRDefault="009E7819" w:rsidP="00F9549E">
      <w:pPr>
        <w:pStyle w:val="Prrafodelista"/>
        <w:numPr>
          <w:ilvl w:val="0"/>
          <w:numId w:val="35"/>
        </w:numPr>
        <w:spacing w:after="0" w:line="240" w:lineRule="auto"/>
        <w:jc w:val="both"/>
        <w:rPr>
          <w:rFonts w:ascii="Arial Narrow" w:hAnsi="Arial Narrow" w:cs="Arial"/>
        </w:rPr>
      </w:pPr>
      <w:r w:rsidRPr="009E7819">
        <w:rPr>
          <w:rFonts w:ascii="Arial Narrow" w:hAnsi="Arial Narrow" w:cs="Arial"/>
        </w:rPr>
        <w:t>Se hace seguimiento a las acciones que desarrolla el Estado Colombiano para el cumplimiento de las recomendaciones del Comité de los Derechos del Niño.</w:t>
      </w:r>
    </w:p>
    <w:p w14:paraId="3BAE5741" w14:textId="77777777" w:rsidR="009E7819" w:rsidRPr="009E7819" w:rsidRDefault="009E7819" w:rsidP="00F9549E">
      <w:pPr>
        <w:pStyle w:val="Prrafodelista"/>
        <w:numPr>
          <w:ilvl w:val="0"/>
          <w:numId w:val="35"/>
        </w:numPr>
        <w:spacing w:after="0" w:line="240" w:lineRule="auto"/>
        <w:jc w:val="both"/>
        <w:rPr>
          <w:rFonts w:ascii="Arial Narrow" w:hAnsi="Arial Narrow" w:cs="Arial"/>
        </w:rPr>
      </w:pPr>
      <w:r w:rsidRPr="009E7819">
        <w:rPr>
          <w:rFonts w:ascii="Arial Narrow" w:hAnsi="Arial Narrow" w:cs="Arial"/>
        </w:rPr>
        <w:t xml:space="preserve">Se incide en la inclusión de acciones orientadas a la garantía de los derechos de la niñez y la adolescencia en el PND, los planes territoriales de desarrollo y en las demás etapas del ciclo de las políticas públicas. </w:t>
      </w:r>
    </w:p>
    <w:p w14:paraId="2A5636E0" w14:textId="77777777" w:rsidR="009E7819" w:rsidRPr="009E7819" w:rsidRDefault="009E7819" w:rsidP="00F9549E">
      <w:pPr>
        <w:pStyle w:val="Prrafodelista"/>
        <w:numPr>
          <w:ilvl w:val="0"/>
          <w:numId w:val="35"/>
        </w:numPr>
        <w:spacing w:after="0" w:line="240" w:lineRule="auto"/>
        <w:jc w:val="both"/>
        <w:rPr>
          <w:rFonts w:ascii="Arial Narrow" w:hAnsi="Arial Narrow" w:cs="Arial"/>
        </w:rPr>
      </w:pPr>
      <w:r w:rsidRPr="009E7819">
        <w:rPr>
          <w:rFonts w:ascii="Arial Narrow" w:hAnsi="Arial Narrow" w:cs="Arial"/>
        </w:rPr>
        <w:t>Se formulan e incentivan con los agentes del SNBF acciones de participación y movilización social en torno a la protección y desarrollo integral</w:t>
      </w:r>
    </w:p>
    <w:p w14:paraId="4883F62F" w14:textId="77777777" w:rsidR="009E7819" w:rsidRDefault="009E7819" w:rsidP="00F9549E">
      <w:pPr>
        <w:pStyle w:val="Prrafodelista"/>
        <w:numPr>
          <w:ilvl w:val="0"/>
          <w:numId w:val="35"/>
        </w:numPr>
        <w:spacing w:after="0" w:line="240" w:lineRule="auto"/>
        <w:jc w:val="both"/>
        <w:rPr>
          <w:rFonts w:ascii="Arial Narrow" w:hAnsi="Arial Narrow" w:cs="Arial"/>
        </w:rPr>
      </w:pPr>
      <w:r w:rsidRPr="009E7819">
        <w:rPr>
          <w:rFonts w:ascii="Arial Narrow" w:hAnsi="Arial Narrow" w:cs="Arial"/>
        </w:rPr>
        <w:t>Se está consolidando un modelo de gestión de conocimiento en las diferentes temáticas asociadas a la niñez y adolescencia.</w:t>
      </w:r>
    </w:p>
    <w:p w14:paraId="09883581" w14:textId="77777777" w:rsidR="009E7819" w:rsidRPr="009E7819" w:rsidRDefault="009E7819" w:rsidP="009E7819">
      <w:pPr>
        <w:pStyle w:val="Prrafodelista"/>
        <w:spacing w:after="0" w:line="240" w:lineRule="auto"/>
        <w:ind w:left="360"/>
        <w:jc w:val="both"/>
        <w:rPr>
          <w:rFonts w:ascii="Arial Narrow" w:hAnsi="Arial Narrow" w:cs="Arial"/>
        </w:rPr>
      </w:pPr>
    </w:p>
    <w:p w14:paraId="497953D4" w14:textId="77777777" w:rsidR="00500976" w:rsidRPr="0058123F" w:rsidRDefault="00500976" w:rsidP="00C86D36">
      <w:pPr>
        <w:spacing w:after="0" w:line="240" w:lineRule="auto"/>
        <w:jc w:val="both"/>
        <w:rPr>
          <w:rFonts w:ascii="Arial Narrow" w:hAnsi="Arial Narrow" w:cs="Arial"/>
        </w:rPr>
      </w:pPr>
      <w:r w:rsidRPr="0058123F">
        <w:rPr>
          <w:rFonts w:ascii="Arial Narrow" w:hAnsi="Arial Narrow" w:cs="Arial"/>
          <w:b/>
        </w:rPr>
        <w:t xml:space="preserve">Nota: </w:t>
      </w:r>
      <w:r w:rsidRPr="0058123F">
        <w:rPr>
          <w:rFonts w:ascii="Arial Narrow" w:hAnsi="Arial Narrow" w:cs="Arial"/>
        </w:rPr>
        <w:t>Es una de las autoras del P.L</w:t>
      </w:r>
      <w:r w:rsidRPr="0058123F">
        <w:rPr>
          <w:rFonts w:ascii="Arial Narrow" w:hAnsi="Arial Narrow" w:cs="Arial"/>
          <w:lang w:val="es-ES"/>
        </w:rPr>
        <w:t>"Por medio de la cual se garantiza la atención integral prioritaria a la primera infancia en situación de emergencia vital en zonas rurales y rurales dispersas. [Atención integral prioritaria a la primera infancia]"</w:t>
      </w:r>
    </w:p>
    <w:p w14:paraId="4E91CE2C" w14:textId="77777777" w:rsidR="00500976" w:rsidRPr="0058123F" w:rsidRDefault="00500976" w:rsidP="00C86D36">
      <w:pPr>
        <w:spacing w:after="0" w:line="240" w:lineRule="auto"/>
        <w:jc w:val="both"/>
        <w:rPr>
          <w:rFonts w:ascii="Arial Narrow" w:hAnsi="Arial Narrow" w:cs="Arial"/>
        </w:rPr>
      </w:pPr>
    </w:p>
    <w:p w14:paraId="4A9F45E0" w14:textId="77777777" w:rsidR="00C16154" w:rsidRPr="0058123F" w:rsidRDefault="00C16154" w:rsidP="00C86D36">
      <w:pPr>
        <w:spacing w:after="0" w:line="240" w:lineRule="auto"/>
        <w:jc w:val="both"/>
        <w:rPr>
          <w:rFonts w:ascii="Arial Narrow" w:hAnsi="Arial Narrow" w:cs="Arial"/>
        </w:rPr>
      </w:pPr>
      <w:r w:rsidRPr="0058123F">
        <w:rPr>
          <w:rFonts w:ascii="Arial Narrow" w:hAnsi="Arial Narrow" w:cs="Arial"/>
        </w:rPr>
        <w:br w:type="page"/>
      </w:r>
    </w:p>
    <w:p w14:paraId="5B487EAF" w14:textId="77777777" w:rsidR="00C16154" w:rsidRPr="0058123F" w:rsidRDefault="00C16154" w:rsidP="00F9549E">
      <w:pPr>
        <w:pStyle w:val="Ttulo1"/>
        <w:numPr>
          <w:ilvl w:val="0"/>
          <w:numId w:val="12"/>
        </w:numPr>
        <w:spacing w:before="0" w:line="240" w:lineRule="auto"/>
        <w:jc w:val="both"/>
        <w:rPr>
          <w:rFonts w:ascii="Arial Narrow" w:hAnsi="Arial Narrow" w:cs="Arial"/>
          <w:b/>
        </w:rPr>
      </w:pPr>
      <w:bookmarkStart w:id="68" w:name="_Toc530753344"/>
      <w:bookmarkStart w:id="69" w:name="_Toc530933675"/>
      <w:r w:rsidRPr="0058123F">
        <w:rPr>
          <w:rFonts w:ascii="Arial Narrow" w:hAnsi="Arial Narrow" w:cs="Arial"/>
          <w:b/>
        </w:rPr>
        <w:lastRenderedPageBreak/>
        <w:t>ICBF - ATENCIÓN EN NIÑEZ Y ADOLESCENCIA</w:t>
      </w:r>
      <w:bookmarkEnd w:id="68"/>
      <w:bookmarkEnd w:id="69"/>
      <w:r w:rsidRPr="0058123F">
        <w:rPr>
          <w:rFonts w:ascii="Arial Narrow" w:hAnsi="Arial Narrow" w:cs="Arial"/>
          <w:b/>
        </w:rPr>
        <w:t xml:space="preserve"> </w:t>
      </w:r>
    </w:p>
    <w:p w14:paraId="0730F763" w14:textId="77777777" w:rsidR="00C16154" w:rsidRPr="0058123F" w:rsidRDefault="00C16154" w:rsidP="00C86D36">
      <w:pPr>
        <w:spacing w:after="0" w:line="240" w:lineRule="auto"/>
        <w:jc w:val="both"/>
        <w:rPr>
          <w:rFonts w:ascii="Arial Narrow" w:hAnsi="Arial Narrow"/>
        </w:rPr>
      </w:pPr>
    </w:p>
    <w:p w14:paraId="7C8F5572" w14:textId="77777777" w:rsidR="00C16154" w:rsidRPr="0058123F" w:rsidRDefault="00C16154" w:rsidP="00C86D36">
      <w:pPr>
        <w:pStyle w:val="Textosinformato"/>
        <w:jc w:val="both"/>
        <w:rPr>
          <w:rFonts w:ascii="Arial Narrow" w:hAnsi="Arial Narrow" w:cs="Times New Roman"/>
          <w:szCs w:val="22"/>
          <w:lang w:val="es-ES"/>
        </w:rPr>
      </w:pPr>
      <w:r w:rsidRPr="0058123F">
        <w:rPr>
          <w:rFonts w:ascii="Arial Narrow" w:eastAsiaTheme="minorHAnsi" w:hAnsi="Arial Narrow" w:cs="Arial"/>
          <w:szCs w:val="22"/>
        </w:rPr>
        <w:t>E</w:t>
      </w:r>
      <w:r w:rsidRPr="0058123F">
        <w:rPr>
          <w:rFonts w:ascii="Arial Narrow" w:hAnsi="Arial Narrow" w:cs="Times New Roman"/>
          <w:szCs w:val="22"/>
          <w:lang w:val="es-ES"/>
        </w:rPr>
        <w:t xml:space="preserve">n el marco de la protección integral, se promueve la garantía de derechos, así mismo, se previene la vulneración de los </w:t>
      </w:r>
      <w:r w:rsidR="00B43488" w:rsidRPr="0058123F">
        <w:rPr>
          <w:rFonts w:ascii="Arial Narrow" w:hAnsi="Arial Narrow" w:cs="Times New Roman"/>
          <w:szCs w:val="22"/>
          <w:lang w:val="es-ES"/>
        </w:rPr>
        <w:t>NNA</w:t>
      </w:r>
      <w:r w:rsidRPr="0058123F">
        <w:rPr>
          <w:rFonts w:ascii="Arial Narrow" w:hAnsi="Arial Narrow" w:cs="Times New Roman"/>
          <w:szCs w:val="22"/>
          <w:lang w:val="es-ES"/>
        </w:rPr>
        <w:t xml:space="preserve"> entre los 6 y 17 años, en este sentido se fortalecen en ellos capacidades para su desarrollo y bienestar, en el marco de la corresponsabilidad de familia, sociedad y Estado. Se busca prevenir las problemáticas que afrontan los </w:t>
      </w:r>
      <w:r w:rsidR="00B43488" w:rsidRPr="0058123F">
        <w:rPr>
          <w:rFonts w:ascii="Arial Narrow" w:hAnsi="Arial Narrow" w:cs="Times New Roman"/>
          <w:szCs w:val="22"/>
          <w:lang w:val="es-ES"/>
        </w:rPr>
        <w:t>NNA</w:t>
      </w:r>
      <w:r w:rsidRPr="0058123F">
        <w:rPr>
          <w:rFonts w:ascii="Arial Narrow" w:hAnsi="Arial Narrow" w:cs="Times New Roman"/>
          <w:szCs w:val="22"/>
          <w:lang w:val="es-ES"/>
        </w:rPr>
        <w:t xml:space="preserve"> fortaleciendo factores protectores en ellos y sus entornos, alejándolos de contextos o escenarios de riesgo y dotándolos de herramientas que les permita afrontarlos de manera asertiva. </w:t>
      </w:r>
    </w:p>
    <w:p w14:paraId="21CDF75E" w14:textId="77777777" w:rsidR="00C16154" w:rsidRPr="0058123F" w:rsidRDefault="00C16154" w:rsidP="00C86D36">
      <w:pPr>
        <w:pStyle w:val="Textosinformato"/>
        <w:jc w:val="both"/>
        <w:rPr>
          <w:rFonts w:ascii="Arial Narrow" w:hAnsi="Arial Narrow" w:cs="Times New Roman"/>
          <w:szCs w:val="22"/>
          <w:lang w:val="es-ES"/>
        </w:rPr>
      </w:pPr>
    </w:p>
    <w:p w14:paraId="75979BD9" w14:textId="77777777" w:rsidR="00C16154" w:rsidRPr="0058123F" w:rsidRDefault="00C16154" w:rsidP="00C86D36">
      <w:pPr>
        <w:pStyle w:val="Textosinformato"/>
        <w:jc w:val="both"/>
        <w:rPr>
          <w:rFonts w:ascii="Arial Narrow" w:hAnsi="Arial Narrow" w:cs="Times New Roman"/>
          <w:szCs w:val="22"/>
          <w:lang w:val="es-ES"/>
        </w:rPr>
      </w:pPr>
      <w:r w:rsidRPr="0058123F">
        <w:rPr>
          <w:rFonts w:ascii="Arial Narrow" w:hAnsi="Arial Narrow" w:cs="Times New Roman"/>
          <w:szCs w:val="22"/>
          <w:lang w:val="es-ES"/>
        </w:rPr>
        <w:t xml:space="preserve">Este proceso se realiza de manera conjunta y articulada con las familias, donde la construcción de autonomía de los niños es fundamental, así como, el desarrollo y entendimiento del </w:t>
      </w:r>
      <w:r w:rsidR="0058123F" w:rsidRPr="0058123F">
        <w:rPr>
          <w:rFonts w:ascii="Arial Narrow" w:hAnsi="Arial Narrow" w:cs="Times New Roman"/>
          <w:szCs w:val="22"/>
          <w:lang w:val="es-ES"/>
        </w:rPr>
        <w:t>NNA</w:t>
      </w:r>
      <w:r w:rsidRPr="0058123F">
        <w:rPr>
          <w:rFonts w:ascii="Arial Narrow" w:hAnsi="Arial Narrow" w:cs="Times New Roman"/>
          <w:szCs w:val="22"/>
          <w:lang w:val="es-ES"/>
        </w:rPr>
        <w:t xml:space="preserve"> como sujeto de derechos, con capacidad y pleno goce de estos permite desde una lógica de desarrollo integral, la construcción de una sociedad participativa e incluyendo desde la infancia.  </w:t>
      </w:r>
    </w:p>
    <w:p w14:paraId="5442D7B4" w14:textId="77777777" w:rsidR="00C16154" w:rsidRPr="0058123F" w:rsidRDefault="00C16154" w:rsidP="00C86D36">
      <w:pPr>
        <w:pStyle w:val="Textosinformato"/>
        <w:jc w:val="both"/>
        <w:rPr>
          <w:rFonts w:ascii="Arial Narrow" w:hAnsi="Arial Narrow" w:cs="Times New Roman"/>
          <w:szCs w:val="22"/>
          <w:lang w:val="es-ES"/>
        </w:rPr>
      </w:pPr>
    </w:p>
    <w:p w14:paraId="235A089B" w14:textId="77777777" w:rsidR="00C16154" w:rsidRPr="0058123F" w:rsidRDefault="00C16154" w:rsidP="00C86D36">
      <w:pPr>
        <w:pStyle w:val="Textosinformato"/>
        <w:jc w:val="both"/>
        <w:rPr>
          <w:rFonts w:ascii="Arial Narrow" w:hAnsi="Arial Narrow" w:cs="Times New Roman"/>
          <w:szCs w:val="22"/>
          <w:lang w:val="es-ES"/>
        </w:rPr>
      </w:pPr>
      <w:r w:rsidRPr="0058123F">
        <w:rPr>
          <w:rFonts w:ascii="Arial Narrow" w:hAnsi="Arial Narrow" w:cs="Times New Roman"/>
          <w:szCs w:val="22"/>
          <w:lang w:val="es-ES"/>
        </w:rPr>
        <w:t>Para esto el ICBF desarrollo la siguiente oferta en este grupo poblacional:</w:t>
      </w:r>
    </w:p>
    <w:p w14:paraId="5008F195" w14:textId="77777777" w:rsidR="00C16154" w:rsidRPr="0058123F" w:rsidRDefault="00C16154" w:rsidP="00C86D36">
      <w:pPr>
        <w:spacing w:after="0" w:line="240" w:lineRule="auto"/>
        <w:jc w:val="both"/>
        <w:rPr>
          <w:rFonts w:ascii="Arial Narrow" w:hAnsi="Arial Narrow"/>
          <w:b/>
          <w:i/>
        </w:rPr>
      </w:pPr>
    </w:p>
    <w:p w14:paraId="0228C1B7" w14:textId="77777777" w:rsidR="00C16154" w:rsidRPr="0058123F" w:rsidRDefault="00C16154" w:rsidP="00C86D36">
      <w:pPr>
        <w:spacing w:after="0" w:line="240" w:lineRule="auto"/>
        <w:jc w:val="both"/>
        <w:rPr>
          <w:rFonts w:ascii="Arial Narrow" w:hAnsi="Arial Narrow"/>
        </w:rPr>
      </w:pPr>
      <w:r w:rsidRPr="0058123F">
        <w:rPr>
          <w:rFonts w:ascii="Arial Narrow" w:hAnsi="Arial Narrow"/>
          <w:b/>
          <w:i/>
        </w:rPr>
        <w:t>El Programa Generaciones con Bienestar</w:t>
      </w:r>
      <w:r w:rsidRPr="0058123F">
        <w:rPr>
          <w:rFonts w:ascii="Arial Narrow" w:hAnsi="Arial Narrow"/>
        </w:rPr>
        <w:t xml:space="preserve">, El Programa promueve la protección integral y proyectos de vida de los niños, las niñas y los adolescentes, a partir de su empoderamiento como sujetos de derechos y del fortalecimiento de la corresponsabilidad de la familia, la sociedad y el Estado, propiciando la consolidación de entornos protectores para los </w:t>
      </w:r>
      <w:r w:rsidR="00B43488" w:rsidRPr="0058123F">
        <w:rPr>
          <w:rFonts w:ascii="Arial Narrow" w:hAnsi="Arial Narrow"/>
        </w:rPr>
        <w:t>NNA</w:t>
      </w:r>
      <w:r w:rsidRPr="0058123F">
        <w:rPr>
          <w:rFonts w:ascii="Arial Narrow" w:hAnsi="Arial Narrow"/>
        </w:rPr>
        <w:t xml:space="preserve"> desde los 6 años. Adelanta acciones de prevención en torno a la protección integral de los niños, las niñas y los adolescentes en temáticas tales como prevención del reclutamiento ilícito, trabajo infantil, embarazo en Adolescentes, consumo de sustancias psicoactivas y violencia juvenil, sexual y escolar, son complementarias y convergen en la implementación propia del programa GCB. </w:t>
      </w:r>
    </w:p>
    <w:p w14:paraId="709C4220" w14:textId="77777777" w:rsidR="00C16154" w:rsidRPr="0058123F" w:rsidRDefault="00C16154" w:rsidP="00C86D36">
      <w:pPr>
        <w:spacing w:after="0" w:line="240" w:lineRule="auto"/>
        <w:jc w:val="both"/>
        <w:rPr>
          <w:rFonts w:ascii="Arial Narrow" w:eastAsia="Times New Roman" w:hAnsi="Arial Narrow" w:cs="Arial"/>
          <w:noProof/>
          <w:color w:val="000000"/>
          <w:lang w:val="es-ES_tradnl" w:eastAsia="es-CO"/>
        </w:rPr>
      </w:pPr>
    </w:p>
    <w:p w14:paraId="35A1ABC1" w14:textId="77777777" w:rsidR="00C16154" w:rsidRPr="003A48E3" w:rsidRDefault="00C16154" w:rsidP="00C86D36">
      <w:pPr>
        <w:pStyle w:val="Sinespaciado"/>
        <w:jc w:val="both"/>
        <w:rPr>
          <w:rFonts w:ascii="Arial Narrow" w:eastAsia="Times New Roman" w:hAnsi="Arial Narrow" w:cs="Arial"/>
          <w:noProof/>
          <w:color w:val="FF0000"/>
          <w:lang w:val="es-ES_tradnl" w:eastAsia="es-CO"/>
        </w:rPr>
      </w:pPr>
      <w:r w:rsidRPr="003A48E3">
        <w:rPr>
          <w:rFonts w:ascii="Arial Narrow" w:eastAsia="Times New Roman" w:hAnsi="Arial Narrow" w:cs="Arial"/>
          <w:noProof/>
          <w:color w:val="FF0000"/>
          <w:lang w:val="es-ES_tradnl" w:eastAsia="es-CO"/>
        </w:rPr>
        <w:t>A 31 de octubre de 2018, el programa a atendido 197.568</w:t>
      </w:r>
      <w:r w:rsidRPr="003A48E3">
        <w:rPr>
          <w:rStyle w:val="Refdenotaalpie"/>
          <w:rFonts w:ascii="Arial Narrow" w:eastAsia="Times New Roman" w:hAnsi="Arial Narrow" w:cs="Arial"/>
          <w:noProof/>
          <w:color w:val="FF0000"/>
          <w:lang w:val="es-ES_tradnl" w:eastAsia="es-CO"/>
        </w:rPr>
        <w:footnoteReference w:id="3"/>
      </w:r>
      <w:r w:rsidRPr="003A48E3">
        <w:rPr>
          <w:rFonts w:ascii="Arial Narrow" w:eastAsia="Times New Roman" w:hAnsi="Arial Narrow" w:cs="Arial"/>
          <w:noProof/>
          <w:color w:val="FF0000"/>
          <w:lang w:val="es-ES_tradnl" w:eastAsia="es-CO"/>
        </w:rPr>
        <w:t xml:space="preserve"> niñas, niños y adolescentes en 877 municipios del territtorio nacional. El Presupuesto apropiado es de $67.822.658.284.</w:t>
      </w:r>
    </w:p>
    <w:p w14:paraId="1646EBB3" w14:textId="77777777" w:rsidR="00C16154" w:rsidRPr="0058123F" w:rsidRDefault="00C16154" w:rsidP="00C86D36">
      <w:pPr>
        <w:pStyle w:val="Sinespaciado"/>
        <w:jc w:val="both"/>
        <w:rPr>
          <w:rFonts w:ascii="Arial Narrow" w:eastAsia="Times New Roman" w:hAnsi="Arial Narrow" w:cs="Arial"/>
          <w:noProof/>
          <w:color w:val="000000"/>
          <w:lang w:val="es-ES_tradnl" w:eastAsia="es-CO"/>
        </w:rPr>
      </w:pPr>
    </w:p>
    <w:p w14:paraId="39CCEAAD" w14:textId="77777777" w:rsidR="00C16154" w:rsidRPr="0058123F" w:rsidRDefault="00C16154" w:rsidP="00C86D36">
      <w:pPr>
        <w:pStyle w:val="Default"/>
        <w:jc w:val="both"/>
        <w:rPr>
          <w:rFonts w:ascii="Arial Narrow" w:eastAsia="Times New Roman" w:hAnsi="Arial Narrow"/>
          <w:noProof/>
          <w:color w:val="auto"/>
          <w:sz w:val="22"/>
          <w:szCs w:val="22"/>
        </w:rPr>
      </w:pPr>
      <w:r w:rsidRPr="0058123F">
        <w:rPr>
          <w:rFonts w:ascii="Arial Narrow" w:hAnsi="Arial Narrow" w:cs="Times New Roman"/>
          <w:b/>
          <w:i/>
          <w:color w:val="auto"/>
          <w:sz w:val="22"/>
          <w:szCs w:val="22"/>
          <w:lang w:val="es-ES" w:eastAsia="en-US"/>
        </w:rPr>
        <w:t>La Estrategia de Acciones Masivas de Alto Impacto Social A.M.A.S.</w:t>
      </w:r>
      <w:r w:rsidRPr="0058123F">
        <w:rPr>
          <w:rFonts w:ascii="Arial Narrow" w:hAnsi="Arial Narrow"/>
          <w:sz w:val="22"/>
          <w:szCs w:val="22"/>
        </w:rPr>
        <w:t xml:space="preserve"> </w:t>
      </w:r>
      <w:r w:rsidRPr="0058123F">
        <w:rPr>
          <w:rFonts w:ascii="Arial Narrow" w:eastAsia="Times New Roman" w:hAnsi="Arial Narrow"/>
          <w:noProof/>
          <w:color w:val="auto"/>
          <w:sz w:val="22"/>
          <w:szCs w:val="22"/>
        </w:rPr>
        <w:t xml:space="preserve">tiene por objetivo generar acercamientos a </w:t>
      </w:r>
      <w:r w:rsidR="00B43488" w:rsidRPr="0058123F">
        <w:rPr>
          <w:rFonts w:ascii="Arial Narrow" w:eastAsia="Times New Roman" w:hAnsi="Arial Narrow"/>
          <w:noProof/>
          <w:color w:val="auto"/>
          <w:sz w:val="22"/>
          <w:szCs w:val="22"/>
        </w:rPr>
        <w:t>NNA</w:t>
      </w:r>
      <w:r w:rsidRPr="0058123F">
        <w:rPr>
          <w:rFonts w:ascii="Arial Narrow" w:eastAsia="Times New Roman" w:hAnsi="Arial Narrow"/>
          <w:noProof/>
          <w:color w:val="auto"/>
          <w:sz w:val="22"/>
          <w:szCs w:val="22"/>
        </w:rPr>
        <w:t xml:space="preserve"> de poblaciones en situación de riesgo y amenaza de vulneración, a través de un tipo de oferta flexible, novedosa y atractiva, que recurre a disciplinas artísticas, deportivas, productivas, culturales y/o comunicativas, como medio para trabajar prevención de modo inspirador, asertivo y transformador. </w:t>
      </w:r>
      <w:r w:rsidRPr="00685091">
        <w:rPr>
          <w:rFonts w:ascii="Arial Narrow" w:eastAsia="Times New Roman" w:hAnsi="Arial Narrow"/>
          <w:noProof/>
          <w:color w:val="auto"/>
          <w:sz w:val="22"/>
          <w:szCs w:val="22"/>
          <w:highlight w:val="yellow"/>
        </w:rPr>
        <w:t xml:space="preserve">A 31 de </w:t>
      </w:r>
      <w:r w:rsidR="00685091" w:rsidRPr="00685091">
        <w:rPr>
          <w:rFonts w:ascii="Arial Narrow" w:eastAsia="Times New Roman" w:hAnsi="Arial Narrow"/>
          <w:noProof/>
          <w:color w:val="auto"/>
          <w:sz w:val="22"/>
          <w:szCs w:val="22"/>
          <w:highlight w:val="yellow"/>
        </w:rPr>
        <w:t>diicembre</w:t>
      </w:r>
      <w:r w:rsidRPr="00685091">
        <w:rPr>
          <w:rFonts w:ascii="Arial Narrow" w:eastAsia="Times New Roman" w:hAnsi="Arial Narrow"/>
          <w:noProof/>
          <w:color w:val="auto"/>
          <w:sz w:val="22"/>
          <w:szCs w:val="22"/>
          <w:highlight w:val="yellow"/>
        </w:rPr>
        <w:t xml:space="preserve"> de 2018, la estrategia a atendido 1</w:t>
      </w:r>
      <w:r w:rsidR="00685091" w:rsidRPr="00685091">
        <w:rPr>
          <w:rFonts w:ascii="Arial Narrow" w:eastAsia="Times New Roman" w:hAnsi="Arial Narrow"/>
          <w:noProof/>
          <w:color w:val="auto"/>
          <w:sz w:val="22"/>
          <w:szCs w:val="22"/>
          <w:highlight w:val="yellow"/>
        </w:rPr>
        <w:t>3.</w:t>
      </w:r>
      <w:r w:rsidRPr="00685091">
        <w:rPr>
          <w:rFonts w:ascii="Arial Narrow" w:eastAsia="Times New Roman" w:hAnsi="Arial Narrow"/>
          <w:noProof/>
          <w:color w:val="auto"/>
          <w:sz w:val="22"/>
          <w:szCs w:val="22"/>
          <w:highlight w:val="yellow"/>
        </w:rPr>
        <w:t>3</w:t>
      </w:r>
      <w:r w:rsidR="00685091" w:rsidRPr="00685091">
        <w:rPr>
          <w:rFonts w:ascii="Arial Narrow" w:eastAsia="Times New Roman" w:hAnsi="Arial Narrow"/>
          <w:noProof/>
          <w:color w:val="auto"/>
          <w:sz w:val="22"/>
          <w:szCs w:val="22"/>
          <w:highlight w:val="yellow"/>
        </w:rPr>
        <w:t>90</w:t>
      </w:r>
      <w:r w:rsidRPr="00685091">
        <w:rPr>
          <w:rFonts w:ascii="Arial Narrow" w:eastAsia="Times New Roman" w:hAnsi="Arial Narrow"/>
          <w:noProof/>
          <w:color w:val="auto"/>
          <w:sz w:val="22"/>
          <w:szCs w:val="22"/>
          <w:highlight w:val="yellow"/>
        </w:rPr>
        <w:t xml:space="preserve"> niñas, niños y adolescentes en 71 municipios del territtorio nacional. El Presupuesto apropiado es de $1</w:t>
      </w:r>
      <w:r w:rsidR="00685091" w:rsidRPr="00685091">
        <w:rPr>
          <w:rFonts w:ascii="Arial Narrow" w:eastAsia="Times New Roman" w:hAnsi="Arial Narrow"/>
          <w:noProof/>
          <w:color w:val="auto"/>
          <w:sz w:val="22"/>
          <w:szCs w:val="22"/>
          <w:highlight w:val="yellow"/>
        </w:rPr>
        <w:t>2</w:t>
      </w:r>
      <w:r w:rsidRPr="00685091">
        <w:rPr>
          <w:rFonts w:ascii="Arial Narrow" w:eastAsia="Times New Roman" w:hAnsi="Arial Narrow"/>
          <w:noProof/>
          <w:color w:val="auto"/>
          <w:sz w:val="22"/>
          <w:szCs w:val="22"/>
          <w:highlight w:val="yellow"/>
        </w:rPr>
        <w:t>.</w:t>
      </w:r>
      <w:r w:rsidR="00685091" w:rsidRPr="00685091">
        <w:rPr>
          <w:rFonts w:ascii="Arial Narrow" w:eastAsia="Times New Roman" w:hAnsi="Arial Narrow"/>
          <w:noProof/>
          <w:color w:val="auto"/>
          <w:sz w:val="22"/>
          <w:szCs w:val="22"/>
          <w:highlight w:val="yellow"/>
        </w:rPr>
        <w:t>424.662</w:t>
      </w:r>
      <w:r w:rsidRPr="00685091">
        <w:rPr>
          <w:rFonts w:ascii="Arial Narrow" w:eastAsia="Times New Roman" w:hAnsi="Arial Narrow"/>
          <w:noProof/>
          <w:color w:val="auto"/>
          <w:sz w:val="22"/>
          <w:szCs w:val="22"/>
          <w:highlight w:val="yellow"/>
        </w:rPr>
        <w:t>.</w:t>
      </w:r>
      <w:r w:rsidR="00685091" w:rsidRPr="00685091">
        <w:rPr>
          <w:rFonts w:ascii="Arial Narrow" w:eastAsia="Times New Roman" w:hAnsi="Arial Narrow"/>
          <w:noProof/>
          <w:color w:val="auto"/>
          <w:sz w:val="22"/>
          <w:szCs w:val="22"/>
          <w:highlight w:val="yellow"/>
        </w:rPr>
        <w:t>536.(MSyF – cierre)</w:t>
      </w:r>
      <w:r w:rsidRPr="00685091">
        <w:rPr>
          <w:rFonts w:ascii="Arial Narrow" w:eastAsia="Times New Roman" w:hAnsi="Arial Narrow"/>
          <w:noProof/>
          <w:color w:val="auto"/>
          <w:sz w:val="22"/>
          <w:szCs w:val="22"/>
          <w:highlight w:val="yellow"/>
        </w:rPr>
        <w:t>.</w:t>
      </w:r>
    </w:p>
    <w:p w14:paraId="0553AE9E" w14:textId="77777777" w:rsidR="00C16154" w:rsidRPr="0058123F" w:rsidRDefault="00C16154" w:rsidP="00C86D36">
      <w:pPr>
        <w:pStyle w:val="Default"/>
        <w:jc w:val="both"/>
        <w:rPr>
          <w:rFonts w:ascii="Arial Narrow" w:eastAsia="Times New Roman" w:hAnsi="Arial Narrow"/>
          <w:noProof/>
          <w:color w:val="auto"/>
          <w:sz w:val="22"/>
          <w:szCs w:val="22"/>
        </w:rPr>
      </w:pPr>
    </w:p>
    <w:p w14:paraId="765E869D" w14:textId="77777777" w:rsidR="00C16154" w:rsidRPr="0058123F" w:rsidRDefault="00C16154" w:rsidP="00C86D36">
      <w:pPr>
        <w:spacing w:after="0" w:line="240" w:lineRule="auto"/>
        <w:jc w:val="both"/>
        <w:rPr>
          <w:rFonts w:ascii="Arial Narrow" w:eastAsia="Times New Roman" w:hAnsi="Arial Narrow" w:cs="Arial"/>
          <w:noProof/>
          <w:lang w:eastAsia="es-CO"/>
        </w:rPr>
      </w:pPr>
      <w:r w:rsidRPr="0058123F">
        <w:rPr>
          <w:rFonts w:ascii="Arial Narrow" w:hAnsi="Arial Narrow"/>
          <w:b/>
          <w:i/>
        </w:rPr>
        <w:t>La Estrategia Construyendo Juntos Entornos Protectores</w:t>
      </w:r>
      <w:r w:rsidRPr="0058123F">
        <w:rPr>
          <w:rFonts w:ascii="Arial Narrow" w:hAnsi="Arial Narrow"/>
          <w:i/>
        </w:rPr>
        <w:t xml:space="preserve">, </w:t>
      </w:r>
      <w:r w:rsidRPr="0058123F">
        <w:rPr>
          <w:rFonts w:ascii="Arial Narrow" w:eastAsia="Times New Roman" w:hAnsi="Arial Narrow" w:cs="Arial"/>
          <w:noProof/>
          <w:lang w:eastAsia="es-CO"/>
        </w:rPr>
        <w:t xml:space="preserve">desarrolla un proceso de formación encaminado a la construcción de saberes en relación a la promoción de derechos de </w:t>
      </w:r>
      <w:r w:rsidR="00B43488" w:rsidRPr="0058123F">
        <w:rPr>
          <w:rFonts w:ascii="Arial Narrow" w:eastAsia="Times New Roman" w:hAnsi="Arial Narrow" w:cs="Arial"/>
          <w:noProof/>
          <w:lang w:eastAsia="es-CO"/>
        </w:rPr>
        <w:t>NNA</w:t>
      </w:r>
      <w:r w:rsidRPr="0058123F">
        <w:rPr>
          <w:rFonts w:ascii="Arial Narrow" w:eastAsia="Times New Roman" w:hAnsi="Arial Narrow" w:cs="Arial"/>
          <w:noProof/>
          <w:lang w:eastAsia="es-CO"/>
        </w:rPr>
        <w:t xml:space="preserve">, la prevención de vulnerabilidades y el fortalecimiento de vínculos de cuidado mutuo y construcción de relaciones democráticas y armónicas. </w:t>
      </w:r>
      <w:r w:rsidRPr="00B11261">
        <w:rPr>
          <w:rFonts w:ascii="Arial Narrow" w:eastAsia="Times New Roman" w:hAnsi="Arial Narrow" w:cs="Arial"/>
          <w:noProof/>
          <w:color w:val="000000"/>
          <w:highlight w:val="yellow"/>
          <w:lang w:val="es-ES_tradnl" w:eastAsia="es-CO"/>
        </w:rPr>
        <w:t xml:space="preserve">A 31 de </w:t>
      </w:r>
      <w:r w:rsidR="00B11261" w:rsidRPr="00B11261">
        <w:rPr>
          <w:rFonts w:ascii="Arial Narrow" w:eastAsia="Times New Roman" w:hAnsi="Arial Narrow" w:cs="Arial"/>
          <w:noProof/>
          <w:color w:val="000000"/>
          <w:highlight w:val="yellow"/>
          <w:lang w:val="es-ES_tradnl" w:eastAsia="es-CO"/>
        </w:rPr>
        <w:t xml:space="preserve">diciembre </w:t>
      </w:r>
      <w:r w:rsidRPr="00B11261">
        <w:rPr>
          <w:rFonts w:ascii="Arial Narrow" w:eastAsia="Times New Roman" w:hAnsi="Arial Narrow" w:cs="Arial"/>
          <w:noProof/>
          <w:color w:val="000000"/>
          <w:highlight w:val="yellow"/>
          <w:lang w:val="es-ES_tradnl" w:eastAsia="es-CO"/>
        </w:rPr>
        <w:t xml:space="preserve"> de 2018, la estrategia a atendido 2</w:t>
      </w:r>
      <w:r w:rsidR="00B11261" w:rsidRPr="00B11261">
        <w:rPr>
          <w:rFonts w:ascii="Arial Narrow" w:eastAsia="Times New Roman" w:hAnsi="Arial Narrow" w:cs="Arial"/>
          <w:noProof/>
          <w:color w:val="000000"/>
          <w:highlight w:val="yellow"/>
          <w:lang w:val="es-ES_tradnl" w:eastAsia="es-CO"/>
        </w:rPr>
        <w:t>3</w:t>
      </w:r>
      <w:r w:rsidRPr="00B11261">
        <w:rPr>
          <w:rFonts w:ascii="Arial Narrow" w:eastAsia="Times New Roman" w:hAnsi="Arial Narrow" w:cs="Arial"/>
          <w:noProof/>
          <w:color w:val="000000"/>
          <w:highlight w:val="yellow"/>
          <w:lang w:val="es-ES_tradnl" w:eastAsia="es-CO"/>
        </w:rPr>
        <w:t>.</w:t>
      </w:r>
      <w:r w:rsidR="00B11261" w:rsidRPr="00B11261">
        <w:rPr>
          <w:rFonts w:ascii="Arial Narrow" w:eastAsia="Times New Roman" w:hAnsi="Arial Narrow" w:cs="Arial"/>
          <w:noProof/>
          <w:color w:val="000000"/>
          <w:highlight w:val="yellow"/>
          <w:lang w:val="es-ES_tradnl" w:eastAsia="es-CO"/>
        </w:rPr>
        <w:t>330</w:t>
      </w:r>
      <w:r w:rsidRPr="00B11261">
        <w:rPr>
          <w:rFonts w:ascii="Arial Narrow" w:eastAsia="Times New Roman" w:hAnsi="Arial Narrow" w:cs="Arial"/>
          <w:noProof/>
          <w:color w:val="000000"/>
          <w:highlight w:val="yellow"/>
          <w:lang w:val="es-ES_tradnl" w:eastAsia="es-CO"/>
        </w:rPr>
        <w:t xml:space="preserve">  niñas, niños y adolescentes en 477 municipios del territtorio nacional. El</w:t>
      </w:r>
      <w:r w:rsidR="00B11261" w:rsidRPr="00B11261">
        <w:rPr>
          <w:rFonts w:ascii="Arial Narrow" w:eastAsia="Times New Roman" w:hAnsi="Arial Narrow" w:cs="Arial"/>
          <w:noProof/>
          <w:color w:val="000000"/>
          <w:highlight w:val="yellow"/>
          <w:lang w:val="es-ES_tradnl" w:eastAsia="es-CO"/>
        </w:rPr>
        <w:t xml:space="preserve"> Presupuesto apropiado es de $17</w:t>
      </w:r>
      <w:r w:rsidRPr="00B11261">
        <w:rPr>
          <w:rFonts w:ascii="Arial Narrow" w:eastAsia="Times New Roman" w:hAnsi="Arial Narrow" w:cs="Arial"/>
          <w:noProof/>
          <w:color w:val="000000"/>
          <w:highlight w:val="yellow"/>
          <w:lang w:val="es-ES_tradnl" w:eastAsia="es-CO"/>
        </w:rPr>
        <w:t>.</w:t>
      </w:r>
      <w:r w:rsidR="00B11261" w:rsidRPr="00B11261">
        <w:rPr>
          <w:rFonts w:ascii="Arial Narrow" w:eastAsia="Times New Roman" w:hAnsi="Arial Narrow" w:cs="Arial"/>
          <w:noProof/>
          <w:color w:val="000000"/>
          <w:highlight w:val="yellow"/>
          <w:lang w:val="es-ES_tradnl" w:eastAsia="es-CO"/>
        </w:rPr>
        <w:t>723</w:t>
      </w:r>
      <w:r w:rsidRPr="00B11261">
        <w:rPr>
          <w:rFonts w:ascii="Arial Narrow" w:eastAsia="Times New Roman" w:hAnsi="Arial Narrow" w:cs="Arial"/>
          <w:noProof/>
          <w:color w:val="000000"/>
          <w:highlight w:val="yellow"/>
          <w:lang w:val="es-ES_tradnl" w:eastAsia="es-CO"/>
        </w:rPr>
        <w:t>.</w:t>
      </w:r>
      <w:r w:rsidR="00B11261" w:rsidRPr="00B11261">
        <w:rPr>
          <w:rFonts w:ascii="Arial Narrow" w:eastAsia="Times New Roman" w:hAnsi="Arial Narrow" w:cs="Arial"/>
          <w:noProof/>
          <w:color w:val="000000"/>
          <w:highlight w:val="yellow"/>
          <w:lang w:val="es-ES_tradnl" w:eastAsia="es-CO"/>
        </w:rPr>
        <w:t>847</w:t>
      </w:r>
      <w:r w:rsidRPr="00B11261">
        <w:rPr>
          <w:rFonts w:ascii="Arial Narrow" w:eastAsia="Times New Roman" w:hAnsi="Arial Narrow" w:cs="Arial"/>
          <w:noProof/>
          <w:color w:val="000000"/>
          <w:highlight w:val="yellow"/>
          <w:lang w:val="es-ES_tradnl" w:eastAsia="es-CO"/>
        </w:rPr>
        <w:t>.</w:t>
      </w:r>
      <w:r w:rsidR="00B11261" w:rsidRPr="00B11261">
        <w:rPr>
          <w:rFonts w:ascii="Arial Narrow" w:eastAsia="Times New Roman" w:hAnsi="Arial Narrow" w:cs="Arial"/>
          <w:noProof/>
          <w:color w:val="000000"/>
          <w:highlight w:val="yellow"/>
          <w:lang w:val="es-ES_tradnl" w:eastAsia="es-CO"/>
        </w:rPr>
        <w:t>045</w:t>
      </w:r>
      <w:r w:rsidR="00B11261">
        <w:rPr>
          <w:rFonts w:ascii="Arial Narrow" w:eastAsia="Times New Roman" w:hAnsi="Arial Narrow" w:cs="Arial"/>
          <w:noProof/>
          <w:color w:val="000000"/>
          <w:highlight w:val="yellow"/>
          <w:lang w:val="es-ES_tradnl" w:eastAsia="es-CO"/>
        </w:rPr>
        <w:t xml:space="preserve"> (MSyF – cierre 2018)</w:t>
      </w:r>
      <w:r w:rsidRPr="00B11261">
        <w:rPr>
          <w:rFonts w:ascii="Arial Narrow" w:eastAsia="Times New Roman" w:hAnsi="Arial Narrow" w:cs="Arial"/>
          <w:noProof/>
          <w:color w:val="000000"/>
          <w:highlight w:val="yellow"/>
          <w:lang w:val="es-ES_tradnl" w:eastAsia="es-CO"/>
        </w:rPr>
        <w:t>.</w:t>
      </w:r>
    </w:p>
    <w:p w14:paraId="235F1D1D" w14:textId="77777777" w:rsidR="00C16154" w:rsidRPr="0058123F" w:rsidRDefault="00C16154" w:rsidP="00C86D36">
      <w:pPr>
        <w:spacing w:after="0" w:line="240" w:lineRule="auto"/>
        <w:jc w:val="both"/>
        <w:rPr>
          <w:rFonts w:ascii="Arial Narrow" w:hAnsi="Arial Narrow" w:cs="Arial"/>
        </w:rPr>
      </w:pPr>
      <w:r w:rsidRPr="0058123F">
        <w:rPr>
          <w:rFonts w:ascii="Arial Narrow" w:hAnsi="Arial Narrow" w:cs="Arial"/>
        </w:rPr>
        <w:br w:type="page"/>
      </w:r>
    </w:p>
    <w:p w14:paraId="12ECA08E" w14:textId="77777777" w:rsidR="00C16154" w:rsidRPr="0058123F" w:rsidRDefault="00C16154" w:rsidP="00F9549E">
      <w:pPr>
        <w:pStyle w:val="Ttulo1"/>
        <w:numPr>
          <w:ilvl w:val="0"/>
          <w:numId w:val="12"/>
        </w:numPr>
        <w:spacing w:before="0" w:line="240" w:lineRule="auto"/>
        <w:jc w:val="both"/>
        <w:rPr>
          <w:rFonts w:ascii="Arial Narrow" w:hAnsi="Arial Narrow" w:cs="Arial"/>
          <w:b/>
        </w:rPr>
      </w:pPr>
      <w:bookmarkStart w:id="70" w:name="_Toc530753345"/>
      <w:bookmarkStart w:id="71" w:name="_Toc530933676"/>
      <w:r w:rsidRPr="0058123F">
        <w:rPr>
          <w:rFonts w:ascii="Arial Narrow" w:hAnsi="Arial Narrow" w:cs="Arial"/>
          <w:b/>
        </w:rPr>
        <w:lastRenderedPageBreak/>
        <w:t>PREVENCIÓN DE VIOLENCIA SEXUAL</w:t>
      </w:r>
      <w:bookmarkEnd w:id="70"/>
      <w:bookmarkEnd w:id="71"/>
    </w:p>
    <w:p w14:paraId="1AD811D9" w14:textId="77777777" w:rsidR="00BA6DED" w:rsidRDefault="00BA6DED" w:rsidP="00C86D36">
      <w:pPr>
        <w:spacing w:after="0" w:line="240" w:lineRule="auto"/>
        <w:jc w:val="both"/>
        <w:rPr>
          <w:rFonts w:ascii="Arial Narrow" w:hAnsi="Arial Narrow"/>
        </w:rPr>
      </w:pPr>
      <w:bookmarkStart w:id="72" w:name="_Toc530753346"/>
    </w:p>
    <w:p w14:paraId="6E317664" w14:textId="77777777" w:rsidR="00C16154" w:rsidRPr="00BA6DED" w:rsidRDefault="00C16154" w:rsidP="00C86D36">
      <w:pPr>
        <w:spacing w:after="0" w:line="240" w:lineRule="auto"/>
        <w:jc w:val="both"/>
        <w:rPr>
          <w:rFonts w:ascii="Arial Narrow" w:hAnsi="Arial Narrow"/>
          <w:b/>
        </w:rPr>
      </w:pPr>
      <w:r w:rsidRPr="00BA6DED">
        <w:rPr>
          <w:rFonts w:ascii="Arial Narrow" w:hAnsi="Arial Narrow"/>
          <w:b/>
        </w:rPr>
        <w:t>Concepto</w:t>
      </w:r>
      <w:bookmarkEnd w:id="72"/>
      <w:r w:rsidRPr="00BA6DED">
        <w:rPr>
          <w:rFonts w:ascii="Arial Narrow" w:hAnsi="Arial Narrow"/>
          <w:b/>
        </w:rPr>
        <w:t xml:space="preserve"> </w:t>
      </w:r>
    </w:p>
    <w:p w14:paraId="7A97BBE2" w14:textId="77777777" w:rsidR="00C16154" w:rsidRPr="0058123F" w:rsidRDefault="00C16154" w:rsidP="00F9549E">
      <w:pPr>
        <w:pStyle w:val="Prrafodelista"/>
        <w:numPr>
          <w:ilvl w:val="0"/>
          <w:numId w:val="23"/>
        </w:numPr>
        <w:spacing w:after="0" w:line="240" w:lineRule="auto"/>
        <w:jc w:val="both"/>
        <w:rPr>
          <w:rFonts w:ascii="Arial Narrow" w:eastAsiaTheme="minorEastAsia" w:hAnsi="Arial Narrow" w:cs="Arial"/>
          <w:color w:val="000000" w:themeColor="text1"/>
          <w:kern w:val="24"/>
          <w:lang w:val="es-ES" w:eastAsia="es-CO"/>
        </w:rPr>
      </w:pPr>
      <w:r w:rsidRPr="0058123F">
        <w:rPr>
          <w:rFonts w:ascii="Arial Narrow" w:hAnsi="Arial Narrow" w:cs="Arial"/>
          <w:color w:val="000000" w:themeColor="text1"/>
        </w:rPr>
        <w:t xml:space="preserve">La ley 1146 de 2007 define la </w:t>
      </w:r>
      <w:r w:rsidRPr="0058123F">
        <w:rPr>
          <w:rFonts w:ascii="Arial Narrow" w:hAnsi="Arial Narrow" w:cs="Arial"/>
          <w:b/>
          <w:color w:val="000000" w:themeColor="text1"/>
        </w:rPr>
        <w:t>violencia sexual</w:t>
      </w:r>
      <w:r w:rsidRPr="0058123F">
        <w:rPr>
          <w:rFonts w:ascii="Arial Narrow" w:hAnsi="Arial Narrow" w:cs="Arial"/>
          <w:color w:val="000000" w:themeColor="text1"/>
        </w:rPr>
        <w:t xml:space="preserve"> contra </w:t>
      </w:r>
      <w:r w:rsidR="00B43488" w:rsidRPr="0058123F">
        <w:rPr>
          <w:rFonts w:ascii="Arial Narrow" w:hAnsi="Arial Narrow" w:cs="Arial"/>
          <w:color w:val="000000" w:themeColor="text1"/>
        </w:rPr>
        <w:t>NNA</w:t>
      </w:r>
      <w:r w:rsidRPr="0058123F">
        <w:rPr>
          <w:rFonts w:ascii="Arial Narrow" w:hAnsi="Arial Narrow" w:cs="Arial"/>
          <w:color w:val="000000" w:themeColor="text1"/>
        </w:rPr>
        <w:t xml:space="preserve"> como:” todo</w:t>
      </w:r>
      <w:r w:rsidRPr="0058123F">
        <w:rPr>
          <w:rFonts w:ascii="Arial Narrow" w:eastAsiaTheme="minorEastAsia" w:hAnsi="Arial Narrow" w:cs="Arial"/>
          <w:color w:val="000000" w:themeColor="text1"/>
          <w:kern w:val="24"/>
          <w:lang w:val="es-ES" w:eastAsia="es-CO"/>
        </w:rPr>
        <w:t xml:space="preserve"> acto o comportamiento de tipo sexual ejercido sobre un </w:t>
      </w:r>
      <w:r w:rsidR="0058123F" w:rsidRPr="0058123F">
        <w:rPr>
          <w:rFonts w:ascii="Arial Narrow" w:eastAsiaTheme="minorEastAsia" w:hAnsi="Arial Narrow" w:cs="Arial"/>
          <w:color w:val="000000" w:themeColor="text1"/>
          <w:kern w:val="24"/>
          <w:lang w:val="es-ES" w:eastAsia="es-CO"/>
        </w:rPr>
        <w:t>NNA</w:t>
      </w:r>
      <w:r w:rsidRPr="0058123F">
        <w:rPr>
          <w:rFonts w:ascii="Arial Narrow" w:eastAsiaTheme="minorEastAsia" w:hAnsi="Arial Narrow" w:cs="Arial"/>
          <w:color w:val="000000" w:themeColor="text1"/>
          <w:kern w:val="24"/>
          <w:lang w:val="es-ES" w:eastAsia="es-CO"/>
        </w:rPr>
        <w:t xml:space="preserve">, utilizando la </w:t>
      </w:r>
      <w:r w:rsidRPr="0058123F">
        <w:rPr>
          <w:rFonts w:ascii="Arial Narrow" w:eastAsiaTheme="minorEastAsia" w:hAnsi="Arial Narrow" w:cs="Arial"/>
          <w:bCs/>
          <w:color w:val="000000" w:themeColor="text1"/>
          <w:kern w:val="24"/>
          <w:lang w:val="es-ES" w:eastAsia="es-CO"/>
        </w:rPr>
        <w:t>fuerza</w:t>
      </w:r>
      <w:r w:rsidRPr="0058123F">
        <w:rPr>
          <w:rFonts w:ascii="Arial Narrow" w:eastAsiaTheme="minorEastAsia" w:hAnsi="Arial Narrow" w:cs="Arial"/>
          <w:color w:val="000000" w:themeColor="text1"/>
          <w:kern w:val="24"/>
          <w:lang w:val="es-ES" w:eastAsia="es-CO"/>
        </w:rPr>
        <w:t xml:space="preserve"> o cualquier forma de </w:t>
      </w:r>
      <w:r w:rsidRPr="0058123F">
        <w:rPr>
          <w:rFonts w:ascii="Arial Narrow" w:eastAsiaTheme="minorEastAsia" w:hAnsi="Arial Narrow" w:cs="Arial"/>
          <w:bCs/>
          <w:color w:val="000000" w:themeColor="text1"/>
          <w:kern w:val="24"/>
          <w:lang w:val="es-ES" w:eastAsia="es-CO"/>
        </w:rPr>
        <w:t>coerción física, psicológica o emocional</w:t>
      </w:r>
      <w:r w:rsidRPr="0058123F">
        <w:rPr>
          <w:rFonts w:ascii="Arial Narrow" w:eastAsiaTheme="minorEastAsia" w:hAnsi="Arial Narrow" w:cs="Arial"/>
          <w:b/>
          <w:bCs/>
          <w:color w:val="000000" w:themeColor="text1"/>
          <w:kern w:val="24"/>
          <w:lang w:val="es-ES" w:eastAsia="es-CO"/>
        </w:rPr>
        <w:t xml:space="preserve">, </w:t>
      </w:r>
      <w:r w:rsidRPr="0058123F">
        <w:rPr>
          <w:rFonts w:ascii="Arial Narrow" w:eastAsiaTheme="minorEastAsia" w:hAnsi="Arial Narrow" w:cs="Arial"/>
          <w:color w:val="000000" w:themeColor="text1"/>
          <w:kern w:val="24"/>
          <w:lang w:val="es-ES" w:eastAsia="es-CO"/>
        </w:rPr>
        <w:t>aprovechando las condiciones de indefensión, de desigualdad y las relaciones de poder existentes entre víctima y agresor”</w:t>
      </w:r>
    </w:p>
    <w:p w14:paraId="2A0FBA20" w14:textId="77777777" w:rsidR="00C16154" w:rsidRPr="0058123F" w:rsidRDefault="00C16154" w:rsidP="00F9549E">
      <w:pPr>
        <w:pStyle w:val="Prrafodelista"/>
        <w:numPr>
          <w:ilvl w:val="0"/>
          <w:numId w:val="23"/>
        </w:numPr>
        <w:spacing w:after="0" w:line="240" w:lineRule="auto"/>
        <w:jc w:val="both"/>
        <w:rPr>
          <w:rFonts w:ascii="Arial Narrow" w:eastAsiaTheme="minorEastAsia" w:hAnsi="Arial Narrow"/>
          <w:bCs/>
          <w:kern w:val="24"/>
        </w:rPr>
      </w:pPr>
      <w:r w:rsidRPr="0058123F">
        <w:rPr>
          <w:rFonts w:ascii="Arial Narrow" w:eastAsiaTheme="minorEastAsia" w:hAnsi="Arial Narrow" w:cs="Arial"/>
          <w:b/>
          <w:color w:val="000000" w:themeColor="text1"/>
          <w:kern w:val="24"/>
          <w:lang w:val="es-ES" w:eastAsia="es-CO"/>
        </w:rPr>
        <w:t>tipos de violencia sexual</w:t>
      </w:r>
      <w:r w:rsidRPr="0058123F">
        <w:rPr>
          <w:rFonts w:ascii="Arial Narrow" w:eastAsiaTheme="minorEastAsia" w:hAnsi="Arial Narrow" w:cs="Arial"/>
          <w:color w:val="000000" w:themeColor="text1"/>
          <w:kern w:val="24"/>
          <w:lang w:val="es-ES" w:eastAsia="es-CO"/>
        </w:rPr>
        <w:t>: Actos sexuales, acceso carnal, Explotación sexual comercial, acoso sexual, matrimonio temprano y otras formas de violencia sexual que incluye la Esclavitud sexual, embarazo forzado, desnudez forzada, esterilización/anticoncepción forzada y Mutilación genital femenina”</w:t>
      </w:r>
    </w:p>
    <w:p w14:paraId="38641C31" w14:textId="77777777" w:rsidR="00C16154" w:rsidRPr="0058123F" w:rsidRDefault="00C16154" w:rsidP="00F9549E">
      <w:pPr>
        <w:pStyle w:val="NormalWeb"/>
        <w:numPr>
          <w:ilvl w:val="0"/>
          <w:numId w:val="23"/>
        </w:numPr>
        <w:spacing w:before="0" w:beforeAutospacing="0" w:after="0" w:afterAutospacing="0"/>
        <w:jc w:val="both"/>
        <w:rPr>
          <w:rFonts w:ascii="Arial Narrow" w:eastAsiaTheme="minorEastAsia" w:hAnsi="Arial Narrow" w:cstheme="minorBidi"/>
          <w:bCs/>
          <w:kern w:val="24"/>
          <w:sz w:val="22"/>
          <w:szCs w:val="22"/>
          <w:lang w:val="es-CO"/>
        </w:rPr>
      </w:pPr>
      <w:r w:rsidRPr="0058123F">
        <w:rPr>
          <w:rFonts w:ascii="Arial Narrow" w:hAnsi="Arial Narrow" w:cs="Calibri"/>
          <w:sz w:val="22"/>
          <w:szCs w:val="22"/>
          <w:lang w:val="es-ES_tradnl"/>
        </w:rPr>
        <w:t>Toda relación sexual con persona menor de 14 años es un delito de violencia sexual</w:t>
      </w:r>
    </w:p>
    <w:p w14:paraId="739A50F9" w14:textId="77777777" w:rsidR="00C16154" w:rsidRPr="0058123F" w:rsidRDefault="00C16154" w:rsidP="00F9549E">
      <w:pPr>
        <w:pStyle w:val="Prrafodelista"/>
        <w:numPr>
          <w:ilvl w:val="0"/>
          <w:numId w:val="23"/>
        </w:numPr>
        <w:spacing w:after="0" w:line="240" w:lineRule="auto"/>
        <w:jc w:val="both"/>
        <w:rPr>
          <w:rFonts w:ascii="Arial Narrow" w:eastAsia="Times New Roman" w:hAnsi="Arial Narrow" w:cs="Calibri"/>
          <w:lang w:val="es-ES_tradnl" w:eastAsia="es-CO"/>
        </w:rPr>
      </w:pPr>
      <w:r w:rsidRPr="0058123F">
        <w:rPr>
          <w:rFonts w:ascii="Arial Narrow" w:eastAsia="Times New Roman" w:hAnsi="Arial Narrow" w:cs="Calibri"/>
          <w:lang w:val="es-ES_tradnl" w:eastAsia="es-CO"/>
        </w:rPr>
        <w:t>Existen espacios interinstitucionales ordenados por leyes de la República para el abordaje de la violencia sexual, a saber:</w:t>
      </w:r>
    </w:p>
    <w:p w14:paraId="0221641C" w14:textId="77777777" w:rsidR="00C16154" w:rsidRPr="0058123F" w:rsidRDefault="00C16154" w:rsidP="00F9549E">
      <w:pPr>
        <w:numPr>
          <w:ilvl w:val="1"/>
          <w:numId w:val="23"/>
        </w:numPr>
        <w:spacing w:after="0" w:line="240" w:lineRule="auto"/>
        <w:jc w:val="both"/>
        <w:rPr>
          <w:rFonts w:ascii="Arial Narrow" w:eastAsia="Times New Roman" w:hAnsi="Arial Narrow" w:cs="Calibri"/>
          <w:lang w:val="es-ES_tradnl" w:eastAsia="es-CO"/>
        </w:rPr>
      </w:pPr>
      <w:r w:rsidRPr="0058123F">
        <w:rPr>
          <w:rFonts w:ascii="Arial Narrow" w:eastAsia="Times New Roman" w:hAnsi="Arial Narrow" w:cs="Calibri"/>
          <w:lang w:val="es-ES_tradnl" w:eastAsia="es-CO"/>
        </w:rPr>
        <w:t>Comité Interinstitucional Consultivo para la Prevención de la violencia sexual y atención integral de NNA abusados sexualmente – Ley 1146 de 2007 – (ICBF: Secretaría técnica)</w:t>
      </w:r>
    </w:p>
    <w:p w14:paraId="560A3F31" w14:textId="77777777" w:rsidR="00C16154" w:rsidRPr="0058123F" w:rsidRDefault="00C16154" w:rsidP="00F9549E">
      <w:pPr>
        <w:numPr>
          <w:ilvl w:val="1"/>
          <w:numId w:val="23"/>
        </w:numPr>
        <w:spacing w:after="0" w:line="240" w:lineRule="auto"/>
        <w:jc w:val="both"/>
        <w:rPr>
          <w:rFonts w:ascii="Arial Narrow" w:eastAsia="Times New Roman" w:hAnsi="Arial Narrow" w:cs="Calibri"/>
          <w:lang w:val="es-ES_tradnl" w:eastAsia="es-CO"/>
        </w:rPr>
      </w:pPr>
      <w:r w:rsidRPr="0058123F">
        <w:rPr>
          <w:rFonts w:ascii="Arial Narrow" w:eastAsia="Times New Roman" w:hAnsi="Arial Narrow" w:cs="Calibri"/>
          <w:lang w:val="es-ES_tradnl" w:eastAsia="es-CO"/>
        </w:rPr>
        <w:t>Comité Nacional Interinstitucional para ejecutar la política pública de prevención y erradicación de la ESCNNA –Ley 1336 de 2009 - (ICBF: Secretaría técnica)</w:t>
      </w:r>
    </w:p>
    <w:p w14:paraId="62271D68" w14:textId="77777777" w:rsidR="00C16154" w:rsidRPr="0058123F" w:rsidRDefault="00C16154" w:rsidP="00F9549E">
      <w:pPr>
        <w:pStyle w:val="NormalWeb"/>
        <w:numPr>
          <w:ilvl w:val="1"/>
          <w:numId w:val="23"/>
        </w:numPr>
        <w:spacing w:before="0" w:beforeAutospacing="0" w:after="0" w:afterAutospacing="0"/>
        <w:jc w:val="both"/>
        <w:rPr>
          <w:rFonts w:ascii="Arial Narrow" w:hAnsi="Arial Narrow" w:cs="Calibri"/>
          <w:sz w:val="22"/>
          <w:szCs w:val="22"/>
          <w:lang w:val="es-ES_tradnl"/>
        </w:rPr>
      </w:pPr>
      <w:r w:rsidRPr="0058123F">
        <w:rPr>
          <w:rFonts w:ascii="Arial Narrow" w:hAnsi="Arial Narrow" w:cs="Calibri"/>
          <w:sz w:val="22"/>
          <w:szCs w:val="22"/>
          <w:lang w:val="es-ES_tradnl"/>
        </w:rPr>
        <w:t>Comité Interinstitucional para la lucha contra la trata de Personas –Ley 985 de 200</w:t>
      </w:r>
    </w:p>
    <w:p w14:paraId="11A01120" w14:textId="77777777" w:rsidR="00BA6DED" w:rsidRDefault="00BA6DED" w:rsidP="00C86D36">
      <w:pPr>
        <w:spacing w:after="0" w:line="240" w:lineRule="auto"/>
        <w:jc w:val="both"/>
        <w:rPr>
          <w:rFonts w:ascii="Arial Narrow" w:hAnsi="Arial Narrow"/>
        </w:rPr>
      </w:pPr>
      <w:bookmarkStart w:id="73" w:name="_Toc530753347"/>
    </w:p>
    <w:p w14:paraId="44BDB325" w14:textId="77777777" w:rsidR="00C16154" w:rsidRPr="00BA6DED" w:rsidRDefault="00C16154" w:rsidP="00C86D36">
      <w:pPr>
        <w:spacing w:after="0" w:line="240" w:lineRule="auto"/>
        <w:jc w:val="both"/>
        <w:rPr>
          <w:rFonts w:ascii="Arial Narrow" w:hAnsi="Arial Narrow"/>
          <w:b/>
        </w:rPr>
      </w:pPr>
      <w:r w:rsidRPr="00BA6DED">
        <w:rPr>
          <w:rFonts w:ascii="Arial Narrow" w:hAnsi="Arial Narrow"/>
          <w:b/>
        </w:rPr>
        <w:t>Contexto</w:t>
      </w:r>
      <w:bookmarkEnd w:id="73"/>
      <w:r w:rsidRPr="00BA6DED">
        <w:rPr>
          <w:rFonts w:ascii="Arial Narrow" w:hAnsi="Arial Narrow"/>
          <w:b/>
        </w:rPr>
        <w:t xml:space="preserve"> </w:t>
      </w:r>
    </w:p>
    <w:p w14:paraId="3C8E66F6" w14:textId="74EAF5B4" w:rsidR="00C16154" w:rsidRPr="003A48E3" w:rsidRDefault="00966570" w:rsidP="00F9549E">
      <w:pPr>
        <w:pStyle w:val="NormalWeb"/>
        <w:numPr>
          <w:ilvl w:val="0"/>
          <w:numId w:val="22"/>
        </w:numPr>
        <w:spacing w:before="0" w:beforeAutospacing="0" w:after="0" w:afterAutospacing="0"/>
        <w:jc w:val="both"/>
        <w:rPr>
          <w:rFonts w:ascii="Arial Narrow" w:eastAsiaTheme="minorEastAsia" w:hAnsi="Arial Narrow"/>
          <w:kern w:val="24"/>
          <w:sz w:val="22"/>
          <w:highlight w:val="yellow"/>
          <w:lang w:val="es-CO"/>
        </w:rPr>
      </w:pPr>
      <w:r w:rsidRPr="003A48E3">
        <w:rPr>
          <w:rFonts w:ascii="Arial Narrow" w:eastAsiaTheme="minorEastAsia" w:hAnsi="Arial Narrow" w:cstheme="minorBidi"/>
          <w:b/>
          <w:bCs/>
          <w:kern w:val="24"/>
          <w:sz w:val="22"/>
          <w:szCs w:val="22"/>
          <w:highlight w:val="yellow"/>
          <w:lang w:val="es-CO"/>
        </w:rPr>
        <w:t>57</w:t>
      </w:r>
      <w:r w:rsidR="00C16154" w:rsidRPr="003A48E3">
        <w:rPr>
          <w:rFonts w:ascii="Arial Narrow" w:eastAsiaTheme="minorEastAsia" w:hAnsi="Arial Narrow"/>
          <w:b/>
          <w:kern w:val="24"/>
          <w:sz w:val="22"/>
          <w:highlight w:val="yellow"/>
          <w:lang w:val="es-CO"/>
        </w:rPr>
        <w:t xml:space="preserve"> niñas al día son víctimas</w:t>
      </w:r>
      <w:r w:rsidR="00C16154" w:rsidRPr="003A48E3">
        <w:rPr>
          <w:rFonts w:ascii="Arial Narrow" w:eastAsiaTheme="minorEastAsia" w:hAnsi="Arial Narrow"/>
          <w:kern w:val="24"/>
          <w:sz w:val="22"/>
          <w:highlight w:val="yellow"/>
          <w:lang w:val="es-CO"/>
        </w:rPr>
        <w:t xml:space="preserve"> de violencia sexual</w:t>
      </w:r>
      <w:r w:rsidRPr="003A48E3">
        <w:rPr>
          <w:rFonts w:ascii="Arial Narrow" w:eastAsiaTheme="minorEastAsia" w:hAnsi="Arial Narrow" w:cstheme="minorBidi"/>
          <w:bCs/>
          <w:kern w:val="24"/>
          <w:sz w:val="22"/>
          <w:szCs w:val="22"/>
          <w:highlight w:val="yellow"/>
          <w:lang w:val="es-CO"/>
        </w:rPr>
        <w:t>.</w:t>
      </w:r>
      <w:r w:rsidR="007851EC" w:rsidRPr="003A48E3">
        <w:rPr>
          <w:rStyle w:val="Refdenotaalpie"/>
          <w:rFonts w:ascii="Arial Narrow" w:eastAsiaTheme="minorEastAsia" w:hAnsi="Arial Narrow" w:cstheme="minorBidi"/>
          <w:bCs/>
          <w:kern w:val="24"/>
          <w:sz w:val="22"/>
          <w:szCs w:val="22"/>
          <w:highlight w:val="yellow"/>
          <w:lang w:val="es-CO"/>
        </w:rPr>
        <w:footnoteReference w:id="4"/>
      </w:r>
    </w:p>
    <w:p w14:paraId="3E10C103" w14:textId="74AFD9C3" w:rsidR="00C16154" w:rsidRPr="00A40A26" w:rsidRDefault="00C16154" w:rsidP="00F9549E">
      <w:pPr>
        <w:pStyle w:val="NormalWeb"/>
        <w:numPr>
          <w:ilvl w:val="0"/>
          <w:numId w:val="22"/>
        </w:numPr>
        <w:spacing w:before="0" w:beforeAutospacing="0" w:after="0" w:afterAutospacing="0"/>
        <w:jc w:val="both"/>
        <w:rPr>
          <w:rFonts w:ascii="Arial Narrow" w:hAnsi="Arial Narrow"/>
          <w:sz w:val="22"/>
          <w:lang w:val="es-CO"/>
        </w:rPr>
      </w:pPr>
      <w:r w:rsidRPr="003A48E3">
        <w:rPr>
          <w:rFonts w:ascii="Arial Narrow" w:eastAsiaTheme="minorEastAsia" w:hAnsi="Arial Narrow"/>
          <w:b/>
          <w:kern w:val="24"/>
          <w:sz w:val="22"/>
          <w:highlight w:val="yellow"/>
          <w:lang w:val="es-CO"/>
        </w:rPr>
        <w:t xml:space="preserve">El </w:t>
      </w:r>
      <w:r w:rsidR="00966570" w:rsidRPr="003A48E3">
        <w:rPr>
          <w:rFonts w:ascii="Arial Narrow" w:eastAsiaTheme="minorEastAsia" w:hAnsi="Arial Narrow" w:cstheme="minorBidi"/>
          <w:b/>
          <w:bCs/>
          <w:kern w:val="24"/>
          <w:sz w:val="22"/>
          <w:szCs w:val="22"/>
          <w:highlight w:val="yellow"/>
          <w:lang w:val="es-CO"/>
        </w:rPr>
        <w:t>73.5</w:t>
      </w:r>
      <w:r w:rsidRPr="003A48E3">
        <w:rPr>
          <w:rFonts w:ascii="Arial Narrow" w:eastAsiaTheme="minorEastAsia" w:hAnsi="Arial Narrow"/>
          <w:b/>
          <w:kern w:val="24"/>
          <w:sz w:val="22"/>
          <w:highlight w:val="yellow"/>
          <w:lang w:val="es-CO"/>
        </w:rPr>
        <w:t>% de los casos de violencia sexual contra las niñas ocurren en su propia casa</w:t>
      </w:r>
      <w:r w:rsidR="00966570" w:rsidRPr="003A48E3">
        <w:rPr>
          <w:rFonts w:ascii="Arial Narrow" w:eastAsiaTheme="minorEastAsia" w:hAnsi="Arial Narrow" w:cstheme="minorBidi"/>
          <w:b/>
          <w:bCs/>
          <w:kern w:val="24"/>
          <w:sz w:val="22"/>
          <w:szCs w:val="22"/>
          <w:highlight w:val="yellow"/>
          <w:lang w:val="es-CO"/>
        </w:rPr>
        <w:t>.</w:t>
      </w:r>
      <w:r w:rsidRPr="00966570">
        <w:rPr>
          <w:rFonts w:ascii="Arial Narrow" w:eastAsiaTheme="minorEastAsia" w:hAnsi="Arial Narrow" w:cstheme="minorBidi"/>
          <w:bCs/>
          <w:kern w:val="24"/>
          <w:sz w:val="22"/>
          <w:szCs w:val="22"/>
          <w:lang w:val="es-CO"/>
        </w:rPr>
        <w:t xml:space="preserve"> </w:t>
      </w:r>
      <w:r w:rsidR="007851EC">
        <w:rPr>
          <w:rStyle w:val="Refdenotaalpie"/>
          <w:rFonts w:ascii="Arial Narrow" w:eastAsiaTheme="minorEastAsia" w:hAnsi="Arial Narrow" w:cstheme="minorBidi"/>
          <w:bCs/>
          <w:kern w:val="24"/>
          <w:sz w:val="22"/>
          <w:szCs w:val="22"/>
          <w:lang w:val="es-CO"/>
        </w:rPr>
        <w:footnoteReference w:id="5"/>
      </w:r>
    </w:p>
    <w:p w14:paraId="23C95B2C" w14:textId="77777777" w:rsidR="00C16154" w:rsidRPr="00044F3D" w:rsidRDefault="00C16154" w:rsidP="00F9549E">
      <w:pPr>
        <w:pStyle w:val="NormalWeb"/>
        <w:numPr>
          <w:ilvl w:val="0"/>
          <w:numId w:val="22"/>
        </w:numPr>
        <w:spacing w:before="0" w:beforeAutospacing="0" w:after="0" w:afterAutospacing="0"/>
        <w:jc w:val="both"/>
        <w:rPr>
          <w:rFonts w:ascii="Arial Narrow" w:eastAsiaTheme="minorEastAsia" w:hAnsi="Arial Narrow" w:cs="Arial"/>
          <w:color w:val="000000" w:themeColor="text1"/>
          <w:kern w:val="24"/>
          <w:sz w:val="22"/>
          <w:szCs w:val="22"/>
          <w:highlight w:val="yellow"/>
          <w:lang w:val="es-ES"/>
        </w:rPr>
      </w:pPr>
      <w:r w:rsidRPr="00044F3D">
        <w:rPr>
          <w:rFonts w:ascii="Arial Narrow" w:eastAsiaTheme="minorEastAsia" w:hAnsi="Arial Narrow" w:cstheme="minorHAnsi"/>
          <w:b/>
          <w:bCs/>
          <w:kern w:val="24"/>
          <w:sz w:val="22"/>
          <w:szCs w:val="22"/>
          <w:highlight w:val="yellow"/>
          <w:lang w:val="es-CO"/>
        </w:rPr>
        <w:t>Se abrieron 2</w:t>
      </w:r>
      <w:r w:rsidR="00972965" w:rsidRPr="00044F3D">
        <w:rPr>
          <w:rFonts w:ascii="Arial Narrow" w:eastAsiaTheme="minorEastAsia" w:hAnsi="Arial Narrow" w:cstheme="minorHAnsi"/>
          <w:b/>
          <w:bCs/>
          <w:kern w:val="24"/>
          <w:sz w:val="22"/>
          <w:szCs w:val="22"/>
          <w:highlight w:val="yellow"/>
          <w:lang w:val="es-CO"/>
        </w:rPr>
        <w:t>4</w:t>
      </w:r>
      <w:r w:rsidRPr="00044F3D">
        <w:rPr>
          <w:rFonts w:ascii="Arial Narrow" w:eastAsiaTheme="minorEastAsia" w:hAnsi="Arial Narrow" w:cstheme="minorHAnsi"/>
          <w:b/>
          <w:bCs/>
          <w:kern w:val="24"/>
          <w:sz w:val="22"/>
          <w:szCs w:val="22"/>
          <w:highlight w:val="yellow"/>
          <w:lang w:val="es-CO"/>
        </w:rPr>
        <w:t>.</w:t>
      </w:r>
      <w:r w:rsidR="00972965" w:rsidRPr="00044F3D">
        <w:rPr>
          <w:rFonts w:ascii="Arial Narrow" w:eastAsiaTheme="minorEastAsia" w:hAnsi="Arial Narrow" w:cstheme="minorHAnsi"/>
          <w:b/>
          <w:bCs/>
          <w:kern w:val="24"/>
          <w:sz w:val="22"/>
          <w:szCs w:val="22"/>
          <w:highlight w:val="yellow"/>
          <w:lang w:val="es-CO"/>
        </w:rPr>
        <w:t>920</w:t>
      </w:r>
      <w:r w:rsidRPr="00044F3D">
        <w:rPr>
          <w:rFonts w:ascii="Arial Narrow" w:eastAsiaTheme="minorEastAsia" w:hAnsi="Arial Narrow" w:cstheme="minorHAnsi"/>
          <w:b/>
          <w:bCs/>
          <w:kern w:val="24"/>
          <w:sz w:val="22"/>
          <w:szCs w:val="22"/>
          <w:highlight w:val="yellow"/>
          <w:lang w:val="es-CO"/>
        </w:rPr>
        <w:t xml:space="preserve"> PARD </w:t>
      </w:r>
      <w:r w:rsidR="00B43488" w:rsidRPr="00044F3D">
        <w:rPr>
          <w:rFonts w:ascii="Arial Narrow" w:eastAsiaTheme="minorEastAsia" w:hAnsi="Arial Narrow" w:cstheme="minorHAnsi"/>
          <w:b/>
          <w:bCs/>
          <w:kern w:val="24"/>
          <w:sz w:val="22"/>
          <w:szCs w:val="22"/>
          <w:highlight w:val="yellow"/>
          <w:lang w:val="es-CO"/>
        </w:rPr>
        <w:t>NNA</w:t>
      </w:r>
      <w:r w:rsidRPr="00044F3D">
        <w:rPr>
          <w:rFonts w:ascii="Arial Narrow" w:eastAsiaTheme="minorEastAsia" w:hAnsi="Arial Narrow" w:cstheme="minorHAnsi"/>
          <w:bCs/>
          <w:kern w:val="24"/>
          <w:sz w:val="22"/>
          <w:szCs w:val="22"/>
          <w:highlight w:val="yellow"/>
          <w:lang w:val="es-CO"/>
        </w:rPr>
        <w:t xml:space="preserve"> por motivo de violencia sexual entre 2017 y septiembre de 2018.</w:t>
      </w:r>
      <w:r w:rsidRPr="00044F3D">
        <w:rPr>
          <w:rFonts w:ascii="Arial Narrow" w:eastAsiaTheme="minorEastAsia" w:hAnsi="Arial Narrow" w:cstheme="minorHAnsi"/>
          <w:color w:val="000000" w:themeColor="text1"/>
          <w:kern w:val="24"/>
          <w:sz w:val="22"/>
          <w:szCs w:val="22"/>
          <w:highlight w:val="yellow"/>
          <w:lang w:val="es-ES"/>
        </w:rPr>
        <w:t xml:space="preserve"> </w:t>
      </w:r>
      <w:r w:rsidRPr="00044F3D">
        <w:rPr>
          <w:rFonts w:ascii="Arial Narrow" w:eastAsiaTheme="minorEastAsia" w:hAnsi="Arial Narrow" w:cs="Arial"/>
          <w:color w:val="000000" w:themeColor="text1"/>
          <w:kern w:val="24"/>
          <w:sz w:val="22"/>
          <w:szCs w:val="22"/>
          <w:highlight w:val="yellow"/>
          <w:lang w:val="es-ES"/>
        </w:rPr>
        <w:t xml:space="preserve">Los seis departamentos en los que se registra el mayor ingreso de </w:t>
      </w:r>
      <w:r w:rsidR="00B43488" w:rsidRPr="00044F3D">
        <w:rPr>
          <w:rFonts w:ascii="Arial Narrow" w:eastAsiaTheme="minorEastAsia" w:hAnsi="Arial Narrow" w:cs="Arial"/>
          <w:color w:val="000000" w:themeColor="text1"/>
          <w:kern w:val="24"/>
          <w:sz w:val="22"/>
          <w:szCs w:val="22"/>
          <w:highlight w:val="yellow"/>
          <w:lang w:val="es-ES"/>
        </w:rPr>
        <w:t>NNA</w:t>
      </w:r>
      <w:r w:rsidRPr="00044F3D">
        <w:rPr>
          <w:rFonts w:ascii="Arial Narrow" w:eastAsiaTheme="minorEastAsia" w:hAnsi="Arial Narrow" w:cs="Arial"/>
          <w:color w:val="000000" w:themeColor="text1"/>
          <w:kern w:val="24"/>
          <w:sz w:val="22"/>
          <w:szCs w:val="22"/>
          <w:highlight w:val="yellow"/>
          <w:lang w:val="es-ES"/>
        </w:rPr>
        <w:t xml:space="preserve"> por motivo de violencia sexual son: Bogotá (</w:t>
      </w:r>
      <w:r w:rsidR="00972965" w:rsidRPr="00044F3D">
        <w:rPr>
          <w:rFonts w:ascii="Arial Narrow" w:eastAsiaTheme="minorEastAsia" w:hAnsi="Arial Narrow" w:cs="Arial"/>
          <w:color w:val="000000" w:themeColor="text1"/>
          <w:kern w:val="24"/>
          <w:sz w:val="22"/>
          <w:szCs w:val="22"/>
          <w:highlight w:val="yellow"/>
          <w:lang w:val="es-ES"/>
        </w:rPr>
        <w:t>5759</w:t>
      </w:r>
      <w:r w:rsidRPr="00044F3D">
        <w:rPr>
          <w:rFonts w:ascii="Arial Narrow" w:eastAsiaTheme="minorEastAsia" w:hAnsi="Arial Narrow" w:cs="Arial"/>
          <w:color w:val="000000" w:themeColor="text1"/>
          <w:kern w:val="24"/>
          <w:sz w:val="22"/>
          <w:szCs w:val="22"/>
          <w:highlight w:val="yellow"/>
          <w:lang w:val="es-ES"/>
        </w:rPr>
        <w:t>), Valle del Cauca (</w:t>
      </w:r>
      <w:r w:rsidR="00972965" w:rsidRPr="00044F3D">
        <w:rPr>
          <w:rFonts w:ascii="Arial Narrow" w:eastAsiaTheme="minorEastAsia" w:hAnsi="Arial Narrow" w:cs="Arial"/>
          <w:color w:val="000000" w:themeColor="text1"/>
          <w:kern w:val="24"/>
          <w:sz w:val="22"/>
          <w:szCs w:val="22"/>
          <w:highlight w:val="yellow"/>
          <w:lang w:val="es-ES"/>
        </w:rPr>
        <w:t>2282</w:t>
      </w:r>
      <w:r w:rsidRPr="00044F3D">
        <w:rPr>
          <w:rFonts w:ascii="Arial Narrow" w:eastAsiaTheme="minorEastAsia" w:hAnsi="Arial Narrow" w:cs="Arial"/>
          <w:color w:val="000000" w:themeColor="text1"/>
          <w:kern w:val="24"/>
          <w:sz w:val="22"/>
          <w:szCs w:val="22"/>
          <w:highlight w:val="yellow"/>
          <w:lang w:val="es-ES"/>
        </w:rPr>
        <w:t xml:space="preserve">), </w:t>
      </w:r>
      <w:r w:rsidR="00972965" w:rsidRPr="00044F3D">
        <w:rPr>
          <w:rFonts w:ascii="Arial Narrow" w:eastAsiaTheme="minorEastAsia" w:hAnsi="Arial Narrow" w:cs="Arial"/>
          <w:color w:val="000000" w:themeColor="text1"/>
          <w:kern w:val="24"/>
          <w:sz w:val="22"/>
          <w:szCs w:val="22"/>
          <w:highlight w:val="yellow"/>
          <w:lang w:val="es-ES"/>
        </w:rPr>
        <w:t>Atlántico (1712</w:t>
      </w:r>
      <w:proofErr w:type="gramStart"/>
      <w:r w:rsidR="00972965" w:rsidRPr="00044F3D">
        <w:rPr>
          <w:rFonts w:ascii="Arial Narrow" w:eastAsiaTheme="minorEastAsia" w:hAnsi="Arial Narrow" w:cs="Arial"/>
          <w:color w:val="000000" w:themeColor="text1"/>
          <w:kern w:val="24"/>
          <w:sz w:val="22"/>
          <w:szCs w:val="22"/>
          <w:highlight w:val="yellow"/>
          <w:lang w:val="es-ES"/>
        </w:rPr>
        <w:t>),</w:t>
      </w:r>
      <w:r w:rsidRPr="00044F3D">
        <w:rPr>
          <w:rFonts w:ascii="Arial Narrow" w:eastAsiaTheme="minorEastAsia" w:hAnsi="Arial Narrow" w:cs="Arial"/>
          <w:color w:val="000000" w:themeColor="text1"/>
          <w:kern w:val="24"/>
          <w:sz w:val="22"/>
          <w:szCs w:val="22"/>
          <w:highlight w:val="yellow"/>
          <w:lang w:val="es-ES"/>
        </w:rPr>
        <w:t>Cundinamarca</w:t>
      </w:r>
      <w:proofErr w:type="gramEnd"/>
      <w:r w:rsidRPr="00044F3D">
        <w:rPr>
          <w:rFonts w:ascii="Arial Narrow" w:eastAsiaTheme="minorEastAsia" w:hAnsi="Arial Narrow" w:cs="Arial"/>
          <w:color w:val="000000" w:themeColor="text1"/>
          <w:kern w:val="24"/>
          <w:sz w:val="22"/>
          <w:szCs w:val="22"/>
          <w:highlight w:val="yellow"/>
          <w:lang w:val="es-ES"/>
        </w:rPr>
        <w:t xml:space="preserve"> (</w:t>
      </w:r>
      <w:r w:rsidR="00972965" w:rsidRPr="00044F3D">
        <w:rPr>
          <w:rFonts w:ascii="Arial Narrow" w:eastAsiaTheme="minorEastAsia" w:hAnsi="Arial Narrow" w:cs="Arial"/>
          <w:color w:val="000000" w:themeColor="text1"/>
          <w:kern w:val="24"/>
          <w:sz w:val="22"/>
          <w:szCs w:val="22"/>
          <w:highlight w:val="yellow"/>
          <w:lang w:val="es-ES"/>
        </w:rPr>
        <w:t>1695</w:t>
      </w:r>
      <w:r w:rsidRPr="00044F3D">
        <w:rPr>
          <w:rFonts w:ascii="Arial Narrow" w:eastAsiaTheme="minorEastAsia" w:hAnsi="Arial Narrow" w:cs="Arial"/>
          <w:color w:val="000000" w:themeColor="text1"/>
          <w:kern w:val="24"/>
          <w:sz w:val="22"/>
          <w:szCs w:val="22"/>
          <w:highlight w:val="yellow"/>
          <w:lang w:val="es-ES"/>
        </w:rPr>
        <w:t>), Antioquía (</w:t>
      </w:r>
      <w:r w:rsidR="00972965" w:rsidRPr="00044F3D">
        <w:rPr>
          <w:rFonts w:ascii="Arial Narrow" w:eastAsiaTheme="minorEastAsia" w:hAnsi="Arial Narrow" w:cs="Arial"/>
          <w:color w:val="000000" w:themeColor="text1"/>
          <w:kern w:val="24"/>
          <w:sz w:val="22"/>
          <w:szCs w:val="22"/>
          <w:highlight w:val="yellow"/>
          <w:lang w:val="es-ES"/>
        </w:rPr>
        <w:t>1132</w:t>
      </w:r>
      <w:r w:rsidRPr="00044F3D">
        <w:rPr>
          <w:rFonts w:ascii="Arial Narrow" w:eastAsiaTheme="minorEastAsia" w:hAnsi="Arial Narrow" w:cs="Arial"/>
          <w:color w:val="000000" w:themeColor="text1"/>
          <w:kern w:val="24"/>
          <w:sz w:val="22"/>
          <w:szCs w:val="22"/>
          <w:highlight w:val="yellow"/>
          <w:lang w:val="es-ES"/>
        </w:rPr>
        <w:t>) y Magdalena (</w:t>
      </w:r>
      <w:r w:rsidR="00044F3D" w:rsidRPr="00044F3D">
        <w:rPr>
          <w:rFonts w:ascii="Arial Narrow" w:eastAsiaTheme="minorEastAsia" w:hAnsi="Arial Narrow" w:cs="Arial"/>
          <w:color w:val="000000" w:themeColor="text1"/>
          <w:kern w:val="24"/>
          <w:sz w:val="22"/>
          <w:szCs w:val="22"/>
          <w:highlight w:val="yellow"/>
          <w:lang w:val="es-ES"/>
        </w:rPr>
        <w:t>1036</w:t>
      </w:r>
      <w:r w:rsidRPr="00044F3D">
        <w:rPr>
          <w:rFonts w:ascii="Arial Narrow" w:eastAsiaTheme="minorEastAsia" w:hAnsi="Arial Narrow" w:cs="Arial"/>
          <w:color w:val="000000" w:themeColor="text1"/>
          <w:kern w:val="24"/>
          <w:sz w:val="22"/>
          <w:szCs w:val="22"/>
          <w:highlight w:val="yellow"/>
          <w:lang w:val="es-ES"/>
        </w:rPr>
        <w:t>).</w:t>
      </w:r>
    </w:p>
    <w:p w14:paraId="7EBB5A9B" w14:textId="77777777" w:rsidR="00BA6DED" w:rsidRDefault="00BA6DED" w:rsidP="00C86D36">
      <w:pPr>
        <w:spacing w:after="0" w:line="240" w:lineRule="auto"/>
        <w:jc w:val="both"/>
        <w:rPr>
          <w:rFonts w:ascii="Arial Narrow" w:hAnsi="Arial Narrow"/>
        </w:rPr>
      </w:pPr>
      <w:bookmarkStart w:id="75" w:name="_Toc530753348"/>
    </w:p>
    <w:p w14:paraId="748FF247" w14:textId="77777777" w:rsidR="00C16154" w:rsidRPr="00BA6DED" w:rsidRDefault="00C16154" w:rsidP="00C86D36">
      <w:pPr>
        <w:spacing w:after="0" w:line="240" w:lineRule="auto"/>
        <w:jc w:val="both"/>
        <w:rPr>
          <w:rFonts w:ascii="Arial Narrow" w:hAnsi="Arial Narrow"/>
          <w:b/>
        </w:rPr>
      </w:pPr>
      <w:r w:rsidRPr="00BA6DED">
        <w:rPr>
          <w:rFonts w:ascii="Arial Narrow" w:hAnsi="Arial Narrow"/>
          <w:b/>
        </w:rPr>
        <w:t>Postura</w:t>
      </w:r>
      <w:bookmarkEnd w:id="75"/>
      <w:r w:rsidRPr="00BA6DED">
        <w:rPr>
          <w:rFonts w:ascii="Arial Narrow" w:hAnsi="Arial Narrow"/>
          <w:b/>
        </w:rPr>
        <w:t xml:space="preserve"> </w:t>
      </w:r>
    </w:p>
    <w:p w14:paraId="514E854E" w14:textId="77777777" w:rsidR="00C16154" w:rsidRPr="0058123F" w:rsidRDefault="00C16154" w:rsidP="00F9549E">
      <w:pPr>
        <w:pStyle w:val="Prrafodelista"/>
        <w:numPr>
          <w:ilvl w:val="0"/>
          <w:numId w:val="21"/>
        </w:numPr>
        <w:autoSpaceDE w:val="0"/>
        <w:autoSpaceDN w:val="0"/>
        <w:adjustRightInd w:val="0"/>
        <w:spacing w:after="0" w:line="240" w:lineRule="auto"/>
        <w:jc w:val="both"/>
        <w:rPr>
          <w:rFonts w:ascii="Arial Narrow" w:hAnsi="Arial Narrow" w:cs="Times"/>
          <w:lang w:val="es-ES_tradnl"/>
        </w:rPr>
      </w:pPr>
      <w:r w:rsidRPr="0058123F">
        <w:rPr>
          <w:rFonts w:ascii="Arial Narrow" w:hAnsi="Arial Narrow" w:cs="Calibri"/>
          <w:lang w:val="es-ES_tradnl"/>
        </w:rPr>
        <w:t>Promover las relaciones equitativas entre hombres y mujeres libre de violencias es una forma de prevenir la violencia sexual</w:t>
      </w:r>
    </w:p>
    <w:p w14:paraId="4C5CD063" w14:textId="77777777" w:rsidR="00C16154" w:rsidRPr="0058123F" w:rsidRDefault="00C16154" w:rsidP="00F9549E">
      <w:pPr>
        <w:pStyle w:val="Prrafodelista"/>
        <w:numPr>
          <w:ilvl w:val="0"/>
          <w:numId w:val="21"/>
        </w:numPr>
        <w:spacing w:after="0" w:line="240" w:lineRule="auto"/>
        <w:jc w:val="both"/>
        <w:rPr>
          <w:rFonts w:ascii="Arial Narrow" w:hAnsi="Arial Narrow" w:cs="Arial"/>
        </w:rPr>
      </w:pPr>
      <w:r w:rsidRPr="0058123F">
        <w:rPr>
          <w:rFonts w:ascii="Arial Narrow" w:hAnsi="Arial Narrow" w:cs="Calibri"/>
          <w:lang w:val="es-ES_tradnl"/>
        </w:rPr>
        <w:t>Ante cualquier suspicacia de hecho de violencia sexual se debe activar la ruta de atención de manera inmediata</w:t>
      </w:r>
    </w:p>
    <w:p w14:paraId="1FB331A5" w14:textId="77777777" w:rsidR="00C16154" w:rsidRPr="0058123F" w:rsidRDefault="00C16154" w:rsidP="00F9549E">
      <w:pPr>
        <w:pStyle w:val="Prrafodelista"/>
        <w:numPr>
          <w:ilvl w:val="0"/>
          <w:numId w:val="21"/>
        </w:numPr>
        <w:autoSpaceDE w:val="0"/>
        <w:autoSpaceDN w:val="0"/>
        <w:adjustRightInd w:val="0"/>
        <w:spacing w:after="0" w:line="240" w:lineRule="auto"/>
        <w:jc w:val="both"/>
        <w:rPr>
          <w:rFonts w:ascii="Arial Narrow" w:hAnsi="Arial Narrow" w:cs="Times"/>
          <w:lang w:val="es-ES_tradnl"/>
        </w:rPr>
      </w:pPr>
      <w:r w:rsidRPr="0058123F">
        <w:rPr>
          <w:rFonts w:ascii="Arial Narrow" w:hAnsi="Arial Narrow" w:cs="Calibri"/>
          <w:lang w:val="es-ES_tradnl"/>
        </w:rPr>
        <w:t>La violencia sexual es un acto de urgencia médica, de atención inmediata y gratuita</w:t>
      </w:r>
    </w:p>
    <w:p w14:paraId="38844BF3" w14:textId="77777777" w:rsidR="00C16154" w:rsidRPr="0058123F" w:rsidRDefault="00C16154" w:rsidP="00F9549E">
      <w:pPr>
        <w:pStyle w:val="Prrafodelista"/>
        <w:numPr>
          <w:ilvl w:val="0"/>
          <w:numId w:val="21"/>
        </w:numPr>
        <w:autoSpaceDE w:val="0"/>
        <w:autoSpaceDN w:val="0"/>
        <w:adjustRightInd w:val="0"/>
        <w:spacing w:after="0" w:line="240" w:lineRule="auto"/>
        <w:jc w:val="both"/>
        <w:rPr>
          <w:rFonts w:ascii="Arial Narrow" w:hAnsi="Arial Narrow" w:cs="Calibri"/>
          <w:lang w:val="es-ES_tradnl"/>
        </w:rPr>
      </w:pPr>
      <w:r w:rsidRPr="0058123F">
        <w:rPr>
          <w:rFonts w:ascii="Arial Narrow" w:hAnsi="Arial Narrow" w:cs="Calibri"/>
          <w:lang w:val="es-ES_tradnl"/>
        </w:rPr>
        <w:t xml:space="preserve">La promoción de derechos sexuales y reproductivos en </w:t>
      </w:r>
      <w:r w:rsidR="00B43488" w:rsidRPr="0058123F">
        <w:rPr>
          <w:rFonts w:ascii="Arial Narrow" w:hAnsi="Arial Narrow" w:cs="Calibri"/>
          <w:lang w:val="es-ES_tradnl"/>
        </w:rPr>
        <w:t>NNA</w:t>
      </w:r>
      <w:r w:rsidRPr="0058123F">
        <w:rPr>
          <w:rFonts w:ascii="Arial Narrow" w:hAnsi="Arial Narrow" w:cs="Calibri"/>
          <w:lang w:val="es-ES_tradnl"/>
        </w:rPr>
        <w:t xml:space="preserve"> contribuye a la prevención de la violencia sexual.</w:t>
      </w:r>
    </w:p>
    <w:p w14:paraId="46628E48" w14:textId="77777777" w:rsidR="00BA6DED" w:rsidRDefault="00BA6DED" w:rsidP="00C86D36">
      <w:pPr>
        <w:spacing w:after="0" w:line="240" w:lineRule="auto"/>
        <w:jc w:val="both"/>
        <w:rPr>
          <w:rFonts w:ascii="Arial Narrow" w:hAnsi="Arial Narrow"/>
        </w:rPr>
      </w:pPr>
      <w:bookmarkStart w:id="76" w:name="_Toc530753349"/>
    </w:p>
    <w:p w14:paraId="4DF9344D" w14:textId="77777777" w:rsidR="00C16154" w:rsidRPr="00BA6DED" w:rsidRDefault="00C16154" w:rsidP="00C86D36">
      <w:pPr>
        <w:spacing w:after="0" w:line="240" w:lineRule="auto"/>
        <w:jc w:val="both"/>
        <w:rPr>
          <w:rFonts w:ascii="Arial Narrow" w:hAnsi="Arial Narrow"/>
          <w:b/>
        </w:rPr>
      </w:pPr>
      <w:r w:rsidRPr="00BA6DED">
        <w:rPr>
          <w:rFonts w:ascii="Arial Narrow" w:hAnsi="Arial Narrow"/>
          <w:b/>
        </w:rPr>
        <w:t>Acciones del ICBF</w:t>
      </w:r>
      <w:bookmarkEnd w:id="76"/>
      <w:r w:rsidRPr="00BA6DED">
        <w:rPr>
          <w:rFonts w:ascii="Arial Narrow" w:hAnsi="Arial Narrow"/>
          <w:b/>
        </w:rPr>
        <w:t xml:space="preserve"> </w:t>
      </w:r>
    </w:p>
    <w:p w14:paraId="6C584723" w14:textId="77777777" w:rsidR="00C16154" w:rsidRPr="0058123F" w:rsidRDefault="00C16154" w:rsidP="00F9549E">
      <w:pPr>
        <w:pStyle w:val="Prrafodelista"/>
        <w:numPr>
          <w:ilvl w:val="0"/>
          <w:numId w:val="20"/>
        </w:numPr>
        <w:spacing w:after="0" w:line="240" w:lineRule="auto"/>
        <w:jc w:val="both"/>
        <w:rPr>
          <w:rFonts w:ascii="Arial Narrow" w:hAnsi="Arial Narrow" w:cs="Arial"/>
        </w:rPr>
      </w:pPr>
      <w:r w:rsidRPr="0058123F">
        <w:rPr>
          <w:rFonts w:ascii="Arial Narrow" w:hAnsi="Arial Narrow" w:cs="Arial"/>
        </w:rPr>
        <w:t xml:space="preserve">Estrategia Acciones Masivas de Alto Impacto Social –AMAS- en el 2018 se han beneficiado 2520 niñas y adolescentes en programas de prevención de violencia sexual en 9 departamentos (Bogotá, Boyacá, Cundinamarca, La Guajira, Valle del Cauca, Norte de Santander, Cesar, San Andrés y Arauca) con una inversión de $3. 10 millones </w:t>
      </w:r>
    </w:p>
    <w:p w14:paraId="11ADE967" w14:textId="77777777" w:rsidR="00C16154" w:rsidRPr="0058123F" w:rsidRDefault="00C16154" w:rsidP="00F9549E">
      <w:pPr>
        <w:pStyle w:val="Prrafodelista"/>
        <w:numPr>
          <w:ilvl w:val="0"/>
          <w:numId w:val="20"/>
        </w:numPr>
        <w:spacing w:after="0" w:line="240" w:lineRule="auto"/>
        <w:jc w:val="both"/>
        <w:rPr>
          <w:rFonts w:ascii="Arial Narrow" w:hAnsi="Arial Narrow" w:cs="Arial"/>
        </w:rPr>
      </w:pPr>
      <w:r w:rsidRPr="0058123F">
        <w:rPr>
          <w:rFonts w:ascii="Arial Narrow" w:hAnsi="Arial Narrow" w:cs="Arial"/>
        </w:rPr>
        <w:t xml:space="preserve">Programa Generaciones con Bienestar: 300 </w:t>
      </w:r>
      <w:r w:rsidR="00B43488" w:rsidRPr="0058123F">
        <w:rPr>
          <w:rFonts w:ascii="Arial Narrow" w:hAnsi="Arial Narrow" w:cs="Arial"/>
        </w:rPr>
        <w:t>NNA</w:t>
      </w:r>
      <w:r w:rsidRPr="0058123F">
        <w:rPr>
          <w:rFonts w:ascii="Arial Narrow" w:hAnsi="Arial Narrow" w:cs="Arial"/>
        </w:rPr>
        <w:t xml:space="preserve"> en tres municipios del departamento de Risaralda con una inversión de $87 millones respectivamente (PGB).</w:t>
      </w:r>
    </w:p>
    <w:p w14:paraId="57DFC63F" w14:textId="77777777" w:rsidR="00386CFF" w:rsidRDefault="00386CFF">
      <w:pPr>
        <w:rPr>
          <w:rFonts w:ascii="Arial Narrow" w:eastAsiaTheme="majorEastAsia" w:hAnsi="Arial Narrow" w:cs="Arial"/>
          <w:b/>
          <w:sz w:val="24"/>
          <w:szCs w:val="32"/>
        </w:rPr>
      </w:pPr>
      <w:bookmarkStart w:id="77" w:name="_Toc530753365"/>
      <w:r>
        <w:rPr>
          <w:rFonts w:ascii="Arial Narrow" w:hAnsi="Arial Narrow" w:cs="Arial"/>
          <w:b/>
        </w:rPr>
        <w:br w:type="page"/>
      </w:r>
    </w:p>
    <w:p w14:paraId="3EC530B5" w14:textId="77777777" w:rsidR="00F7411A" w:rsidRPr="0058123F" w:rsidRDefault="00F7411A" w:rsidP="00F9549E">
      <w:pPr>
        <w:pStyle w:val="Ttulo1"/>
        <w:numPr>
          <w:ilvl w:val="0"/>
          <w:numId w:val="12"/>
        </w:numPr>
        <w:spacing w:before="0" w:line="240" w:lineRule="auto"/>
        <w:jc w:val="both"/>
        <w:rPr>
          <w:rFonts w:ascii="Arial Narrow" w:hAnsi="Arial Narrow" w:cs="Arial"/>
          <w:b/>
        </w:rPr>
      </w:pPr>
      <w:bookmarkStart w:id="78" w:name="_Toc530933677"/>
      <w:r w:rsidRPr="0058123F">
        <w:rPr>
          <w:rFonts w:ascii="Arial Narrow" w:hAnsi="Arial Narrow" w:cs="Arial"/>
          <w:b/>
        </w:rPr>
        <w:lastRenderedPageBreak/>
        <w:t>PREVENCIÓN DE EMBARAZO EN LA INFANCIA Y EN LA ADOLESCENCIA</w:t>
      </w:r>
      <w:bookmarkEnd w:id="77"/>
      <w:bookmarkEnd w:id="78"/>
    </w:p>
    <w:p w14:paraId="2DEA7715" w14:textId="77777777" w:rsidR="00BA6DED" w:rsidRDefault="00BA6DED" w:rsidP="00C86D36">
      <w:pPr>
        <w:spacing w:after="0" w:line="240" w:lineRule="auto"/>
        <w:jc w:val="both"/>
        <w:rPr>
          <w:rFonts w:ascii="Arial Narrow" w:hAnsi="Arial Narrow"/>
        </w:rPr>
      </w:pPr>
      <w:bookmarkStart w:id="79" w:name="_Toc530753366"/>
    </w:p>
    <w:p w14:paraId="16E7269D" w14:textId="77777777" w:rsidR="00F7411A" w:rsidRPr="00BA6DED" w:rsidRDefault="00F7411A" w:rsidP="00C86D36">
      <w:pPr>
        <w:spacing w:after="0" w:line="240" w:lineRule="auto"/>
        <w:jc w:val="both"/>
        <w:rPr>
          <w:rFonts w:ascii="Arial Narrow" w:hAnsi="Arial Narrow"/>
          <w:b/>
        </w:rPr>
      </w:pPr>
      <w:r w:rsidRPr="00BA6DED">
        <w:rPr>
          <w:rFonts w:ascii="Arial Narrow" w:hAnsi="Arial Narrow"/>
          <w:b/>
        </w:rPr>
        <w:t>Contexto</w:t>
      </w:r>
      <w:bookmarkEnd w:id="79"/>
    </w:p>
    <w:p w14:paraId="3CC1218A" w14:textId="77777777" w:rsidR="00F7411A" w:rsidRPr="00D614A0" w:rsidRDefault="00F7411A" w:rsidP="00F9549E">
      <w:pPr>
        <w:pStyle w:val="NormalWeb"/>
        <w:numPr>
          <w:ilvl w:val="0"/>
          <w:numId w:val="28"/>
        </w:numPr>
        <w:spacing w:before="0" w:beforeAutospacing="0" w:after="0" w:afterAutospacing="0"/>
        <w:jc w:val="both"/>
        <w:rPr>
          <w:rFonts w:ascii="Arial Narrow" w:eastAsiaTheme="minorHAnsi" w:hAnsi="Arial Narrow"/>
          <w:sz w:val="22"/>
          <w:lang w:val="es-CO"/>
          <w:rPrChange w:id="80" w:author="Luz Helena Trujillo Forero" w:date="2019-01-31T11:40:00Z">
            <w:rPr>
              <w:rFonts w:ascii="Arial Narrow" w:eastAsiaTheme="minorHAnsi" w:hAnsi="Arial Narrow" w:cs="Arial"/>
              <w:sz w:val="22"/>
              <w:szCs w:val="22"/>
              <w:highlight w:val="cyan"/>
              <w:lang w:val="es-CO"/>
            </w:rPr>
          </w:rPrChange>
        </w:rPr>
      </w:pPr>
      <w:commentRangeStart w:id="81"/>
      <w:r w:rsidRPr="00D614A0">
        <w:rPr>
          <w:rFonts w:ascii="Arial Narrow" w:eastAsiaTheme="minorHAnsi" w:hAnsi="Arial Narrow"/>
          <w:sz w:val="22"/>
          <w:lang w:val="es-CO"/>
          <w:rPrChange w:id="82" w:author="Luz Helena Trujillo Forero" w:date="2019-01-31T11:40:00Z">
            <w:rPr>
              <w:rFonts w:ascii="Arial Narrow" w:eastAsiaTheme="minorHAnsi" w:hAnsi="Arial Narrow" w:cs="Arial"/>
              <w:sz w:val="22"/>
              <w:szCs w:val="22"/>
              <w:highlight w:val="cyan"/>
              <w:lang w:val="es-CO"/>
            </w:rPr>
          </w:rPrChange>
        </w:rPr>
        <w:t>El 66% de las madres adolescentes no querían serlo en esa etapa de la vida.</w:t>
      </w:r>
    </w:p>
    <w:p w14:paraId="58307011" w14:textId="77777777" w:rsidR="00F7411A" w:rsidRPr="00D614A0" w:rsidRDefault="00F7411A" w:rsidP="00F9549E">
      <w:pPr>
        <w:pStyle w:val="NormalWeb"/>
        <w:numPr>
          <w:ilvl w:val="0"/>
          <w:numId w:val="28"/>
        </w:numPr>
        <w:spacing w:before="0" w:beforeAutospacing="0" w:after="0" w:afterAutospacing="0"/>
        <w:jc w:val="both"/>
        <w:rPr>
          <w:rFonts w:ascii="Arial Narrow" w:eastAsiaTheme="minorHAnsi" w:hAnsi="Arial Narrow"/>
          <w:sz w:val="22"/>
          <w:lang w:val="es-CO"/>
          <w:rPrChange w:id="83" w:author="Luz Helena Trujillo Forero" w:date="2019-01-31T11:40:00Z">
            <w:rPr>
              <w:rFonts w:ascii="Arial Narrow" w:eastAsiaTheme="minorHAnsi" w:hAnsi="Arial Narrow" w:cs="Arial"/>
              <w:sz w:val="22"/>
              <w:szCs w:val="22"/>
              <w:highlight w:val="cyan"/>
              <w:lang w:val="es-CO"/>
            </w:rPr>
          </w:rPrChange>
        </w:rPr>
      </w:pPr>
      <w:r w:rsidRPr="00D614A0">
        <w:rPr>
          <w:rFonts w:ascii="Arial Narrow" w:eastAsiaTheme="minorHAnsi" w:hAnsi="Arial Narrow"/>
          <w:sz w:val="22"/>
          <w:lang w:val="es-CO"/>
          <w:rPrChange w:id="84" w:author="Luz Helena Trujillo Forero" w:date="2019-01-31T11:40:00Z">
            <w:rPr>
              <w:rFonts w:ascii="Arial Narrow" w:eastAsiaTheme="minorHAnsi" w:hAnsi="Arial Narrow" w:cs="Arial"/>
              <w:sz w:val="22"/>
              <w:szCs w:val="22"/>
              <w:highlight w:val="cyan"/>
              <w:lang w:val="es-CO"/>
            </w:rPr>
          </w:rPrChange>
        </w:rPr>
        <w:t>El 44,6% de las madres menores de 15 años, tuvieron hijos con hombres 6 años mayores que ellas; El 19,5% con 10 años más y el 4,6% con hombres que le superan en más de 20 años.</w:t>
      </w:r>
    </w:p>
    <w:p w14:paraId="55481A36" w14:textId="77777777" w:rsidR="00F7411A" w:rsidRPr="00D614A0" w:rsidRDefault="00F7411A" w:rsidP="00F9549E">
      <w:pPr>
        <w:pStyle w:val="NormalWeb"/>
        <w:numPr>
          <w:ilvl w:val="0"/>
          <w:numId w:val="28"/>
        </w:numPr>
        <w:spacing w:before="0" w:beforeAutospacing="0" w:after="0" w:afterAutospacing="0"/>
        <w:jc w:val="both"/>
        <w:rPr>
          <w:rFonts w:ascii="Arial Narrow" w:eastAsiaTheme="minorHAnsi" w:hAnsi="Arial Narrow"/>
          <w:sz w:val="22"/>
          <w:lang w:val="es-CO"/>
          <w:rPrChange w:id="85" w:author="Luz Helena Trujillo Forero" w:date="2019-01-31T11:40:00Z">
            <w:rPr>
              <w:rFonts w:ascii="Arial Narrow" w:eastAsiaTheme="minorHAnsi" w:hAnsi="Arial Narrow" w:cs="Arial"/>
              <w:sz w:val="22"/>
              <w:szCs w:val="22"/>
              <w:highlight w:val="cyan"/>
              <w:lang w:val="es-CO"/>
            </w:rPr>
          </w:rPrChange>
        </w:rPr>
      </w:pPr>
      <w:r w:rsidRPr="00D614A0">
        <w:rPr>
          <w:rFonts w:ascii="Arial Narrow" w:eastAsiaTheme="minorHAnsi" w:hAnsi="Arial Narrow"/>
          <w:sz w:val="22"/>
          <w:lang w:val="es-CO"/>
          <w:rPrChange w:id="86" w:author="Luz Helena Trujillo Forero" w:date="2019-01-31T11:40:00Z">
            <w:rPr>
              <w:rFonts w:ascii="Arial Narrow" w:eastAsiaTheme="minorHAnsi" w:hAnsi="Arial Narrow" w:cs="Arial"/>
              <w:sz w:val="22"/>
              <w:szCs w:val="22"/>
              <w:highlight w:val="cyan"/>
              <w:lang w:val="es-CO"/>
            </w:rPr>
          </w:rPrChange>
        </w:rPr>
        <w:t>9 de cada 10 niñas que quedaron en embarazo abandonaron sus estudios.</w:t>
      </w:r>
    </w:p>
    <w:p w14:paraId="4A2261E2" w14:textId="77777777" w:rsidR="00F7411A" w:rsidRPr="00D614A0" w:rsidRDefault="00F7411A" w:rsidP="00F9549E">
      <w:pPr>
        <w:pStyle w:val="NormalWeb"/>
        <w:numPr>
          <w:ilvl w:val="0"/>
          <w:numId w:val="28"/>
        </w:numPr>
        <w:spacing w:before="0" w:beforeAutospacing="0" w:after="0" w:afterAutospacing="0"/>
        <w:jc w:val="both"/>
        <w:rPr>
          <w:rFonts w:ascii="Arial Narrow" w:eastAsiaTheme="minorHAnsi" w:hAnsi="Arial Narrow"/>
          <w:sz w:val="22"/>
          <w:lang w:val="es-CO"/>
          <w:rPrChange w:id="87" w:author="Luz Helena Trujillo Forero" w:date="2019-01-31T11:40:00Z">
            <w:rPr>
              <w:rFonts w:ascii="Arial Narrow" w:eastAsiaTheme="minorHAnsi" w:hAnsi="Arial Narrow" w:cs="Arial"/>
              <w:sz w:val="22"/>
              <w:szCs w:val="22"/>
              <w:highlight w:val="cyan"/>
              <w:lang w:val="es-CO"/>
            </w:rPr>
          </w:rPrChange>
        </w:rPr>
      </w:pPr>
      <w:r w:rsidRPr="00D614A0">
        <w:rPr>
          <w:rFonts w:ascii="Arial Narrow" w:eastAsiaTheme="minorHAnsi" w:hAnsi="Arial Narrow"/>
          <w:sz w:val="22"/>
          <w:lang w:val="es-CO"/>
          <w:rPrChange w:id="88" w:author="Luz Helena Trujillo Forero" w:date="2019-01-31T11:40:00Z">
            <w:rPr>
              <w:rFonts w:ascii="Arial Narrow" w:eastAsiaTheme="minorHAnsi" w:hAnsi="Arial Narrow" w:cs="Arial"/>
              <w:sz w:val="22"/>
              <w:szCs w:val="22"/>
              <w:highlight w:val="cyan"/>
              <w:lang w:val="es-CO"/>
            </w:rPr>
          </w:rPrChange>
        </w:rPr>
        <w:t>El 55% de las madres adolescentes han presentado algún tipo de violencia en el primer año de relación.</w:t>
      </w:r>
    </w:p>
    <w:p w14:paraId="2411F3E5" w14:textId="77777777" w:rsidR="00F7411A" w:rsidRPr="00D614A0" w:rsidRDefault="00F7411A" w:rsidP="00F9549E">
      <w:pPr>
        <w:pStyle w:val="NormalWeb"/>
        <w:numPr>
          <w:ilvl w:val="0"/>
          <w:numId w:val="28"/>
        </w:numPr>
        <w:spacing w:before="0" w:beforeAutospacing="0" w:after="0" w:afterAutospacing="0"/>
        <w:jc w:val="both"/>
        <w:rPr>
          <w:rFonts w:ascii="Arial Narrow" w:eastAsiaTheme="minorHAnsi" w:hAnsi="Arial Narrow"/>
          <w:sz w:val="22"/>
          <w:lang w:val="es-CO"/>
          <w:rPrChange w:id="89" w:author="Luz Helena Trujillo Forero" w:date="2019-01-31T11:40:00Z">
            <w:rPr>
              <w:rFonts w:ascii="Arial Narrow" w:eastAsiaTheme="minorHAnsi" w:hAnsi="Arial Narrow" w:cs="Arial"/>
              <w:sz w:val="22"/>
              <w:szCs w:val="22"/>
              <w:highlight w:val="cyan"/>
              <w:lang w:val="es-CO"/>
            </w:rPr>
          </w:rPrChange>
        </w:rPr>
      </w:pPr>
      <w:r w:rsidRPr="00D614A0">
        <w:rPr>
          <w:rFonts w:ascii="Arial Narrow" w:eastAsiaTheme="minorHAnsi" w:hAnsi="Arial Narrow"/>
          <w:sz w:val="22"/>
          <w:lang w:val="es-CO"/>
          <w:rPrChange w:id="90" w:author="Luz Helena Trujillo Forero" w:date="2019-01-31T11:40:00Z">
            <w:rPr>
              <w:rFonts w:ascii="Arial Narrow" w:eastAsiaTheme="minorHAnsi" w:hAnsi="Arial Narrow" w:cs="Arial"/>
              <w:sz w:val="22"/>
              <w:szCs w:val="22"/>
              <w:highlight w:val="cyan"/>
              <w:lang w:val="es-CO"/>
            </w:rPr>
          </w:rPrChange>
        </w:rPr>
        <w:t>El 52% de los casos de embarazo en adolescentes, son hijas de madres adolescentes.</w:t>
      </w:r>
    </w:p>
    <w:p w14:paraId="5FC65508" w14:textId="77777777" w:rsidR="00F7411A" w:rsidRPr="00D614A0" w:rsidRDefault="00F7411A" w:rsidP="00F9549E">
      <w:pPr>
        <w:pStyle w:val="NormalWeb"/>
        <w:numPr>
          <w:ilvl w:val="0"/>
          <w:numId w:val="28"/>
        </w:numPr>
        <w:spacing w:before="0" w:beforeAutospacing="0" w:after="0" w:afterAutospacing="0"/>
        <w:jc w:val="both"/>
        <w:rPr>
          <w:rFonts w:ascii="Arial Narrow" w:eastAsiaTheme="minorHAnsi" w:hAnsi="Arial Narrow"/>
          <w:sz w:val="22"/>
          <w:lang w:val="es-CO"/>
          <w:rPrChange w:id="91" w:author="Luz Helena Trujillo Forero" w:date="2019-01-31T11:40:00Z">
            <w:rPr>
              <w:rFonts w:ascii="Arial Narrow" w:eastAsiaTheme="minorHAnsi" w:hAnsi="Arial Narrow" w:cs="Arial"/>
              <w:sz w:val="22"/>
              <w:szCs w:val="22"/>
              <w:highlight w:val="cyan"/>
              <w:lang w:val="es-CO"/>
            </w:rPr>
          </w:rPrChange>
        </w:rPr>
      </w:pPr>
      <w:r w:rsidRPr="00D614A0">
        <w:rPr>
          <w:rFonts w:ascii="Arial Narrow" w:eastAsiaTheme="minorHAnsi" w:hAnsi="Arial Narrow"/>
          <w:sz w:val="22"/>
          <w:lang w:val="es-CO"/>
          <w:rPrChange w:id="92" w:author="Luz Helena Trujillo Forero" w:date="2019-01-31T11:40:00Z">
            <w:rPr>
              <w:rFonts w:ascii="Arial Narrow" w:eastAsiaTheme="minorHAnsi" w:hAnsi="Arial Narrow" w:cs="Arial"/>
              <w:sz w:val="22"/>
              <w:szCs w:val="22"/>
              <w:highlight w:val="cyan"/>
              <w:lang w:val="es-CO"/>
            </w:rPr>
          </w:rPrChange>
        </w:rPr>
        <w:t>Mientras que en las zonas urbanas el 15.1% de las adolescentes es madre o está embarazada en lo rural alcanza el 24,8%.</w:t>
      </w:r>
    </w:p>
    <w:p w14:paraId="56B900A0" w14:textId="328705DB" w:rsidR="00F7411A" w:rsidRPr="00D614A0" w:rsidRDefault="00F7411A" w:rsidP="00F9549E">
      <w:pPr>
        <w:pStyle w:val="NormalWeb"/>
        <w:numPr>
          <w:ilvl w:val="0"/>
          <w:numId w:val="28"/>
        </w:numPr>
        <w:spacing w:before="0" w:beforeAutospacing="0" w:after="0" w:afterAutospacing="0"/>
        <w:jc w:val="both"/>
        <w:rPr>
          <w:rFonts w:ascii="Arial Narrow" w:eastAsiaTheme="minorHAnsi" w:hAnsi="Arial Narrow"/>
          <w:sz w:val="22"/>
          <w:lang w:val="es-CO"/>
          <w:rPrChange w:id="93" w:author="Luz Helena Trujillo Forero" w:date="2019-01-31T11:40:00Z">
            <w:rPr>
              <w:rFonts w:ascii="Arial Narrow" w:eastAsiaTheme="minorHAnsi" w:hAnsi="Arial Narrow" w:cs="Arial"/>
              <w:sz w:val="22"/>
              <w:szCs w:val="22"/>
              <w:highlight w:val="cyan"/>
              <w:lang w:val="es-CO"/>
            </w:rPr>
          </w:rPrChange>
        </w:rPr>
      </w:pPr>
      <w:r w:rsidRPr="00D614A0">
        <w:rPr>
          <w:rFonts w:ascii="Arial Narrow" w:eastAsiaTheme="minorHAnsi" w:hAnsi="Arial Narrow"/>
          <w:sz w:val="22"/>
          <w:lang w:val="es-CO"/>
          <w:rPrChange w:id="94" w:author="Luz Helena Trujillo Forero" w:date="2019-01-31T11:40:00Z">
            <w:rPr>
              <w:rFonts w:ascii="Arial Narrow" w:eastAsiaTheme="minorHAnsi" w:hAnsi="Arial Narrow" w:cs="Arial"/>
              <w:sz w:val="22"/>
              <w:szCs w:val="22"/>
              <w:highlight w:val="cyan"/>
              <w:lang w:val="es-CO"/>
            </w:rPr>
          </w:rPrChange>
        </w:rPr>
        <w:t>Desde el 2015 se consolido de manera articulada entre Ministerio de Salud y el ICBF, la Estrategia Nacional de Prevención del Embarazo Adolescente</w:t>
      </w:r>
      <w:commentRangeEnd w:id="81"/>
      <w:r w:rsidR="00D5651F">
        <w:rPr>
          <w:rStyle w:val="Refdecomentario"/>
          <w:rFonts w:asciiTheme="minorHAnsi" w:eastAsiaTheme="minorHAnsi" w:hAnsiTheme="minorHAnsi" w:cstheme="minorBidi"/>
          <w:lang w:val="es-CO"/>
        </w:rPr>
        <w:commentReference w:id="81"/>
      </w:r>
      <w:ins w:id="95" w:author="Luz Helena Trujillo Forero" w:date="2019-01-31T11:40:00Z">
        <w:r w:rsidR="007851EC">
          <w:rPr>
            <w:rFonts w:ascii="Arial Narrow" w:eastAsiaTheme="minorHAnsi" w:hAnsi="Arial Narrow" w:cs="Arial"/>
            <w:sz w:val="22"/>
            <w:szCs w:val="22"/>
            <w:lang w:val="es-CO"/>
          </w:rPr>
          <w:t>.</w:t>
        </w:r>
      </w:ins>
      <w:del w:id="96" w:author="Luz Helena Trujillo Forero" w:date="2019-01-31T11:40:00Z">
        <w:r w:rsidRPr="00044F3D">
          <w:rPr>
            <w:rFonts w:ascii="Arial Narrow" w:eastAsiaTheme="minorHAnsi" w:hAnsi="Arial Narrow" w:cs="Arial"/>
            <w:sz w:val="22"/>
            <w:szCs w:val="22"/>
            <w:highlight w:val="cyan"/>
            <w:lang w:val="es-CO"/>
          </w:rPr>
          <w:delText xml:space="preserve"> </w:delText>
        </w:r>
      </w:del>
    </w:p>
    <w:p w14:paraId="1259E979" w14:textId="77777777" w:rsidR="00BA6DED" w:rsidRDefault="00BA6DED" w:rsidP="00C86D36">
      <w:pPr>
        <w:spacing w:after="0" w:line="240" w:lineRule="auto"/>
        <w:jc w:val="both"/>
        <w:rPr>
          <w:rFonts w:ascii="Arial Narrow" w:hAnsi="Arial Narrow"/>
        </w:rPr>
      </w:pPr>
      <w:bookmarkStart w:id="97" w:name="_Toc530753367"/>
    </w:p>
    <w:p w14:paraId="1E5E774A" w14:textId="77777777" w:rsidR="00F7411A" w:rsidRPr="00BA6DED" w:rsidRDefault="00F7411A" w:rsidP="00C86D36">
      <w:pPr>
        <w:spacing w:after="0" w:line="240" w:lineRule="auto"/>
        <w:jc w:val="both"/>
        <w:rPr>
          <w:rFonts w:ascii="Arial Narrow" w:hAnsi="Arial Narrow"/>
          <w:b/>
        </w:rPr>
      </w:pPr>
      <w:r w:rsidRPr="00BA6DED">
        <w:rPr>
          <w:rFonts w:ascii="Arial Narrow" w:hAnsi="Arial Narrow"/>
          <w:b/>
        </w:rPr>
        <w:t>Postura</w:t>
      </w:r>
      <w:bookmarkEnd w:id="97"/>
      <w:r w:rsidRPr="00BA6DED">
        <w:rPr>
          <w:rFonts w:ascii="Arial Narrow" w:hAnsi="Arial Narrow"/>
          <w:b/>
        </w:rPr>
        <w:t xml:space="preserve"> </w:t>
      </w:r>
    </w:p>
    <w:p w14:paraId="29130B6E" w14:textId="77777777" w:rsidR="00F7411A" w:rsidRPr="0058123F" w:rsidRDefault="00F7411A" w:rsidP="00F9549E">
      <w:pPr>
        <w:pStyle w:val="Prrafodelista"/>
        <w:numPr>
          <w:ilvl w:val="0"/>
          <w:numId w:val="29"/>
        </w:numPr>
        <w:spacing w:after="0" w:line="240" w:lineRule="auto"/>
        <w:jc w:val="both"/>
        <w:rPr>
          <w:rFonts w:ascii="Arial Narrow" w:hAnsi="Arial Narrow"/>
        </w:rPr>
      </w:pPr>
      <w:r w:rsidRPr="0058123F">
        <w:rPr>
          <w:rFonts w:ascii="Arial Narrow" w:hAnsi="Arial Narrow"/>
        </w:rPr>
        <w:t>El embarazo en la ad</w:t>
      </w:r>
      <w:r w:rsidR="00BA6DED">
        <w:rPr>
          <w:rFonts w:ascii="Arial Narrow" w:hAnsi="Arial Narrow"/>
        </w:rPr>
        <w:t xml:space="preserve">olescencia es un fenómeno </w:t>
      </w:r>
      <w:proofErr w:type="spellStart"/>
      <w:r w:rsidR="00BA6DED">
        <w:rPr>
          <w:rFonts w:ascii="Arial Narrow" w:hAnsi="Arial Narrow"/>
        </w:rPr>
        <w:t>multi-</w:t>
      </w:r>
      <w:r w:rsidRPr="0058123F">
        <w:rPr>
          <w:rFonts w:ascii="Arial Narrow" w:hAnsi="Arial Narrow"/>
        </w:rPr>
        <w:t>causal</w:t>
      </w:r>
      <w:proofErr w:type="spellEnd"/>
      <w:r w:rsidRPr="0058123F">
        <w:rPr>
          <w:rFonts w:ascii="Arial Narrow" w:hAnsi="Arial Narrow"/>
        </w:rPr>
        <w:t xml:space="preserve"> en el que influyen varios determinantes sociales que van desde los más individuales como el inicio de relaciones sexuales o la falta de acceso a información clara y científica sobre sexualidad, pasando por la violencia intrafamiliar, o el establecimiento de relaciones inequitativas o dominantes, hasta factores estructurales como la pobreza, los estereotipos culturales sobre el género y la violencia.</w:t>
      </w:r>
    </w:p>
    <w:p w14:paraId="5AAA419E" w14:textId="77777777" w:rsidR="00F7411A" w:rsidRPr="0058123F" w:rsidRDefault="00F7411A" w:rsidP="00F9549E">
      <w:pPr>
        <w:pStyle w:val="Prrafodelista"/>
        <w:numPr>
          <w:ilvl w:val="0"/>
          <w:numId w:val="29"/>
        </w:numPr>
        <w:spacing w:after="0" w:line="240" w:lineRule="auto"/>
        <w:jc w:val="both"/>
        <w:rPr>
          <w:rFonts w:ascii="Arial Narrow" w:hAnsi="Arial Narrow"/>
        </w:rPr>
      </w:pPr>
      <w:r w:rsidRPr="0058123F">
        <w:rPr>
          <w:rFonts w:ascii="Arial Narrow" w:hAnsi="Arial Narrow"/>
        </w:rPr>
        <w:t xml:space="preserve">El embarazo adolescente en el país no responde, por lo general, a decisiones de la mujer, sino a la ausencia de oportunidades y a las presiones sociales, culturales y económicas de los contextos en que viven las adolescentes  </w:t>
      </w:r>
    </w:p>
    <w:p w14:paraId="50A42F40" w14:textId="77777777" w:rsidR="00F7411A" w:rsidRPr="0058123F" w:rsidRDefault="00F7411A" w:rsidP="00F9549E">
      <w:pPr>
        <w:pStyle w:val="Prrafodelista"/>
        <w:numPr>
          <w:ilvl w:val="0"/>
          <w:numId w:val="29"/>
        </w:numPr>
        <w:spacing w:after="0" w:line="240" w:lineRule="auto"/>
        <w:jc w:val="both"/>
        <w:rPr>
          <w:rFonts w:ascii="Arial Narrow" w:hAnsi="Arial Narrow" w:cs="Arial"/>
        </w:rPr>
      </w:pPr>
      <w:r w:rsidRPr="0058123F">
        <w:rPr>
          <w:rFonts w:ascii="Arial Narrow" w:hAnsi="Arial Narrow" w:cs="Arial"/>
        </w:rPr>
        <w:t xml:space="preserve">De acuerdo con el artículo 41 de la Ley 1098, es deber del Estado promover la difusión de los derechos sexuales y reproductivos de los </w:t>
      </w:r>
      <w:r w:rsidR="00B43488" w:rsidRPr="0058123F">
        <w:rPr>
          <w:rFonts w:ascii="Arial Narrow" w:hAnsi="Arial Narrow" w:cs="Arial"/>
        </w:rPr>
        <w:t>NNA</w:t>
      </w:r>
      <w:r w:rsidRPr="0058123F">
        <w:rPr>
          <w:rFonts w:ascii="Arial Narrow" w:hAnsi="Arial Narrow" w:cs="Arial"/>
        </w:rPr>
        <w:t xml:space="preserve"> y protegerlos de todo tipo de actos sexuales abusivos por lo que todo embarazo en menor de 14 años, así como toda unión o matrimonio en menores de edad debe ser sancionado y rechazado.</w:t>
      </w:r>
    </w:p>
    <w:p w14:paraId="45B596D2" w14:textId="77777777" w:rsidR="00BA6DED" w:rsidRDefault="00BA6DED" w:rsidP="00C86D36">
      <w:pPr>
        <w:spacing w:after="0" w:line="240" w:lineRule="auto"/>
        <w:jc w:val="both"/>
        <w:rPr>
          <w:rFonts w:ascii="Arial Narrow" w:hAnsi="Arial Narrow"/>
        </w:rPr>
      </w:pPr>
      <w:bookmarkStart w:id="98" w:name="_Toc530753368"/>
    </w:p>
    <w:p w14:paraId="6267D7B2" w14:textId="77777777" w:rsidR="00F7411A" w:rsidRPr="00BA6DED" w:rsidRDefault="00F7411A" w:rsidP="00C86D36">
      <w:pPr>
        <w:spacing w:after="0" w:line="240" w:lineRule="auto"/>
        <w:jc w:val="both"/>
        <w:rPr>
          <w:rFonts w:ascii="Arial Narrow" w:hAnsi="Arial Narrow"/>
          <w:b/>
        </w:rPr>
      </w:pPr>
      <w:r w:rsidRPr="00BA6DED">
        <w:rPr>
          <w:rFonts w:ascii="Arial Narrow" w:hAnsi="Arial Narrow"/>
          <w:b/>
        </w:rPr>
        <w:t>Acciones</w:t>
      </w:r>
      <w:bookmarkEnd w:id="98"/>
      <w:r w:rsidR="00BA6DED">
        <w:rPr>
          <w:rFonts w:ascii="Arial Narrow" w:hAnsi="Arial Narrow"/>
          <w:b/>
        </w:rPr>
        <w:t xml:space="preserve"> ICBF</w:t>
      </w:r>
      <w:r w:rsidRPr="00BA6DED">
        <w:rPr>
          <w:rFonts w:ascii="Arial Narrow" w:hAnsi="Arial Narrow"/>
          <w:b/>
        </w:rPr>
        <w:t xml:space="preserve"> </w:t>
      </w:r>
    </w:p>
    <w:p w14:paraId="44CAA699" w14:textId="77777777" w:rsidR="00F7411A" w:rsidRPr="0058123F" w:rsidRDefault="00F7411A" w:rsidP="00C86D36">
      <w:pPr>
        <w:spacing w:after="0" w:line="240" w:lineRule="auto"/>
        <w:jc w:val="both"/>
        <w:rPr>
          <w:rFonts w:ascii="Arial Narrow" w:hAnsi="Arial Narrow" w:cs="Arial"/>
        </w:rPr>
      </w:pPr>
      <w:r w:rsidRPr="0058123F">
        <w:rPr>
          <w:rFonts w:ascii="Arial Narrow" w:hAnsi="Arial Narrow" w:cs="Arial"/>
        </w:rPr>
        <w:t>Por medio de la estrategia de prevención de del Embarazo en Adolescentes desde 2015 se ha logrado:</w:t>
      </w:r>
    </w:p>
    <w:p w14:paraId="2D661ABE" w14:textId="77777777" w:rsidR="00F7411A" w:rsidRPr="0058123F" w:rsidRDefault="00F7411A" w:rsidP="00F9549E">
      <w:pPr>
        <w:pStyle w:val="Prrafodelista"/>
        <w:numPr>
          <w:ilvl w:val="0"/>
          <w:numId w:val="29"/>
        </w:numPr>
        <w:spacing w:after="0" w:line="240" w:lineRule="auto"/>
        <w:jc w:val="both"/>
        <w:rPr>
          <w:rFonts w:ascii="Arial Narrow" w:hAnsi="Arial Narrow" w:cs="Arial"/>
        </w:rPr>
      </w:pPr>
      <w:r w:rsidRPr="0058123F">
        <w:rPr>
          <w:rFonts w:ascii="Arial Narrow" w:hAnsi="Arial Narrow" w:cs="Arial"/>
        </w:rPr>
        <w:t>Cualificación de 15.147 agentes educativos en derechos sexuales y reproductivos.</w:t>
      </w:r>
    </w:p>
    <w:p w14:paraId="411CB8B9" w14:textId="77777777" w:rsidR="00F7411A" w:rsidRPr="0058123F" w:rsidRDefault="00F7411A" w:rsidP="00F9549E">
      <w:pPr>
        <w:pStyle w:val="Prrafodelista"/>
        <w:numPr>
          <w:ilvl w:val="0"/>
          <w:numId w:val="29"/>
        </w:numPr>
        <w:spacing w:after="0" w:line="240" w:lineRule="auto"/>
        <w:jc w:val="both"/>
        <w:rPr>
          <w:rFonts w:ascii="Arial Narrow" w:hAnsi="Arial Narrow" w:cs="Arial"/>
        </w:rPr>
      </w:pPr>
      <w:r w:rsidRPr="0058123F">
        <w:rPr>
          <w:rFonts w:ascii="Arial Narrow" w:hAnsi="Arial Narrow" w:cs="Arial"/>
        </w:rPr>
        <w:t xml:space="preserve">Formación a 27.544 </w:t>
      </w:r>
      <w:r w:rsidR="00B43488" w:rsidRPr="0058123F">
        <w:rPr>
          <w:rFonts w:ascii="Arial Narrow" w:hAnsi="Arial Narrow" w:cs="Arial"/>
        </w:rPr>
        <w:t>NNA</w:t>
      </w:r>
      <w:r w:rsidRPr="0058123F">
        <w:rPr>
          <w:rFonts w:ascii="Arial Narrow" w:hAnsi="Arial Narrow" w:cs="Arial"/>
        </w:rPr>
        <w:t xml:space="preserve"> en las habilidades que les permitan construir trayectorias de vida significativas, enfrentar los desafíos que se les presentan y que puedan tomar decisiones sobre su sexualidad de manera informada, a través del deporte, el arte, el teatro, la lúdica, la didáctica y la participación</w:t>
      </w:r>
    </w:p>
    <w:p w14:paraId="05E778E9" w14:textId="77777777" w:rsidR="00F7411A" w:rsidRPr="0058123F" w:rsidRDefault="00F7411A" w:rsidP="00F9549E">
      <w:pPr>
        <w:pStyle w:val="Prrafodelista"/>
        <w:numPr>
          <w:ilvl w:val="0"/>
          <w:numId w:val="29"/>
        </w:numPr>
        <w:spacing w:after="0" w:line="240" w:lineRule="auto"/>
        <w:jc w:val="both"/>
        <w:rPr>
          <w:rFonts w:ascii="Arial Narrow" w:hAnsi="Arial Narrow" w:cs="Arial"/>
        </w:rPr>
      </w:pPr>
      <w:r w:rsidRPr="0058123F">
        <w:rPr>
          <w:rFonts w:ascii="Arial Narrow" w:hAnsi="Arial Narrow" w:cs="Arial"/>
        </w:rPr>
        <w:t>Acompañamiento a 336 municipios en espacios e instancias interinstitucionales locales.</w:t>
      </w:r>
    </w:p>
    <w:p w14:paraId="1C16451C" w14:textId="77777777" w:rsidR="00151159" w:rsidRPr="0058123F" w:rsidRDefault="00151159" w:rsidP="00C86D36">
      <w:pPr>
        <w:spacing w:after="0" w:line="240" w:lineRule="auto"/>
        <w:jc w:val="both"/>
        <w:rPr>
          <w:rFonts w:ascii="Arial Narrow" w:hAnsi="Arial Narrow" w:cs="Arial"/>
        </w:rPr>
      </w:pPr>
    </w:p>
    <w:sectPr w:rsidR="00151159" w:rsidRPr="0058123F">
      <w:headerReference w:type="default" r:id="rId12"/>
      <w:footerReference w:type="default" r:id="rId13"/>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0" w:author="Lina Lorena Hernandez Garzon" w:date="2019-01-31T11:00:00Z" w:initials="LLHG">
    <w:p w14:paraId="70077D7C" w14:textId="77777777" w:rsidR="0036138F" w:rsidRDefault="0036138F">
      <w:pPr>
        <w:pStyle w:val="Textocomentario"/>
      </w:pPr>
      <w:r>
        <w:rPr>
          <w:rStyle w:val="Refdecomentario"/>
        </w:rPr>
        <w:annotationRef/>
      </w:r>
      <w:r>
        <w:t xml:space="preserve">Propongo eliminar esto, pues se </w:t>
      </w:r>
      <w:proofErr w:type="spellStart"/>
      <w:r>
        <w:t>esta</w:t>
      </w:r>
      <w:proofErr w:type="spellEnd"/>
      <w:r>
        <w:t xml:space="preserve"> utilizando como fuente el </w:t>
      </w:r>
      <w:r w:rsidRPr="00AC5F1C">
        <w:t xml:space="preserve">Estudio Nacional de consumo de sustancias psicoactivas en población escolar Colombia </w:t>
      </w:r>
      <w:r>
        <w:t>–</w:t>
      </w:r>
      <w:r w:rsidRPr="00AC5F1C">
        <w:t xml:space="preserve"> 2016</w:t>
      </w:r>
      <w:r>
        <w:t xml:space="preserve"> y esta afirma que la edad se ha </w:t>
      </w:r>
      <w:proofErr w:type="spellStart"/>
      <w:r>
        <w:t>prospuesto</w:t>
      </w:r>
      <w:proofErr w:type="spellEnd"/>
      <w:r>
        <w:t xml:space="preserve"> pero no es significativo. </w:t>
      </w:r>
    </w:p>
  </w:comment>
  <w:comment w:id="22" w:author="Lina Lorena Hernandez Garzon" w:date="2019-01-31T11:06:00Z" w:initials="LLHG">
    <w:p w14:paraId="6A65E8E4" w14:textId="77777777" w:rsidR="0036138F" w:rsidRDefault="0036138F">
      <w:pPr>
        <w:pStyle w:val="Textocomentario"/>
      </w:pPr>
      <w:r>
        <w:rPr>
          <w:rStyle w:val="Refdecomentario"/>
        </w:rPr>
        <w:annotationRef/>
      </w:r>
      <w:r>
        <w:t xml:space="preserve">La fuente es: </w:t>
      </w:r>
      <w:r w:rsidRPr="00DC3564">
        <w:t>Estudio Nacional de consumo de sustancias psicoactivas en población escolar Colombia – 2016</w:t>
      </w:r>
    </w:p>
  </w:comment>
  <w:comment w:id="35" w:author="Lina Lorena Hernandez Garzon" w:date="2019-01-31T11:05:00Z" w:initials="LLHG">
    <w:p w14:paraId="62A473EE" w14:textId="77777777" w:rsidR="0036138F" w:rsidRDefault="0036138F">
      <w:pPr>
        <w:pStyle w:val="Textocomentario"/>
      </w:pPr>
      <w:r>
        <w:rPr>
          <w:rStyle w:val="Refdecomentario"/>
        </w:rPr>
        <w:annotationRef/>
      </w:r>
      <w:r>
        <w:t xml:space="preserve">Fuente: </w:t>
      </w:r>
      <w:r w:rsidRPr="00DC3564">
        <w:t xml:space="preserve">‘Reporte de drogas Colombia 2017’ </w:t>
      </w:r>
      <w:r>
        <w:t>d</w:t>
      </w:r>
      <w:r w:rsidRPr="00DC3564">
        <w:t>el Observatorio de Drogas de Colombia (ODC) del Ministerio de Justicia</w:t>
      </w:r>
    </w:p>
  </w:comment>
  <w:comment w:id="41" w:author="Lina Lorena Hernandez Garzon" w:date="2019-01-31T11:34:00Z" w:initials="LLHG">
    <w:p w14:paraId="5824BCD8" w14:textId="77777777" w:rsidR="0036138F" w:rsidRDefault="0036138F">
      <w:pPr>
        <w:pStyle w:val="Textocomentario"/>
      </w:pPr>
      <w:r>
        <w:rPr>
          <w:rStyle w:val="Refdecomentario"/>
        </w:rPr>
        <w:annotationRef/>
      </w:r>
      <w:r>
        <w:t>No se ubica la fuente de este dato</w:t>
      </w:r>
    </w:p>
  </w:comment>
  <w:comment w:id="44" w:author="Javier Andres Rubio Saenz" w:date="2019-01-31T19:11:00Z" w:initials="JARS">
    <w:p w14:paraId="723AD86A" w14:textId="24C91D8F" w:rsidR="0036138F" w:rsidRDefault="0036138F">
      <w:pPr>
        <w:pStyle w:val="Textocomentario"/>
      </w:pPr>
      <w:r>
        <w:rPr>
          <w:rStyle w:val="Refdecomentario"/>
        </w:rPr>
        <w:annotationRef/>
      </w:r>
      <w:r>
        <w:t>En revisión</w:t>
      </w:r>
    </w:p>
  </w:comment>
  <w:comment w:id="48" w:author="Luz Helena Trujillo Forero" w:date="2019-01-31T09:54:00Z" w:initials="LHTF">
    <w:p w14:paraId="146D7D31" w14:textId="77777777" w:rsidR="0036138F" w:rsidRDefault="0036138F">
      <w:pPr>
        <w:pStyle w:val="Textocomentario"/>
      </w:pPr>
      <w:r>
        <w:rPr>
          <w:rStyle w:val="Refdecomentario"/>
        </w:rPr>
        <w:annotationRef/>
      </w:r>
      <w:r>
        <w:t>No se cuenta con la fuente para hacer la actualización</w:t>
      </w:r>
    </w:p>
  </w:comment>
  <w:comment w:id="50" w:author="Julio Alfredo Escobar Lizano" w:date="2019-01-31T14:20:00Z" w:initials="JAEL">
    <w:p w14:paraId="24A9922C" w14:textId="54C48E87" w:rsidR="0036138F" w:rsidRDefault="0036138F">
      <w:pPr>
        <w:pStyle w:val="Textocomentario"/>
      </w:pPr>
      <w:r>
        <w:rPr>
          <w:rStyle w:val="Refdecomentario"/>
        </w:rPr>
        <w:annotationRef/>
      </w:r>
      <w:r>
        <w:t>Este dato se puede complementar con los datos preliminares del censo 2018 que indican que:</w:t>
      </w:r>
    </w:p>
    <w:p w14:paraId="139CA2B8" w14:textId="56597511" w:rsidR="0036138F" w:rsidRDefault="0036138F">
      <w:pPr>
        <w:pStyle w:val="Textocomentario"/>
      </w:pPr>
    </w:p>
    <w:p w14:paraId="40ED0104" w14:textId="7D0E8D40" w:rsidR="0036138F" w:rsidRDefault="0036138F">
      <w:pPr>
        <w:pStyle w:val="Textocomentario"/>
      </w:pPr>
      <w:r>
        <w:t xml:space="preserve">En 2005 el 29.9% de los hogares tenían </w:t>
      </w:r>
      <w:proofErr w:type="spellStart"/>
      <w:r>
        <w:t>jefetura</w:t>
      </w:r>
      <w:proofErr w:type="spellEnd"/>
      <w:r>
        <w:t xml:space="preserve"> femenina, mientras que en 2018 este porcentaje creció llegando a 40.9%.</w:t>
      </w:r>
    </w:p>
  </w:comment>
  <w:comment w:id="51" w:author="Julio Alfredo Escobar Lizano" w:date="2019-01-31T14:16:00Z" w:initials="JAEL">
    <w:p w14:paraId="3D581238" w14:textId="68BD3F76" w:rsidR="0036138F" w:rsidRDefault="0036138F">
      <w:pPr>
        <w:pStyle w:val="Textocomentario"/>
      </w:pPr>
      <w:r>
        <w:rPr>
          <w:rStyle w:val="Refdecomentario"/>
        </w:rPr>
        <w:annotationRef/>
      </w:r>
      <w:r>
        <w:t xml:space="preserve">Las causas del embarazo adolescente son múltiples y considero que esta conclusión reduce mucho el espectro de los motivos, factores de riesgo y causas del embarazo adolescente. </w:t>
      </w:r>
    </w:p>
  </w:comment>
  <w:comment w:id="55" w:author="Julio Alfredo Escobar Lizano" w:date="2019-01-31T14:07:00Z" w:initials="JAEL">
    <w:p w14:paraId="541A9FDB" w14:textId="31B24E9C" w:rsidR="0036138F" w:rsidRDefault="0036138F">
      <w:pPr>
        <w:pStyle w:val="Textocomentario"/>
      </w:pPr>
      <w:r>
        <w:rPr>
          <w:rStyle w:val="Refdecomentario"/>
        </w:rPr>
        <w:annotationRef/>
      </w:r>
      <w:r>
        <w:t>Esta información es correcta, para el año 2018. Se incluye dato para 2019.</w:t>
      </w:r>
    </w:p>
  </w:comment>
  <w:comment w:id="64" w:author="Julio Alfredo Escobar Lizano" w:date="2019-01-31T14:15:00Z" w:initials="JAEL">
    <w:p w14:paraId="0B424D6E" w14:textId="0BCB61E5" w:rsidR="0036138F" w:rsidRDefault="0036138F">
      <w:pPr>
        <w:pStyle w:val="Textocomentario"/>
      </w:pPr>
      <w:r>
        <w:rPr>
          <w:rStyle w:val="Refdecomentario"/>
        </w:rPr>
        <w:annotationRef/>
      </w:r>
      <w:r>
        <w:t xml:space="preserve">No se tiene información de la fuente. </w:t>
      </w:r>
    </w:p>
  </w:comment>
  <w:comment w:id="81" w:author="Julio Alfredo Escobar Lizano" w:date="2019-01-31T14:06:00Z" w:initials="JAEL">
    <w:p w14:paraId="2A11A6D0" w14:textId="692D6678" w:rsidR="0036138F" w:rsidRDefault="0036138F">
      <w:pPr>
        <w:pStyle w:val="Textocomentario"/>
      </w:pPr>
      <w:r>
        <w:rPr>
          <w:rStyle w:val="Refdecomentario"/>
        </w:rPr>
        <w:annotationRef/>
      </w:r>
      <w:r>
        <w:t>No tengo contexto o fuente de la mayoría de la información aquí mencionada.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0077D7C" w15:done="0"/>
  <w15:commentEx w15:paraId="6A65E8E4" w15:done="0"/>
  <w15:commentEx w15:paraId="62A473EE" w15:done="0"/>
  <w15:commentEx w15:paraId="5824BCD8" w15:done="0"/>
  <w15:commentEx w15:paraId="723AD86A" w15:done="0"/>
  <w15:commentEx w15:paraId="146D7D31" w15:done="0"/>
  <w15:commentEx w15:paraId="40ED0104" w15:done="0"/>
  <w15:commentEx w15:paraId="3D581238" w15:done="0"/>
  <w15:commentEx w15:paraId="541A9FDB" w15:done="0"/>
  <w15:commentEx w15:paraId="0B424D6E" w15:done="0"/>
  <w15:commentEx w15:paraId="2A11A6D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0077D7C" w16cid:durableId="1FFD5C41"/>
  <w16cid:commentId w16cid:paraId="6A65E8E4" w16cid:durableId="1FFD5C42"/>
  <w16cid:commentId w16cid:paraId="62A473EE" w16cid:durableId="1FFD5C43"/>
  <w16cid:commentId w16cid:paraId="5824BCD8" w16cid:durableId="1FFD5C45"/>
  <w16cid:commentId w16cid:paraId="723AD86A" w16cid:durableId="1FFDC6CF"/>
  <w16cid:commentId w16cid:paraId="146D7D31" w16cid:durableId="1FFD5C46"/>
  <w16cid:commentId w16cid:paraId="40ED0104" w16cid:durableId="1FFD82C0"/>
  <w16cid:commentId w16cid:paraId="3D581238" w16cid:durableId="1FFD81D3"/>
  <w16cid:commentId w16cid:paraId="541A9FDB" w16cid:durableId="1FFD7FA5"/>
  <w16cid:commentId w16cid:paraId="0B424D6E" w16cid:durableId="1FFD8187"/>
  <w16cid:commentId w16cid:paraId="2A11A6D0" w16cid:durableId="1FFD7F6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E6EDA1" w14:textId="77777777" w:rsidR="004619A6" w:rsidRDefault="004619A6" w:rsidP="00E71109">
      <w:pPr>
        <w:spacing w:after="0" w:line="240" w:lineRule="auto"/>
      </w:pPr>
      <w:r>
        <w:separator/>
      </w:r>
    </w:p>
  </w:endnote>
  <w:endnote w:type="continuationSeparator" w:id="0">
    <w:p w14:paraId="29915354" w14:textId="77777777" w:rsidR="004619A6" w:rsidRDefault="004619A6" w:rsidP="00E71109">
      <w:pPr>
        <w:spacing w:after="0" w:line="240" w:lineRule="auto"/>
      </w:pPr>
      <w:r>
        <w:continuationSeparator/>
      </w:r>
    </w:p>
  </w:endnote>
  <w:endnote w:type="continuationNotice" w:id="1">
    <w:p w14:paraId="110C35C1" w14:textId="77777777" w:rsidR="004619A6" w:rsidRDefault="004619A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charset w:val="00"/>
    <w:family w:val="swiss"/>
    <w:pitch w:val="variable"/>
    <w:sig w:usb0="E10022FF" w:usb1="C000E47F" w:usb2="00000029" w:usb3="00000000" w:csb0="000001DF" w:csb1="00000000"/>
  </w:font>
  <w:font w:name="Consolas">
    <w:charset w:val="00"/>
    <w:family w:val="modern"/>
    <w:pitch w:val="fixed"/>
    <w:sig w:usb0="E10002FF" w:usb1="4000FCFF" w:usb2="00000009" w:usb3="00000000" w:csb0="0000019F" w:csb1="00000000"/>
  </w:font>
  <w:font w:name="Arial Narrow">
    <w:charset w:val="00"/>
    <w:family w:val="swiss"/>
    <w:pitch w:val="variable"/>
    <w:sig w:usb0="00000287" w:usb1="00000800" w:usb2="00000000" w:usb3="00000000" w:csb0="0000009F" w:csb1="00000000"/>
  </w:font>
  <w:font w:name="Times">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96690205"/>
      <w:docPartObj>
        <w:docPartGallery w:val="Page Numbers (Bottom of Page)"/>
        <w:docPartUnique/>
      </w:docPartObj>
    </w:sdtPr>
    <w:sdtEndPr/>
    <w:sdtContent>
      <w:p w14:paraId="7369A43B" w14:textId="1D82C095" w:rsidR="0036138F" w:rsidRDefault="0036138F">
        <w:pPr>
          <w:pStyle w:val="Piedepgina"/>
          <w:jc w:val="right"/>
        </w:pPr>
        <w:r>
          <w:fldChar w:fldCharType="begin"/>
        </w:r>
        <w:r>
          <w:instrText>PAGE   \* MERGEFORMAT</w:instrText>
        </w:r>
        <w:r>
          <w:fldChar w:fldCharType="separate"/>
        </w:r>
        <w:r w:rsidRPr="00A4227E">
          <w:rPr>
            <w:noProof/>
            <w:lang w:val="es-ES"/>
          </w:rPr>
          <w:t>25</w:t>
        </w:r>
        <w:r>
          <w:fldChar w:fldCharType="end"/>
        </w:r>
      </w:p>
    </w:sdtContent>
  </w:sdt>
  <w:p w14:paraId="36CE6EA2" w14:textId="77777777" w:rsidR="0036138F" w:rsidRDefault="0036138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A66273" w14:textId="77777777" w:rsidR="004619A6" w:rsidRDefault="004619A6" w:rsidP="00E71109">
      <w:pPr>
        <w:spacing w:after="0" w:line="240" w:lineRule="auto"/>
      </w:pPr>
      <w:r>
        <w:separator/>
      </w:r>
    </w:p>
  </w:footnote>
  <w:footnote w:type="continuationSeparator" w:id="0">
    <w:p w14:paraId="33F13751" w14:textId="77777777" w:rsidR="004619A6" w:rsidRDefault="004619A6" w:rsidP="00E71109">
      <w:pPr>
        <w:spacing w:after="0" w:line="240" w:lineRule="auto"/>
      </w:pPr>
      <w:r>
        <w:continuationSeparator/>
      </w:r>
    </w:p>
  </w:footnote>
  <w:footnote w:type="continuationNotice" w:id="1">
    <w:p w14:paraId="0F509F09" w14:textId="77777777" w:rsidR="004619A6" w:rsidRDefault="004619A6">
      <w:pPr>
        <w:spacing w:after="0" w:line="240" w:lineRule="auto"/>
      </w:pPr>
    </w:p>
  </w:footnote>
  <w:footnote w:id="2">
    <w:p w14:paraId="79D89FC8" w14:textId="77777777" w:rsidR="0036138F" w:rsidRPr="005A5B7B" w:rsidRDefault="0036138F" w:rsidP="005A5B7B">
      <w:pPr>
        <w:ind w:left="690"/>
        <w:rPr>
          <w:rFonts w:ascii="Arial Narrow" w:hAnsi="Arial Narrow"/>
          <w:sz w:val="16"/>
        </w:rPr>
      </w:pPr>
      <w:r w:rsidRPr="005A5B7B">
        <w:rPr>
          <w:rStyle w:val="Refdenotaalpie"/>
          <w:rFonts w:ascii="Arial Narrow" w:hAnsi="Arial Narrow"/>
          <w:sz w:val="16"/>
        </w:rPr>
        <w:footnoteRef/>
      </w:r>
      <w:r w:rsidRPr="005A5B7B">
        <w:rPr>
          <w:rFonts w:ascii="Arial Narrow" w:hAnsi="Arial Narrow"/>
          <w:sz w:val="16"/>
        </w:rPr>
        <w:t xml:space="preserve"> </w:t>
      </w:r>
      <w:r w:rsidRPr="005A5B7B">
        <w:rPr>
          <w:rFonts w:ascii="Arial Narrow" w:hAnsi="Arial Narrow" w:cs="Arial"/>
          <w:sz w:val="16"/>
        </w:rPr>
        <w:t>No se contabilizan la amonestación y reglas de conducta ya que son aplicadas por la Procuraduría y por los jueces de conocimiento directamente.</w:t>
      </w:r>
    </w:p>
  </w:footnote>
  <w:footnote w:id="3">
    <w:p w14:paraId="0676BAD0" w14:textId="77777777" w:rsidR="0036138F" w:rsidRPr="001D4D0A" w:rsidRDefault="0036138F" w:rsidP="00C16154">
      <w:pPr>
        <w:pStyle w:val="Textonotapie"/>
      </w:pPr>
      <w:r>
        <w:rPr>
          <w:rStyle w:val="Refdenotaalpie"/>
        </w:rPr>
        <w:footnoteRef/>
      </w:r>
      <w:r>
        <w:t xml:space="preserve"> </w:t>
      </w:r>
      <w:r w:rsidRPr="001D4D0A">
        <w:rPr>
          <w:sz w:val="14"/>
        </w:rPr>
        <w:t>Reporte de Metas Sociales y Financieras.</w:t>
      </w:r>
    </w:p>
  </w:footnote>
  <w:footnote w:id="4">
    <w:p w14:paraId="0EAC146D" w14:textId="77777777" w:rsidR="0036138F" w:rsidRDefault="0036138F">
      <w:pPr>
        <w:pStyle w:val="Textonotapie"/>
      </w:pPr>
      <w:r>
        <w:rPr>
          <w:rStyle w:val="Refdenotaalpie"/>
        </w:rPr>
        <w:footnoteRef/>
      </w:r>
      <w:r>
        <w:t xml:space="preserve"> Medicina Legal, datos 2017.</w:t>
      </w:r>
    </w:p>
  </w:footnote>
  <w:footnote w:id="5">
    <w:p w14:paraId="0FDD2953" w14:textId="77777777" w:rsidR="0036138F" w:rsidRDefault="0036138F">
      <w:pPr>
        <w:pStyle w:val="Textonotapie"/>
        <w:rPr>
          <w:ins w:id="74" w:author="Luz Helena Trujillo Forero" w:date="2019-01-31T11:40:00Z"/>
        </w:rPr>
      </w:pPr>
      <w:r>
        <w:rPr>
          <w:rStyle w:val="Refdenotaalpie"/>
        </w:rPr>
        <w:footnoteRef/>
      </w:r>
      <w:r>
        <w:t xml:space="preserve"> Medicina Legal, datos 2017.</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9B73AE" w14:textId="77777777" w:rsidR="0036138F" w:rsidRPr="00C5314F" w:rsidRDefault="0036138F" w:rsidP="00A556C3">
    <w:pPr>
      <w:spacing w:after="0" w:line="240" w:lineRule="auto"/>
      <w:jc w:val="both"/>
      <w:rPr>
        <w:rFonts w:ascii="Arial" w:hAnsi="Arial" w:cs="Arial"/>
        <w:b/>
      </w:rPr>
    </w:pPr>
    <w:r w:rsidRPr="00C5314F">
      <w:rPr>
        <w:rFonts w:ascii="Arial" w:hAnsi="Arial" w:cs="Arial"/>
        <w:b/>
      </w:rPr>
      <w:t xml:space="preserve">INFORMACIÓN PARA REUNIÓN PREPARATORIA </w:t>
    </w:r>
  </w:p>
  <w:p w14:paraId="34B1AA16" w14:textId="77777777" w:rsidR="0036138F" w:rsidRPr="00C5314F" w:rsidRDefault="0036138F" w:rsidP="00A556C3">
    <w:pPr>
      <w:spacing w:after="0" w:line="240" w:lineRule="auto"/>
      <w:jc w:val="both"/>
      <w:rPr>
        <w:rFonts w:ascii="Arial" w:hAnsi="Arial" w:cs="Arial"/>
        <w:b/>
      </w:rPr>
    </w:pPr>
    <w:r w:rsidRPr="00C5314F">
      <w:rPr>
        <w:rFonts w:ascii="Arial" w:hAnsi="Arial" w:cs="Arial"/>
        <w:b/>
      </w:rPr>
      <w:t>AUDIENCIA CONTROL POLÍTICO TEMAS DE NIÑEZ Y ADOLESCENCIA</w:t>
    </w:r>
  </w:p>
  <w:p w14:paraId="1ED6D999" w14:textId="21EB8230" w:rsidR="0036138F" w:rsidRDefault="0036138F" w:rsidP="00A556C3">
    <w:pPr>
      <w:spacing w:after="0" w:line="240" w:lineRule="auto"/>
      <w:jc w:val="both"/>
      <w:rPr>
        <w:rFonts w:ascii="Arial" w:hAnsi="Arial" w:cs="Arial"/>
        <w:b/>
      </w:rPr>
    </w:pPr>
    <w:r>
      <w:rPr>
        <w:rFonts w:ascii="Arial" w:hAnsi="Arial" w:cs="Arial"/>
        <w:b/>
      </w:rPr>
      <w:t>11 FEBRERO DE 2019</w:t>
    </w:r>
  </w:p>
  <w:p w14:paraId="336680A0" w14:textId="77777777" w:rsidR="0036138F" w:rsidRDefault="0036138F">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80233"/>
    <w:multiLevelType w:val="hybridMultilevel"/>
    <w:tmpl w:val="15362348"/>
    <w:lvl w:ilvl="0" w:tplc="240A0001">
      <w:start w:val="1"/>
      <w:numFmt w:val="bullet"/>
      <w:lvlText w:val=""/>
      <w:lvlJc w:val="left"/>
      <w:pPr>
        <w:ind w:left="360" w:hanging="360"/>
      </w:pPr>
      <w:rPr>
        <w:rFonts w:ascii="Symbol" w:hAnsi="Symbol" w:hint="default"/>
        <w:color w:val="000000" w:themeColor="text1"/>
        <w:sz w:val="20"/>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 w15:restartNumberingAfterBreak="0">
    <w:nsid w:val="06B75BCF"/>
    <w:multiLevelType w:val="hybridMultilevel"/>
    <w:tmpl w:val="C67645BC"/>
    <w:lvl w:ilvl="0" w:tplc="6778FA5C">
      <w:start w:val="1"/>
      <w:numFmt w:val="bullet"/>
      <w:lvlText w:val=""/>
      <w:lvlJc w:val="left"/>
      <w:pPr>
        <w:ind w:left="360" w:hanging="360"/>
      </w:pPr>
      <w:rPr>
        <w:rFonts w:ascii="Symbol" w:eastAsiaTheme="minorHAnsi" w:hAnsi="Symbol" w:cstheme="minorBidi" w:hint="default"/>
      </w:rPr>
    </w:lvl>
    <w:lvl w:ilvl="1" w:tplc="831C6370">
      <w:start w:val="1"/>
      <w:numFmt w:val="bullet"/>
      <w:lvlText w:val="-"/>
      <w:lvlJc w:val="left"/>
      <w:pPr>
        <w:ind w:left="1080" w:hanging="360"/>
      </w:pPr>
      <w:rPr>
        <w:rFonts w:ascii="Calibri" w:eastAsiaTheme="minorHAnsi" w:hAnsi="Calibri" w:cs="Calibri"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 w15:restartNumberingAfterBreak="0">
    <w:nsid w:val="076F4CC1"/>
    <w:multiLevelType w:val="hybridMultilevel"/>
    <w:tmpl w:val="8C4A71BA"/>
    <w:lvl w:ilvl="0" w:tplc="831C6370">
      <w:start w:val="1"/>
      <w:numFmt w:val="bullet"/>
      <w:lvlText w:val="-"/>
      <w:lvlJc w:val="left"/>
      <w:pPr>
        <w:ind w:left="720" w:hanging="360"/>
      </w:pPr>
      <w:rPr>
        <w:rFonts w:ascii="Calibri" w:eastAsiaTheme="minorHAnsi" w:hAnsi="Calibri" w:cs="Calibri"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086A02BC"/>
    <w:multiLevelType w:val="hybridMultilevel"/>
    <w:tmpl w:val="074AEF08"/>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4" w15:restartNumberingAfterBreak="0">
    <w:nsid w:val="0AD7046C"/>
    <w:multiLevelType w:val="hybridMultilevel"/>
    <w:tmpl w:val="94A633EC"/>
    <w:lvl w:ilvl="0" w:tplc="6778FA5C">
      <w:start w:val="1"/>
      <w:numFmt w:val="bullet"/>
      <w:lvlText w:val=""/>
      <w:lvlJc w:val="left"/>
      <w:pPr>
        <w:ind w:left="398" w:hanging="360"/>
      </w:pPr>
      <w:rPr>
        <w:rFonts w:ascii="Symbol" w:eastAsiaTheme="minorHAnsi" w:hAnsi="Symbol" w:cstheme="minorBidi" w:hint="default"/>
      </w:rPr>
    </w:lvl>
    <w:lvl w:ilvl="1" w:tplc="240A0003">
      <w:start w:val="1"/>
      <w:numFmt w:val="bullet"/>
      <w:lvlText w:val="o"/>
      <w:lvlJc w:val="left"/>
      <w:pPr>
        <w:ind w:left="1118" w:hanging="360"/>
      </w:pPr>
      <w:rPr>
        <w:rFonts w:ascii="Courier New" w:hAnsi="Courier New" w:cs="Courier New" w:hint="default"/>
      </w:rPr>
    </w:lvl>
    <w:lvl w:ilvl="2" w:tplc="240A0005" w:tentative="1">
      <w:start w:val="1"/>
      <w:numFmt w:val="bullet"/>
      <w:lvlText w:val=""/>
      <w:lvlJc w:val="left"/>
      <w:pPr>
        <w:ind w:left="1838" w:hanging="360"/>
      </w:pPr>
      <w:rPr>
        <w:rFonts w:ascii="Wingdings" w:hAnsi="Wingdings" w:hint="default"/>
      </w:rPr>
    </w:lvl>
    <w:lvl w:ilvl="3" w:tplc="240A0001" w:tentative="1">
      <w:start w:val="1"/>
      <w:numFmt w:val="bullet"/>
      <w:lvlText w:val=""/>
      <w:lvlJc w:val="left"/>
      <w:pPr>
        <w:ind w:left="2558" w:hanging="360"/>
      </w:pPr>
      <w:rPr>
        <w:rFonts w:ascii="Symbol" w:hAnsi="Symbol" w:hint="default"/>
      </w:rPr>
    </w:lvl>
    <w:lvl w:ilvl="4" w:tplc="240A0003" w:tentative="1">
      <w:start w:val="1"/>
      <w:numFmt w:val="bullet"/>
      <w:lvlText w:val="o"/>
      <w:lvlJc w:val="left"/>
      <w:pPr>
        <w:ind w:left="3278" w:hanging="360"/>
      </w:pPr>
      <w:rPr>
        <w:rFonts w:ascii="Courier New" w:hAnsi="Courier New" w:cs="Courier New" w:hint="default"/>
      </w:rPr>
    </w:lvl>
    <w:lvl w:ilvl="5" w:tplc="240A0005" w:tentative="1">
      <w:start w:val="1"/>
      <w:numFmt w:val="bullet"/>
      <w:lvlText w:val=""/>
      <w:lvlJc w:val="left"/>
      <w:pPr>
        <w:ind w:left="3998" w:hanging="360"/>
      </w:pPr>
      <w:rPr>
        <w:rFonts w:ascii="Wingdings" w:hAnsi="Wingdings" w:hint="default"/>
      </w:rPr>
    </w:lvl>
    <w:lvl w:ilvl="6" w:tplc="240A0001" w:tentative="1">
      <w:start w:val="1"/>
      <w:numFmt w:val="bullet"/>
      <w:lvlText w:val=""/>
      <w:lvlJc w:val="left"/>
      <w:pPr>
        <w:ind w:left="4718" w:hanging="360"/>
      </w:pPr>
      <w:rPr>
        <w:rFonts w:ascii="Symbol" w:hAnsi="Symbol" w:hint="default"/>
      </w:rPr>
    </w:lvl>
    <w:lvl w:ilvl="7" w:tplc="240A0003" w:tentative="1">
      <w:start w:val="1"/>
      <w:numFmt w:val="bullet"/>
      <w:lvlText w:val="o"/>
      <w:lvlJc w:val="left"/>
      <w:pPr>
        <w:ind w:left="5438" w:hanging="360"/>
      </w:pPr>
      <w:rPr>
        <w:rFonts w:ascii="Courier New" w:hAnsi="Courier New" w:cs="Courier New" w:hint="default"/>
      </w:rPr>
    </w:lvl>
    <w:lvl w:ilvl="8" w:tplc="240A0005" w:tentative="1">
      <w:start w:val="1"/>
      <w:numFmt w:val="bullet"/>
      <w:lvlText w:val=""/>
      <w:lvlJc w:val="left"/>
      <w:pPr>
        <w:ind w:left="6158" w:hanging="360"/>
      </w:pPr>
      <w:rPr>
        <w:rFonts w:ascii="Wingdings" w:hAnsi="Wingdings" w:hint="default"/>
      </w:rPr>
    </w:lvl>
  </w:abstractNum>
  <w:abstractNum w:abstractNumId="5" w15:restartNumberingAfterBreak="0">
    <w:nsid w:val="0B8068A2"/>
    <w:multiLevelType w:val="hybridMultilevel"/>
    <w:tmpl w:val="C8C00DEA"/>
    <w:lvl w:ilvl="0" w:tplc="240A0001">
      <w:start w:val="1"/>
      <w:numFmt w:val="bullet"/>
      <w:lvlText w:val=""/>
      <w:lvlJc w:val="left"/>
      <w:pPr>
        <w:ind w:left="360" w:hanging="360"/>
      </w:pPr>
      <w:rPr>
        <w:rFonts w:ascii="Symbol" w:hAnsi="Symbol" w:hint="default"/>
        <w:color w:val="000000" w:themeColor="text1"/>
        <w:sz w:val="20"/>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6" w15:restartNumberingAfterBreak="0">
    <w:nsid w:val="1679585C"/>
    <w:multiLevelType w:val="hybridMultilevel"/>
    <w:tmpl w:val="1F682636"/>
    <w:lvl w:ilvl="0" w:tplc="6778FA5C">
      <w:start w:val="1"/>
      <w:numFmt w:val="bullet"/>
      <w:lvlText w:val=""/>
      <w:lvlJc w:val="left"/>
      <w:pPr>
        <w:ind w:left="360" w:hanging="360"/>
      </w:pPr>
      <w:rPr>
        <w:rFonts w:ascii="Symbol" w:eastAsiaTheme="minorHAnsi" w:hAnsi="Symbol" w:cstheme="minorBidi"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7" w15:restartNumberingAfterBreak="0">
    <w:nsid w:val="169C1BE6"/>
    <w:multiLevelType w:val="hybridMultilevel"/>
    <w:tmpl w:val="F1DAB79A"/>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1A7C422A"/>
    <w:multiLevelType w:val="hybridMultilevel"/>
    <w:tmpl w:val="FEC45E70"/>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1C023CF6"/>
    <w:multiLevelType w:val="hybridMultilevel"/>
    <w:tmpl w:val="E40C5E0A"/>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0" w15:restartNumberingAfterBreak="0">
    <w:nsid w:val="1F651004"/>
    <w:multiLevelType w:val="hybridMultilevel"/>
    <w:tmpl w:val="5EDCA3CA"/>
    <w:lvl w:ilvl="0" w:tplc="6778FA5C">
      <w:start w:val="1"/>
      <w:numFmt w:val="bullet"/>
      <w:lvlText w:val=""/>
      <w:lvlJc w:val="left"/>
      <w:pPr>
        <w:ind w:left="360" w:hanging="360"/>
      </w:pPr>
      <w:rPr>
        <w:rFonts w:ascii="Symbol" w:eastAsiaTheme="minorHAnsi" w:hAnsi="Symbol" w:cstheme="minorBidi"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1" w15:restartNumberingAfterBreak="0">
    <w:nsid w:val="20343216"/>
    <w:multiLevelType w:val="hybridMultilevel"/>
    <w:tmpl w:val="7690077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2A622466"/>
    <w:multiLevelType w:val="hybridMultilevel"/>
    <w:tmpl w:val="6F2447CE"/>
    <w:lvl w:ilvl="0" w:tplc="614E61C6">
      <w:numFmt w:val="bullet"/>
      <w:lvlText w:val="-"/>
      <w:lvlJc w:val="left"/>
      <w:pPr>
        <w:ind w:left="360" w:hanging="360"/>
      </w:pPr>
      <w:rPr>
        <w:rFonts w:ascii="Calibri" w:eastAsiaTheme="minorHAnsi" w:hAnsi="Calibri" w:cs="Calibri" w:hint="default"/>
      </w:rPr>
    </w:lvl>
    <w:lvl w:ilvl="1" w:tplc="240A0003">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3" w15:restartNumberingAfterBreak="0">
    <w:nsid w:val="2B422D1A"/>
    <w:multiLevelType w:val="hybridMultilevel"/>
    <w:tmpl w:val="DDEA18C4"/>
    <w:lvl w:ilvl="0" w:tplc="240A000F">
      <w:start w:val="1"/>
      <w:numFmt w:val="decimal"/>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4" w15:restartNumberingAfterBreak="0">
    <w:nsid w:val="2FB565A0"/>
    <w:multiLevelType w:val="hybridMultilevel"/>
    <w:tmpl w:val="EDE4CA6A"/>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5" w15:restartNumberingAfterBreak="0">
    <w:nsid w:val="37935132"/>
    <w:multiLevelType w:val="hybridMultilevel"/>
    <w:tmpl w:val="5992C99E"/>
    <w:lvl w:ilvl="0" w:tplc="C5FA87D4">
      <w:start w:val="1"/>
      <w:numFmt w:val="bullet"/>
      <w:lvlText w:val=""/>
      <w:lvlJc w:val="left"/>
      <w:pPr>
        <w:ind w:left="758" w:hanging="360"/>
      </w:pPr>
      <w:rPr>
        <w:rFonts w:ascii="Symbol" w:eastAsiaTheme="minorHAnsi" w:hAnsi="Symbol" w:cstheme="minorBidi" w:hint="default"/>
      </w:rPr>
    </w:lvl>
    <w:lvl w:ilvl="1" w:tplc="240A0003" w:tentative="1">
      <w:start w:val="1"/>
      <w:numFmt w:val="bullet"/>
      <w:lvlText w:val="o"/>
      <w:lvlJc w:val="left"/>
      <w:pPr>
        <w:ind w:left="1478" w:hanging="360"/>
      </w:pPr>
      <w:rPr>
        <w:rFonts w:ascii="Courier New" w:hAnsi="Courier New" w:cs="Courier New" w:hint="default"/>
      </w:rPr>
    </w:lvl>
    <w:lvl w:ilvl="2" w:tplc="240A0005" w:tentative="1">
      <w:start w:val="1"/>
      <w:numFmt w:val="bullet"/>
      <w:lvlText w:val=""/>
      <w:lvlJc w:val="left"/>
      <w:pPr>
        <w:ind w:left="2198" w:hanging="360"/>
      </w:pPr>
      <w:rPr>
        <w:rFonts w:ascii="Wingdings" w:hAnsi="Wingdings" w:hint="default"/>
      </w:rPr>
    </w:lvl>
    <w:lvl w:ilvl="3" w:tplc="240A0001" w:tentative="1">
      <w:start w:val="1"/>
      <w:numFmt w:val="bullet"/>
      <w:lvlText w:val=""/>
      <w:lvlJc w:val="left"/>
      <w:pPr>
        <w:ind w:left="2918" w:hanging="360"/>
      </w:pPr>
      <w:rPr>
        <w:rFonts w:ascii="Symbol" w:hAnsi="Symbol" w:hint="default"/>
      </w:rPr>
    </w:lvl>
    <w:lvl w:ilvl="4" w:tplc="240A0003" w:tentative="1">
      <w:start w:val="1"/>
      <w:numFmt w:val="bullet"/>
      <w:lvlText w:val="o"/>
      <w:lvlJc w:val="left"/>
      <w:pPr>
        <w:ind w:left="3638" w:hanging="360"/>
      </w:pPr>
      <w:rPr>
        <w:rFonts w:ascii="Courier New" w:hAnsi="Courier New" w:cs="Courier New" w:hint="default"/>
      </w:rPr>
    </w:lvl>
    <w:lvl w:ilvl="5" w:tplc="240A0005" w:tentative="1">
      <w:start w:val="1"/>
      <w:numFmt w:val="bullet"/>
      <w:lvlText w:val=""/>
      <w:lvlJc w:val="left"/>
      <w:pPr>
        <w:ind w:left="4358" w:hanging="360"/>
      </w:pPr>
      <w:rPr>
        <w:rFonts w:ascii="Wingdings" w:hAnsi="Wingdings" w:hint="default"/>
      </w:rPr>
    </w:lvl>
    <w:lvl w:ilvl="6" w:tplc="240A0001" w:tentative="1">
      <w:start w:val="1"/>
      <w:numFmt w:val="bullet"/>
      <w:lvlText w:val=""/>
      <w:lvlJc w:val="left"/>
      <w:pPr>
        <w:ind w:left="5078" w:hanging="360"/>
      </w:pPr>
      <w:rPr>
        <w:rFonts w:ascii="Symbol" w:hAnsi="Symbol" w:hint="default"/>
      </w:rPr>
    </w:lvl>
    <w:lvl w:ilvl="7" w:tplc="240A0003" w:tentative="1">
      <w:start w:val="1"/>
      <w:numFmt w:val="bullet"/>
      <w:lvlText w:val="o"/>
      <w:lvlJc w:val="left"/>
      <w:pPr>
        <w:ind w:left="5798" w:hanging="360"/>
      </w:pPr>
      <w:rPr>
        <w:rFonts w:ascii="Courier New" w:hAnsi="Courier New" w:cs="Courier New" w:hint="default"/>
      </w:rPr>
    </w:lvl>
    <w:lvl w:ilvl="8" w:tplc="240A0005" w:tentative="1">
      <w:start w:val="1"/>
      <w:numFmt w:val="bullet"/>
      <w:lvlText w:val=""/>
      <w:lvlJc w:val="left"/>
      <w:pPr>
        <w:ind w:left="6518" w:hanging="360"/>
      </w:pPr>
      <w:rPr>
        <w:rFonts w:ascii="Wingdings" w:hAnsi="Wingdings" w:hint="default"/>
      </w:rPr>
    </w:lvl>
  </w:abstractNum>
  <w:abstractNum w:abstractNumId="16" w15:restartNumberingAfterBreak="0">
    <w:nsid w:val="3B5E32F6"/>
    <w:multiLevelType w:val="hybridMultilevel"/>
    <w:tmpl w:val="9660561E"/>
    <w:lvl w:ilvl="0" w:tplc="240A0003">
      <w:start w:val="1"/>
      <w:numFmt w:val="bullet"/>
      <w:lvlText w:val="o"/>
      <w:lvlJc w:val="left"/>
      <w:pPr>
        <w:ind w:left="720" w:hanging="360"/>
      </w:pPr>
      <w:rPr>
        <w:rFonts w:ascii="Courier New" w:hAnsi="Courier New" w:cs="Courier New"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42630B8D"/>
    <w:multiLevelType w:val="hybridMultilevel"/>
    <w:tmpl w:val="8BF84426"/>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8" w15:restartNumberingAfterBreak="0">
    <w:nsid w:val="45185C5A"/>
    <w:multiLevelType w:val="hybridMultilevel"/>
    <w:tmpl w:val="67D6E1C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46D93D2B"/>
    <w:multiLevelType w:val="hybridMultilevel"/>
    <w:tmpl w:val="531E153C"/>
    <w:lvl w:ilvl="0" w:tplc="240A0013">
      <w:start w:val="1"/>
      <w:numFmt w:val="upperRoman"/>
      <w:lvlText w:val="%1."/>
      <w:lvlJc w:val="righ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15:restartNumberingAfterBreak="0">
    <w:nsid w:val="4A404CE3"/>
    <w:multiLevelType w:val="hybridMultilevel"/>
    <w:tmpl w:val="71B0C6D2"/>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15:restartNumberingAfterBreak="0">
    <w:nsid w:val="4B280D68"/>
    <w:multiLevelType w:val="hybridMultilevel"/>
    <w:tmpl w:val="8920EFE4"/>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51197E0E"/>
    <w:multiLevelType w:val="hybridMultilevel"/>
    <w:tmpl w:val="92A66B66"/>
    <w:lvl w:ilvl="0" w:tplc="6778FA5C">
      <w:start w:val="1"/>
      <w:numFmt w:val="bullet"/>
      <w:lvlText w:val=""/>
      <w:lvlJc w:val="left"/>
      <w:pPr>
        <w:ind w:left="360" w:hanging="360"/>
      </w:pPr>
      <w:rPr>
        <w:rFonts w:ascii="Symbol" w:eastAsiaTheme="minorHAnsi" w:hAnsi="Symbol" w:cstheme="minorBidi" w:hint="default"/>
      </w:rPr>
    </w:lvl>
    <w:lvl w:ilvl="1" w:tplc="240A0003">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3" w15:restartNumberingAfterBreak="0">
    <w:nsid w:val="57E822D8"/>
    <w:multiLevelType w:val="hybridMultilevel"/>
    <w:tmpl w:val="1840C322"/>
    <w:lvl w:ilvl="0" w:tplc="831C6370">
      <w:start w:val="1"/>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15:restartNumberingAfterBreak="0">
    <w:nsid w:val="58201059"/>
    <w:multiLevelType w:val="hybridMultilevel"/>
    <w:tmpl w:val="C0D89E3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15:restartNumberingAfterBreak="0">
    <w:nsid w:val="5D1D7515"/>
    <w:multiLevelType w:val="hybridMultilevel"/>
    <w:tmpl w:val="F2EA805C"/>
    <w:lvl w:ilvl="0" w:tplc="831C6370">
      <w:start w:val="1"/>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15:restartNumberingAfterBreak="0">
    <w:nsid w:val="5E023B73"/>
    <w:multiLevelType w:val="hybridMultilevel"/>
    <w:tmpl w:val="703C168A"/>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7" w15:restartNumberingAfterBreak="0">
    <w:nsid w:val="5E2B5C82"/>
    <w:multiLevelType w:val="hybridMultilevel"/>
    <w:tmpl w:val="5F522C06"/>
    <w:lvl w:ilvl="0" w:tplc="6778FA5C">
      <w:start w:val="1"/>
      <w:numFmt w:val="bullet"/>
      <w:lvlText w:val=""/>
      <w:lvlJc w:val="left"/>
      <w:pPr>
        <w:ind w:left="360" w:hanging="360"/>
      </w:pPr>
      <w:rPr>
        <w:rFonts w:ascii="Symbol" w:eastAsiaTheme="minorHAnsi" w:hAnsi="Symbol" w:cstheme="minorBidi"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8" w15:restartNumberingAfterBreak="0">
    <w:nsid w:val="5EC87042"/>
    <w:multiLevelType w:val="hybridMultilevel"/>
    <w:tmpl w:val="C0505346"/>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9" w15:restartNumberingAfterBreak="0">
    <w:nsid w:val="5FF20E76"/>
    <w:multiLevelType w:val="hybridMultilevel"/>
    <w:tmpl w:val="857C47C0"/>
    <w:lvl w:ilvl="0" w:tplc="11368FD6">
      <w:start w:val="1"/>
      <w:numFmt w:val="lowerLetter"/>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0" w15:restartNumberingAfterBreak="0">
    <w:nsid w:val="60EC017C"/>
    <w:multiLevelType w:val="hybridMultilevel"/>
    <w:tmpl w:val="BA2249CC"/>
    <w:lvl w:ilvl="0" w:tplc="614E61C6">
      <w:numFmt w:val="bullet"/>
      <w:lvlText w:val="-"/>
      <w:lvlJc w:val="left"/>
      <w:pPr>
        <w:ind w:left="720" w:hanging="360"/>
      </w:pPr>
      <w:rPr>
        <w:rFonts w:ascii="Calibri" w:eastAsiaTheme="minorHAnsi" w:hAnsi="Calibri" w:cs="Calibri"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1" w15:restartNumberingAfterBreak="0">
    <w:nsid w:val="63A61EBA"/>
    <w:multiLevelType w:val="hybridMultilevel"/>
    <w:tmpl w:val="24D68FE0"/>
    <w:lvl w:ilvl="0" w:tplc="9C40CB84">
      <w:start w:val="1"/>
      <w:numFmt w:val="bullet"/>
      <w:lvlText w:val="•"/>
      <w:lvlJc w:val="left"/>
      <w:pPr>
        <w:tabs>
          <w:tab w:val="num" w:pos="720"/>
        </w:tabs>
        <w:ind w:left="720" w:hanging="360"/>
      </w:pPr>
      <w:rPr>
        <w:rFonts w:ascii="Arial" w:hAnsi="Arial" w:hint="default"/>
      </w:rPr>
    </w:lvl>
    <w:lvl w:ilvl="1" w:tplc="289E80A0">
      <w:start w:val="1"/>
      <w:numFmt w:val="bullet"/>
      <w:lvlText w:val="•"/>
      <w:lvlJc w:val="left"/>
      <w:pPr>
        <w:tabs>
          <w:tab w:val="num" w:pos="1440"/>
        </w:tabs>
        <w:ind w:left="1440" w:hanging="360"/>
      </w:pPr>
      <w:rPr>
        <w:rFonts w:ascii="Arial" w:hAnsi="Arial" w:hint="default"/>
      </w:rPr>
    </w:lvl>
    <w:lvl w:ilvl="2" w:tplc="073AA70E" w:tentative="1">
      <w:start w:val="1"/>
      <w:numFmt w:val="bullet"/>
      <w:lvlText w:val="•"/>
      <w:lvlJc w:val="left"/>
      <w:pPr>
        <w:tabs>
          <w:tab w:val="num" w:pos="2160"/>
        </w:tabs>
        <w:ind w:left="2160" w:hanging="360"/>
      </w:pPr>
      <w:rPr>
        <w:rFonts w:ascii="Arial" w:hAnsi="Arial" w:hint="default"/>
      </w:rPr>
    </w:lvl>
    <w:lvl w:ilvl="3" w:tplc="461617D8" w:tentative="1">
      <w:start w:val="1"/>
      <w:numFmt w:val="bullet"/>
      <w:lvlText w:val="•"/>
      <w:lvlJc w:val="left"/>
      <w:pPr>
        <w:tabs>
          <w:tab w:val="num" w:pos="2880"/>
        </w:tabs>
        <w:ind w:left="2880" w:hanging="360"/>
      </w:pPr>
      <w:rPr>
        <w:rFonts w:ascii="Arial" w:hAnsi="Arial" w:hint="default"/>
      </w:rPr>
    </w:lvl>
    <w:lvl w:ilvl="4" w:tplc="234A141C" w:tentative="1">
      <w:start w:val="1"/>
      <w:numFmt w:val="bullet"/>
      <w:lvlText w:val="•"/>
      <w:lvlJc w:val="left"/>
      <w:pPr>
        <w:tabs>
          <w:tab w:val="num" w:pos="3600"/>
        </w:tabs>
        <w:ind w:left="3600" w:hanging="360"/>
      </w:pPr>
      <w:rPr>
        <w:rFonts w:ascii="Arial" w:hAnsi="Arial" w:hint="default"/>
      </w:rPr>
    </w:lvl>
    <w:lvl w:ilvl="5" w:tplc="F22AB518" w:tentative="1">
      <w:start w:val="1"/>
      <w:numFmt w:val="bullet"/>
      <w:lvlText w:val="•"/>
      <w:lvlJc w:val="left"/>
      <w:pPr>
        <w:tabs>
          <w:tab w:val="num" w:pos="4320"/>
        </w:tabs>
        <w:ind w:left="4320" w:hanging="360"/>
      </w:pPr>
      <w:rPr>
        <w:rFonts w:ascii="Arial" w:hAnsi="Arial" w:hint="default"/>
      </w:rPr>
    </w:lvl>
    <w:lvl w:ilvl="6" w:tplc="123CFFE4" w:tentative="1">
      <w:start w:val="1"/>
      <w:numFmt w:val="bullet"/>
      <w:lvlText w:val="•"/>
      <w:lvlJc w:val="left"/>
      <w:pPr>
        <w:tabs>
          <w:tab w:val="num" w:pos="5040"/>
        </w:tabs>
        <w:ind w:left="5040" w:hanging="360"/>
      </w:pPr>
      <w:rPr>
        <w:rFonts w:ascii="Arial" w:hAnsi="Arial" w:hint="default"/>
      </w:rPr>
    </w:lvl>
    <w:lvl w:ilvl="7" w:tplc="6A9C4E22" w:tentative="1">
      <w:start w:val="1"/>
      <w:numFmt w:val="bullet"/>
      <w:lvlText w:val="•"/>
      <w:lvlJc w:val="left"/>
      <w:pPr>
        <w:tabs>
          <w:tab w:val="num" w:pos="5760"/>
        </w:tabs>
        <w:ind w:left="5760" w:hanging="360"/>
      </w:pPr>
      <w:rPr>
        <w:rFonts w:ascii="Arial" w:hAnsi="Arial" w:hint="default"/>
      </w:rPr>
    </w:lvl>
    <w:lvl w:ilvl="8" w:tplc="D6CCF414"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6458496F"/>
    <w:multiLevelType w:val="hybridMultilevel"/>
    <w:tmpl w:val="D4DEF4CA"/>
    <w:lvl w:ilvl="0" w:tplc="C5FA87D4">
      <w:start w:val="1"/>
      <w:numFmt w:val="bullet"/>
      <w:lvlText w:val=""/>
      <w:lvlJc w:val="left"/>
      <w:pPr>
        <w:ind w:left="758" w:hanging="360"/>
      </w:pPr>
      <w:rPr>
        <w:rFonts w:ascii="Symbol" w:eastAsiaTheme="minorHAnsi" w:hAnsi="Symbol" w:cstheme="minorBidi" w:hint="default"/>
      </w:rPr>
    </w:lvl>
    <w:lvl w:ilvl="1" w:tplc="240A0003">
      <w:start w:val="1"/>
      <w:numFmt w:val="bullet"/>
      <w:lvlText w:val="o"/>
      <w:lvlJc w:val="left"/>
      <w:pPr>
        <w:ind w:left="1478" w:hanging="360"/>
      </w:pPr>
      <w:rPr>
        <w:rFonts w:ascii="Courier New" w:hAnsi="Courier New" w:cs="Courier New" w:hint="default"/>
      </w:rPr>
    </w:lvl>
    <w:lvl w:ilvl="2" w:tplc="240A0005" w:tentative="1">
      <w:start w:val="1"/>
      <w:numFmt w:val="bullet"/>
      <w:lvlText w:val=""/>
      <w:lvlJc w:val="left"/>
      <w:pPr>
        <w:ind w:left="2198" w:hanging="360"/>
      </w:pPr>
      <w:rPr>
        <w:rFonts w:ascii="Wingdings" w:hAnsi="Wingdings" w:hint="default"/>
      </w:rPr>
    </w:lvl>
    <w:lvl w:ilvl="3" w:tplc="240A0001" w:tentative="1">
      <w:start w:val="1"/>
      <w:numFmt w:val="bullet"/>
      <w:lvlText w:val=""/>
      <w:lvlJc w:val="left"/>
      <w:pPr>
        <w:ind w:left="2918" w:hanging="360"/>
      </w:pPr>
      <w:rPr>
        <w:rFonts w:ascii="Symbol" w:hAnsi="Symbol" w:hint="default"/>
      </w:rPr>
    </w:lvl>
    <w:lvl w:ilvl="4" w:tplc="240A0003" w:tentative="1">
      <w:start w:val="1"/>
      <w:numFmt w:val="bullet"/>
      <w:lvlText w:val="o"/>
      <w:lvlJc w:val="left"/>
      <w:pPr>
        <w:ind w:left="3638" w:hanging="360"/>
      </w:pPr>
      <w:rPr>
        <w:rFonts w:ascii="Courier New" w:hAnsi="Courier New" w:cs="Courier New" w:hint="default"/>
      </w:rPr>
    </w:lvl>
    <w:lvl w:ilvl="5" w:tplc="240A0005" w:tentative="1">
      <w:start w:val="1"/>
      <w:numFmt w:val="bullet"/>
      <w:lvlText w:val=""/>
      <w:lvlJc w:val="left"/>
      <w:pPr>
        <w:ind w:left="4358" w:hanging="360"/>
      </w:pPr>
      <w:rPr>
        <w:rFonts w:ascii="Wingdings" w:hAnsi="Wingdings" w:hint="default"/>
      </w:rPr>
    </w:lvl>
    <w:lvl w:ilvl="6" w:tplc="240A0001" w:tentative="1">
      <w:start w:val="1"/>
      <w:numFmt w:val="bullet"/>
      <w:lvlText w:val=""/>
      <w:lvlJc w:val="left"/>
      <w:pPr>
        <w:ind w:left="5078" w:hanging="360"/>
      </w:pPr>
      <w:rPr>
        <w:rFonts w:ascii="Symbol" w:hAnsi="Symbol" w:hint="default"/>
      </w:rPr>
    </w:lvl>
    <w:lvl w:ilvl="7" w:tplc="240A0003" w:tentative="1">
      <w:start w:val="1"/>
      <w:numFmt w:val="bullet"/>
      <w:lvlText w:val="o"/>
      <w:lvlJc w:val="left"/>
      <w:pPr>
        <w:ind w:left="5798" w:hanging="360"/>
      </w:pPr>
      <w:rPr>
        <w:rFonts w:ascii="Courier New" w:hAnsi="Courier New" w:cs="Courier New" w:hint="default"/>
      </w:rPr>
    </w:lvl>
    <w:lvl w:ilvl="8" w:tplc="240A0005" w:tentative="1">
      <w:start w:val="1"/>
      <w:numFmt w:val="bullet"/>
      <w:lvlText w:val=""/>
      <w:lvlJc w:val="left"/>
      <w:pPr>
        <w:ind w:left="6518" w:hanging="360"/>
      </w:pPr>
      <w:rPr>
        <w:rFonts w:ascii="Wingdings" w:hAnsi="Wingdings" w:hint="default"/>
      </w:rPr>
    </w:lvl>
  </w:abstractNum>
  <w:abstractNum w:abstractNumId="33" w15:restartNumberingAfterBreak="0">
    <w:nsid w:val="64D16ACD"/>
    <w:multiLevelType w:val="hybridMultilevel"/>
    <w:tmpl w:val="114E4992"/>
    <w:lvl w:ilvl="0" w:tplc="6778FA5C">
      <w:start w:val="1"/>
      <w:numFmt w:val="bullet"/>
      <w:lvlText w:val=""/>
      <w:lvlJc w:val="left"/>
      <w:pPr>
        <w:ind w:left="360" w:hanging="360"/>
      </w:pPr>
      <w:rPr>
        <w:rFonts w:ascii="Symbol" w:eastAsiaTheme="minorHAnsi" w:hAnsi="Symbol" w:cstheme="minorBidi" w:hint="default"/>
      </w:rPr>
    </w:lvl>
    <w:lvl w:ilvl="1" w:tplc="240A0003">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4" w15:restartNumberingAfterBreak="0">
    <w:nsid w:val="67F85381"/>
    <w:multiLevelType w:val="hybridMultilevel"/>
    <w:tmpl w:val="789C7BA0"/>
    <w:lvl w:ilvl="0" w:tplc="C5FA87D4">
      <w:start w:val="1"/>
      <w:numFmt w:val="bullet"/>
      <w:lvlText w:val=""/>
      <w:lvlJc w:val="left"/>
      <w:pPr>
        <w:ind w:left="398" w:hanging="360"/>
      </w:pPr>
      <w:rPr>
        <w:rFonts w:ascii="Symbol" w:eastAsiaTheme="minorHAnsi" w:hAnsi="Symbol" w:cstheme="minorBidi" w:hint="default"/>
      </w:rPr>
    </w:lvl>
    <w:lvl w:ilvl="1" w:tplc="240A0003">
      <w:start w:val="1"/>
      <w:numFmt w:val="bullet"/>
      <w:lvlText w:val="o"/>
      <w:lvlJc w:val="left"/>
      <w:pPr>
        <w:ind w:left="1118" w:hanging="360"/>
      </w:pPr>
      <w:rPr>
        <w:rFonts w:ascii="Courier New" w:hAnsi="Courier New" w:cs="Courier New" w:hint="default"/>
      </w:rPr>
    </w:lvl>
    <w:lvl w:ilvl="2" w:tplc="240A0005" w:tentative="1">
      <w:start w:val="1"/>
      <w:numFmt w:val="bullet"/>
      <w:lvlText w:val=""/>
      <w:lvlJc w:val="left"/>
      <w:pPr>
        <w:ind w:left="1838" w:hanging="360"/>
      </w:pPr>
      <w:rPr>
        <w:rFonts w:ascii="Wingdings" w:hAnsi="Wingdings" w:hint="default"/>
      </w:rPr>
    </w:lvl>
    <w:lvl w:ilvl="3" w:tplc="240A0001" w:tentative="1">
      <w:start w:val="1"/>
      <w:numFmt w:val="bullet"/>
      <w:lvlText w:val=""/>
      <w:lvlJc w:val="left"/>
      <w:pPr>
        <w:ind w:left="2558" w:hanging="360"/>
      </w:pPr>
      <w:rPr>
        <w:rFonts w:ascii="Symbol" w:hAnsi="Symbol" w:hint="default"/>
      </w:rPr>
    </w:lvl>
    <w:lvl w:ilvl="4" w:tplc="240A0003" w:tentative="1">
      <w:start w:val="1"/>
      <w:numFmt w:val="bullet"/>
      <w:lvlText w:val="o"/>
      <w:lvlJc w:val="left"/>
      <w:pPr>
        <w:ind w:left="3278" w:hanging="360"/>
      </w:pPr>
      <w:rPr>
        <w:rFonts w:ascii="Courier New" w:hAnsi="Courier New" w:cs="Courier New" w:hint="default"/>
      </w:rPr>
    </w:lvl>
    <w:lvl w:ilvl="5" w:tplc="240A0005" w:tentative="1">
      <w:start w:val="1"/>
      <w:numFmt w:val="bullet"/>
      <w:lvlText w:val=""/>
      <w:lvlJc w:val="left"/>
      <w:pPr>
        <w:ind w:left="3998" w:hanging="360"/>
      </w:pPr>
      <w:rPr>
        <w:rFonts w:ascii="Wingdings" w:hAnsi="Wingdings" w:hint="default"/>
      </w:rPr>
    </w:lvl>
    <w:lvl w:ilvl="6" w:tplc="240A0001" w:tentative="1">
      <w:start w:val="1"/>
      <w:numFmt w:val="bullet"/>
      <w:lvlText w:val=""/>
      <w:lvlJc w:val="left"/>
      <w:pPr>
        <w:ind w:left="4718" w:hanging="360"/>
      </w:pPr>
      <w:rPr>
        <w:rFonts w:ascii="Symbol" w:hAnsi="Symbol" w:hint="default"/>
      </w:rPr>
    </w:lvl>
    <w:lvl w:ilvl="7" w:tplc="240A0003" w:tentative="1">
      <w:start w:val="1"/>
      <w:numFmt w:val="bullet"/>
      <w:lvlText w:val="o"/>
      <w:lvlJc w:val="left"/>
      <w:pPr>
        <w:ind w:left="5438" w:hanging="360"/>
      </w:pPr>
      <w:rPr>
        <w:rFonts w:ascii="Courier New" w:hAnsi="Courier New" w:cs="Courier New" w:hint="default"/>
      </w:rPr>
    </w:lvl>
    <w:lvl w:ilvl="8" w:tplc="240A0005" w:tentative="1">
      <w:start w:val="1"/>
      <w:numFmt w:val="bullet"/>
      <w:lvlText w:val=""/>
      <w:lvlJc w:val="left"/>
      <w:pPr>
        <w:ind w:left="6158" w:hanging="360"/>
      </w:pPr>
      <w:rPr>
        <w:rFonts w:ascii="Wingdings" w:hAnsi="Wingdings" w:hint="default"/>
      </w:rPr>
    </w:lvl>
  </w:abstractNum>
  <w:abstractNum w:abstractNumId="35" w15:restartNumberingAfterBreak="0">
    <w:nsid w:val="69DC7B4C"/>
    <w:multiLevelType w:val="hybridMultilevel"/>
    <w:tmpl w:val="D4204828"/>
    <w:lvl w:ilvl="0" w:tplc="6778FA5C">
      <w:start w:val="1"/>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6" w15:restartNumberingAfterBreak="0">
    <w:nsid w:val="6ADB132A"/>
    <w:multiLevelType w:val="hybridMultilevel"/>
    <w:tmpl w:val="ADF4F59A"/>
    <w:lvl w:ilvl="0" w:tplc="240A0001">
      <w:start w:val="1"/>
      <w:numFmt w:val="bullet"/>
      <w:lvlText w:val=""/>
      <w:lvlJc w:val="left"/>
      <w:pPr>
        <w:ind w:left="360" w:hanging="360"/>
      </w:pPr>
      <w:rPr>
        <w:rFonts w:ascii="Symbol" w:hAnsi="Symbol" w:hint="default"/>
        <w:color w:val="000000" w:themeColor="text1"/>
        <w:sz w:val="20"/>
      </w:rPr>
    </w:lvl>
    <w:lvl w:ilvl="1" w:tplc="240A0003">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7" w15:restartNumberingAfterBreak="0">
    <w:nsid w:val="6FC938C0"/>
    <w:multiLevelType w:val="hybridMultilevel"/>
    <w:tmpl w:val="DF4E5896"/>
    <w:lvl w:ilvl="0" w:tplc="240A0001">
      <w:start w:val="1"/>
      <w:numFmt w:val="bullet"/>
      <w:lvlText w:val=""/>
      <w:lvlJc w:val="left"/>
      <w:pPr>
        <w:tabs>
          <w:tab w:val="num" w:pos="360"/>
        </w:tabs>
        <w:ind w:left="360" w:hanging="360"/>
      </w:pPr>
      <w:rPr>
        <w:rFonts w:ascii="Symbol" w:hAnsi="Symbol" w:hint="default"/>
      </w:rPr>
    </w:lvl>
    <w:lvl w:ilvl="1" w:tplc="D5EC7788" w:tentative="1">
      <w:start w:val="1"/>
      <w:numFmt w:val="bullet"/>
      <w:lvlText w:val=""/>
      <w:lvlJc w:val="left"/>
      <w:pPr>
        <w:tabs>
          <w:tab w:val="num" w:pos="1080"/>
        </w:tabs>
        <w:ind w:left="1080" w:hanging="360"/>
      </w:pPr>
      <w:rPr>
        <w:rFonts w:ascii="Wingdings" w:hAnsi="Wingdings" w:hint="default"/>
      </w:rPr>
    </w:lvl>
    <w:lvl w:ilvl="2" w:tplc="0128C294" w:tentative="1">
      <w:start w:val="1"/>
      <w:numFmt w:val="bullet"/>
      <w:lvlText w:val=""/>
      <w:lvlJc w:val="left"/>
      <w:pPr>
        <w:tabs>
          <w:tab w:val="num" w:pos="1800"/>
        </w:tabs>
        <w:ind w:left="1800" w:hanging="360"/>
      </w:pPr>
      <w:rPr>
        <w:rFonts w:ascii="Wingdings" w:hAnsi="Wingdings" w:hint="default"/>
      </w:rPr>
    </w:lvl>
    <w:lvl w:ilvl="3" w:tplc="44F49262" w:tentative="1">
      <w:start w:val="1"/>
      <w:numFmt w:val="bullet"/>
      <w:lvlText w:val=""/>
      <w:lvlJc w:val="left"/>
      <w:pPr>
        <w:tabs>
          <w:tab w:val="num" w:pos="2520"/>
        </w:tabs>
        <w:ind w:left="2520" w:hanging="360"/>
      </w:pPr>
      <w:rPr>
        <w:rFonts w:ascii="Wingdings" w:hAnsi="Wingdings" w:hint="default"/>
      </w:rPr>
    </w:lvl>
    <w:lvl w:ilvl="4" w:tplc="45704EE0" w:tentative="1">
      <w:start w:val="1"/>
      <w:numFmt w:val="bullet"/>
      <w:lvlText w:val=""/>
      <w:lvlJc w:val="left"/>
      <w:pPr>
        <w:tabs>
          <w:tab w:val="num" w:pos="3240"/>
        </w:tabs>
        <w:ind w:left="3240" w:hanging="360"/>
      </w:pPr>
      <w:rPr>
        <w:rFonts w:ascii="Wingdings" w:hAnsi="Wingdings" w:hint="default"/>
      </w:rPr>
    </w:lvl>
    <w:lvl w:ilvl="5" w:tplc="56B6ED16" w:tentative="1">
      <w:start w:val="1"/>
      <w:numFmt w:val="bullet"/>
      <w:lvlText w:val=""/>
      <w:lvlJc w:val="left"/>
      <w:pPr>
        <w:tabs>
          <w:tab w:val="num" w:pos="3960"/>
        </w:tabs>
        <w:ind w:left="3960" w:hanging="360"/>
      </w:pPr>
      <w:rPr>
        <w:rFonts w:ascii="Wingdings" w:hAnsi="Wingdings" w:hint="default"/>
      </w:rPr>
    </w:lvl>
    <w:lvl w:ilvl="6" w:tplc="F74A5B18" w:tentative="1">
      <w:start w:val="1"/>
      <w:numFmt w:val="bullet"/>
      <w:lvlText w:val=""/>
      <w:lvlJc w:val="left"/>
      <w:pPr>
        <w:tabs>
          <w:tab w:val="num" w:pos="4680"/>
        </w:tabs>
        <w:ind w:left="4680" w:hanging="360"/>
      </w:pPr>
      <w:rPr>
        <w:rFonts w:ascii="Wingdings" w:hAnsi="Wingdings" w:hint="default"/>
      </w:rPr>
    </w:lvl>
    <w:lvl w:ilvl="7" w:tplc="FC5AC7F8" w:tentative="1">
      <w:start w:val="1"/>
      <w:numFmt w:val="bullet"/>
      <w:lvlText w:val=""/>
      <w:lvlJc w:val="left"/>
      <w:pPr>
        <w:tabs>
          <w:tab w:val="num" w:pos="5400"/>
        </w:tabs>
        <w:ind w:left="5400" w:hanging="360"/>
      </w:pPr>
      <w:rPr>
        <w:rFonts w:ascii="Wingdings" w:hAnsi="Wingdings" w:hint="default"/>
      </w:rPr>
    </w:lvl>
    <w:lvl w:ilvl="8" w:tplc="EB6E724E" w:tentative="1">
      <w:start w:val="1"/>
      <w:numFmt w:val="bullet"/>
      <w:lvlText w:val=""/>
      <w:lvlJc w:val="left"/>
      <w:pPr>
        <w:tabs>
          <w:tab w:val="num" w:pos="6120"/>
        </w:tabs>
        <w:ind w:left="6120" w:hanging="360"/>
      </w:pPr>
      <w:rPr>
        <w:rFonts w:ascii="Wingdings" w:hAnsi="Wingdings" w:hint="default"/>
      </w:rPr>
    </w:lvl>
  </w:abstractNum>
  <w:abstractNum w:abstractNumId="38" w15:restartNumberingAfterBreak="0">
    <w:nsid w:val="70C578C1"/>
    <w:multiLevelType w:val="hybridMultilevel"/>
    <w:tmpl w:val="ECD0A81C"/>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9" w15:restartNumberingAfterBreak="0">
    <w:nsid w:val="710D4EC9"/>
    <w:multiLevelType w:val="hybridMultilevel"/>
    <w:tmpl w:val="CE46E1A2"/>
    <w:lvl w:ilvl="0" w:tplc="240A0003">
      <w:start w:val="1"/>
      <w:numFmt w:val="bullet"/>
      <w:lvlText w:val="o"/>
      <w:lvlJc w:val="left"/>
      <w:pPr>
        <w:ind w:left="758" w:hanging="360"/>
      </w:pPr>
      <w:rPr>
        <w:rFonts w:ascii="Courier New" w:hAnsi="Courier New" w:cs="Courier New" w:hint="default"/>
      </w:rPr>
    </w:lvl>
    <w:lvl w:ilvl="1" w:tplc="240A0003" w:tentative="1">
      <w:start w:val="1"/>
      <w:numFmt w:val="bullet"/>
      <w:lvlText w:val="o"/>
      <w:lvlJc w:val="left"/>
      <w:pPr>
        <w:ind w:left="1478" w:hanging="360"/>
      </w:pPr>
      <w:rPr>
        <w:rFonts w:ascii="Courier New" w:hAnsi="Courier New" w:cs="Courier New" w:hint="default"/>
      </w:rPr>
    </w:lvl>
    <w:lvl w:ilvl="2" w:tplc="240A0005" w:tentative="1">
      <w:start w:val="1"/>
      <w:numFmt w:val="bullet"/>
      <w:lvlText w:val=""/>
      <w:lvlJc w:val="left"/>
      <w:pPr>
        <w:ind w:left="2198" w:hanging="360"/>
      </w:pPr>
      <w:rPr>
        <w:rFonts w:ascii="Wingdings" w:hAnsi="Wingdings" w:hint="default"/>
      </w:rPr>
    </w:lvl>
    <w:lvl w:ilvl="3" w:tplc="240A0001" w:tentative="1">
      <w:start w:val="1"/>
      <w:numFmt w:val="bullet"/>
      <w:lvlText w:val=""/>
      <w:lvlJc w:val="left"/>
      <w:pPr>
        <w:ind w:left="2918" w:hanging="360"/>
      </w:pPr>
      <w:rPr>
        <w:rFonts w:ascii="Symbol" w:hAnsi="Symbol" w:hint="default"/>
      </w:rPr>
    </w:lvl>
    <w:lvl w:ilvl="4" w:tplc="240A0003" w:tentative="1">
      <w:start w:val="1"/>
      <w:numFmt w:val="bullet"/>
      <w:lvlText w:val="o"/>
      <w:lvlJc w:val="left"/>
      <w:pPr>
        <w:ind w:left="3638" w:hanging="360"/>
      </w:pPr>
      <w:rPr>
        <w:rFonts w:ascii="Courier New" w:hAnsi="Courier New" w:cs="Courier New" w:hint="default"/>
      </w:rPr>
    </w:lvl>
    <w:lvl w:ilvl="5" w:tplc="240A0005" w:tentative="1">
      <w:start w:val="1"/>
      <w:numFmt w:val="bullet"/>
      <w:lvlText w:val=""/>
      <w:lvlJc w:val="left"/>
      <w:pPr>
        <w:ind w:left="4358" w:hanging="360"/>
      </w:pPr>
      <w:rPr>
        <w:rFonts w:ascii="Wingdings" w:hAnsi="Wingdings" w:hint="default"/>
      </w:rPr>
    </w:lvl>
    <w:lvl w:ilvl="6" w:tplc="240A0001" w:tentative="1">
      <w:start w:val="1"/>
      <w:numFmt w:val="bullet"/>
      <w:lvlText w:val=""/>
      <w:lvlJc w:val="left"/>
      <w:pPr>
        <w:ind w:left="5078" w:hanging="360"/>
      </w:pPr>
      <w:rPr>
        <w:rFonts w:ascii="Symbol" w:hAnsi="Symbol" w:hint="default"/>
      </w:rPr>
    </w:lvl>
    <w:lvl w:ilvl="7" w:tplc="240A0003" w:tentative="1">
      <w:start w:val="1"/>
      <w:numFmt w:val="bullet"/>
      <w:lvlText w:val="o"/>
      <w:lvlJc w:val="left"/>
      <w:pPr>
        <w:ind w:left="5798" w:hanging="360"/>
      </w:pPr>
      <w:rPr>
        <w:rFonts w:ascii="Courier New" w:hAnsi="Courier New" w:cs="Courier New" w:hint="default"/>
      </w:rPr>
    </w:lvl>
    <w:lvl w:ilvl="8" w:tplc="240A0005" w:tentative="1">
      <w:start w:val="1"/>
      <w:numFmt w:val="bullet"/>
      <w:lvlText w:val=""/>
      <w:lvlJc w:val="left"/>
      <w:pPr>
        <w:ind w:left="6518" w:hanging="360"/>
      </w:pPr>
      <w:rPr>
        <w:rFonts w:ascii="Wingdings" w:hAnsi="Wingdings" w:hint="default"/>
      </w:rPr>
    </w:lvl>
  </w:abstractNum>
  <w:abstractNum w:abstractNumId="40" w15:restartNumberingAfterBreak="0">
    <w:nsid w:val="77956345"/>
    <w:multiLevelType w:val="hybridMultilevel"/>
    <w:tmpl w:val="56A0AE90"/>
    <w:lvl w:ilvl="0" w:tplc="4936FB48">
      <w:start w:val="1"/>
      <w:numFmt w:val="bullet"/>
      <w:lvlText w:val="•"/>
      <w:lvlJc w:val="left"/>
      <w:pPr>
        <w:tabs>
          <w:tab w:val="num" w:pos="360"/>
        </w:tabs>
        <w:ind w:left="360" w:hanging="360"/>
      </w:pPr>
      <w:rPr>
        <w:rFonts w:ascii="Arial" w:hAnsi="Arial" w:hint="default"/>
      </w:rPr>
    </w:lvl>
    <w:lvl w:ilvl="1" w:tplc="85A22840" w:tentative="1">
      <w:start w:val="1"/>
      <w:numFmt w:val="bullet"/>
      <w:lvlText w:val="•"/>
      <w:lvlJc w:val="left"/>
      <w:pPr>
        <w:tabs>
          <w:tab w:val="num" w:pos="1080"/>
        </w:tabs>
        <w:ind w:left="1080" w:hanging="360"/>
      </w:pPr>
      <w:rPr>
        <w:rFonts w:ascii="Arial" w:hAnsi="Arial" w:hint="default"/>
      </w:rPr>
    </w:lvl>
    <w:lvl w:ilvl="2" w:tplc="A058EF50" w:tentative="1">
      <w:start w:val="1"/>
      <w:numFmt w:val="bullet"/>
      <w:lvlText w:val="•"/>
      <w:lvlJc w:val="left"/>
      <w:pPr>
        <w:tabs>
          <w:tab w:val="num" w:pos="1800"/>
        </w:tabs>
        <w:ind w:left="1800" w:hanging="360"/>
      </w:pPr>
      <w:rPr>
        <w:rFonts w:ascii="Arial" w:hAnsi="Arial" w:hint="default"/>
      </w:rPr>
    </w:lvl>
    <w:lvl w:ilvl="3" w:tplc="7C66F06E" w:tentative="1">
      <w:start w:val="1"/>
      <w:numFmt w:val="bullet"/>
      <w:lvlText w:val="•"/>
      <w:lvlJc w:val="left"/>
      <w:pPr>
        <w:tabs>
          <w:tab w:val="num" w:pos="2520"/>
        </w:tabs>
        <w:ind w:left="2520" w:hanging="360"/>
      </w:pPr>
      <w:rPr>
        <w:rFonts w:ascii="Arial" w:hAnsi="Arial" w:hint="default"/>
      </w:rPr>
    </w:lvl>
    <w:lvl w:ilvl="4" w:tplc="2E82A5EA" w:tentative="1">
      <w:start w:val="1"/>
      <w:numFmt w:val="bullet"/>
      <w:lvlText w:val="•"/>
      <w:lvlJc w:val="left"/>
      <w:pPr>
        <w:tabs>
          <w:tab w:val="num" w:pos="3240"/>
        </w:tabs>
        <w:ind w:left="3240" w:hanging="360"/>
      </w:pPr>
      <w:rPr>
        <w:rFonts w:ascii="Arial" w:hAnsi="Arial" w:hint="default"/>
      </w:rPr>
    </w:lvl>
    <w:lvl w:ilvl="5" w:tplc="823CE0BA" w:tentative="1">
      <w:start w:val="1"/>
      <w:numFmt w:val="bullet"/>
      <w:lvlText w:val="•"/>
      <w:lvlJc w:val="left"/>
      <w:pPr>
        <w:tabs>
          <w:tab w:val="num" w:pos="3960"/>
        </w:tabs>
        <w:ind w:left="3960" w:hanging="360"/>
      </w:pPr>
      <w:rPr>
        <w:rFonts w:ascii="Arial" w:hAnsi="Arial" w:hint="default"/>
      </w:rPr>
    </w:lvl>
    <w:lvl w:ilvl="6" w:tplc="BB903508" w:tentative="1">
      <w:start w:val="1"/>
      <w:numFmt w:val="bullet"/>
      <w:lvlText w:val="•"/>
      <w:lvlJc w:val="left"/>
      <w:pPr>
        <w:tabs>
          <w:tab w:val="num" w:pos="4680"/>
        </w:tabs>
        <w:ind w:left="4680" w:hanging="360"/>
      </w:pPr>
      <w:rPr>
        <w:rFonts w:ascii="Arial" w:hAnsi="Arial" w:hint="default"/>
      </w:rPr>
    </w:lvl>
    <w:lvl w:ilvl="7" w:tplc="F31AD90A" w:tentative="1">
      <w:start w:val="1"/>
      <w:numFmt w:val="bullet"/>
      <w:lvlText w:val="•"/>
      <w:lvlJc w:val="left"/>
      <w:pPr>
        <w:tabs>
          <w:tab w:val="num" w:pos="5400"/>
        </w:tabs>
        <w:ind w:left="5400" w:hanging="360"/>
      </w:pPr>
      <w:rPr>
        <w:rFonts w:ascii="Arial" w:hAnsi="Arial" w:hint="default"/>
      </w:rPr>
    </w:lvl>
    <w:lvl w:ilvl="8" w:tplc="E3BAE7FA" w:tentative="1">
      <w:start w:val="1"/>
      <w:numFmt w:val="bullet"/>
      <w:lvlText w:val="•"/>
      <w:lvlJc w:val="left"/>
      <w:pPr>
        <w:tabs>
          <w:tab w:val="num" w:pos="6120"/>
        </w:tabs>
        <w:ind w:left="6120" w:hanging="360"/>
      </w:pPr>
      <w:rPr>
        <w:rFonts w:ascii="Arial" w:hAnsi="Arial" w:hint="default"/>
      </w:rPr>
    </w:lvl>
  </w:abstractNum>
  <w:abstractNum w:abstractNumId="41" w15:restartNumberingAfterBreak="0">
    <w:nsid w:val="78CC0208"/>
    <w:multiLevelType w:val="hybridMultilevel"/>
    <w:tmpl w:val="3F0870C6"/>
    <w:lvl w:ilvl="0" w:tplc="831C6370">
      <w:start w:val="1"/>
      <w:numFmt w:val="bullet"/>
      <w:lvlText w:val="-"/>
      <w:lvlJc w:val="left"/>
      <w:pPr>
        <w:ind w:left="758" w:hanging="360"/>
      </w:pPr>
      <w:rPr>
        <w:rFonts w:ascii="Calibri" w:eastAsiaTheme="minorHAnsi" w:hAnsi="Calibri" w:cs="Calibri" w:hint="default"/>
      </w:rPr>
    </w:lvl>
    <w:lvl w:ilvl="1" w:tplc="240A0003" w:tentative="1">
      <w:start w:val="1"/>
      <w:numFmt w:val="bullet"/>
      <w:lvlText w:val="o"/>
      <w:lvlJc w:val="left"/>
      <w:pPr>
        <w:ind w:left="1478" w:hanging="360"/>
      </w:pPr>
      <w:rPr>
        <w:rFonts w:ascii="Courier New" w:hAnsi="Courier New" w:cs="Courier New" w:hint="default"/>
      </w:rPr>
    </w:lvl>
    <w:lvl w:ilvl="2" w:tplc="240A0005" w:tentative="1">
      <w:start w:val="1"/>
      <w:numFmt w:val="bullet"/>
      <w:lvlText w:val=""/>
      <w:lvlJc w:val="left"/>
      <w:pPr>
        <w:ind w:left="2198" w:hanging="360"/>
      </w:pPr>
      <w:rPr>
        <w:rFonts w:ascii="Wingdings" w:hAnsi="Wingdings" w:hint="default"/>
      </w:rPr>
    </w:lvl>
    <w:lvl w:ilvl="3" w:tplc="240A0001" w:tentative="1">
      <w:start w:val="1"/>
      <w:numFmt w:val="bullet"/>
      <w:lvlText w:val=""/>
      <w:lvlJc w:val="left"/>
      <w:pPr>
        <w:ind w:left="2918" w:hanging="360"/>
      </w:pPr>
      <w:rPr>
        <w:rFonts w:ascii="Symbol" w:hAnsi="Symbol" w:hint="default"/>
      </w:rPr>
    </w:lvl>
    <w:lvl w:ilvl="4" w:tplc="240A0003" w:tentative="1">
      <w:start w:val="1"/>
      <w:numFmt w:val="bullet"/>
      <w:lvlText w:val="o"/>
      <w:lvlJc w:val="left"/>
      <w:pPr>
        <w:ind w:left="3638" w:hanging="360"/>
      </w:pPr>
      <w:rPr>
        <w:rFonts w:ascii="Courier New" w:hAnsi="Courier New" w:cs="Courier New" w:hint="default"/>
      </w:rPr>
    </w:lvl>
    <w:lvl w:ilvl="5" w:tplc="240A0005" w:tentative="1">
      <w:start w:val="1"/>
      <w:numFmt w:val="bullet"/>
      <w:lvlText w:val=""/>
      <w:lvlJc w:val="left"/>
      <w:pPr>
        <w:ind w:left="4358" w:hanging="360"/>
      </w:pPr>
      <w:rPr>
        <w:rFonts w:ascii="Wingdings" w:hAnsi="Wingdings" w:hint="default"/>
      </w:rPr>
    </w:lvl>
    <w:lvl w:ilvl="6" w:tplc="240A0001" w:tentative="1">
      <w:start w:val="1"/>
      <w:numFmt w:val="bullet"/>
      <w:lvlText w:val=""/>
      <w:lvlJc w:val="left"/>
      <w:pPr>
        <w:ind w:left="5078" w:hanging="360"/>
      </w:pPr>
      <w:rPr>
        <w:rFonts w:ascii="Symbol" w:hAnsi="Symbol" w:hint="default"/>
      </w:rPr>
    </w:lvl>
    <w:lvl w:ilvl="7" w:tplc="240A0003" w:tentative="1">
      <w:start w:val="1"/>
      <w:numFmt w:val="bullet"/>
      <w:lvlText w:val="o"/>
      <w:lvlJc w:val="left"/>
      <w:pPr>
        <w:ind w:left="5798" w:hanging="360"/>
      </w:pPr>
      <w:rPr>
        <w:rFonts w:ascii="Courier New" w:hAnsi="Courier New" w:cs="Courier New" w:hint="default"/>
      </w:rPr>
    </w:lvl>
    <w:lvl w:ilvl="8" w:tplc="240A0005" w:tentative="1">
      <w:start w:val="1"/>
      <w:numFmt w:val="bullet"/>
      <w:lvlText w:val=""/>
      <w:lvlJc w:val="left"/>
      <w:pPr>
        <w:ind w:left="6518" w:hanging="360"/>
      </w:pPr>
      <w:rPr>
        <w:rFonts w:ascii="Wingdings" w:hAnsi="Wingdings" w:hint="default"/>
      </w:rPr>
    </w:lvl>
  </w:abstractNum>
  <w:num w:numId="1">
    <w:abstractNumId w:val="38"/>
  </w:num>
  <w:num w:numId="2">
    <w:abstractNumId w:val="26"/>
  </w:num>
  <w:num w:numId="3">
    <w:abstractNumId w:val="21"/>
  </w:num>
  <w:num w:numId="4">
    <w:abstractNumId w:val="20"/>
  </w:num>
  <w:num w:numId="5">
    <w:abstractNumId w:val="4"/>
  </w:num>
  <w:num w:numId="6">
    <w:abstractNumId w:val="34"/>
  </w:num>
  <w:num w:numId="7">
    <w:abstractNumId w:val="41"/>
  </w:num>
  <w:num w:numId="8">
    <w:abstractNumId w:val="11"/>
  </w:num>
  <w:num w:numId="9">
    <w:abstractNumId w:val="23"/>
  </w:num>
  <w:num w:numId="10">
    <w:abstractNumId w:val="8"/>
  </w:num>
  <w:num w:numId="11">
    <w:abstractNumId w:val="25"/>
  </w:num>
  <w:num w:numId="12">
    <w:abstractNumId w:val="19"/>
  </w:num>
  <w:num w:numId="13">
    <w:abstractNumId w:val="39"/>
  </w:num>
  <w:num w:numId="14">
    <w:abstractNumId w:val="32"/>
  </w:num>
  <w:num w:numId="15">
    <w:abstractNumId w:val="24"/>
  </w:num>
  <w:num w:numId="16">
    <w:abstractNumId w:val="30"/>
  </w:num>
  <w:num w:numId="17">
    <w:abstractNumId w:val="12"/>
  </w:num>
  <w:num w:numId="18">
    <w:abstractNumId w:val="18"/>
  </w:num>
  <w:num w:numId="19">
    <w:abstractNumId w:val="16"/>
  </w:num>
  <w:num w:numId="20">
    <w:abstractNumId w:val="5"/>
  </w:num>
  <w:num w:numId="21">
    <w:abstractNumId w:val="3"/>
  </w:num>
  <w:num w:numId="22">
    <w:abstractNumId w:val="0"/>
  </w:num>
  <w:num w:numId="23">
    <w:abstractNumId w:val="36"/>
  </w:num>
  <w:num w:numId="24">
    <w:abstractNumId w:val="28"/>
  </w:num>
  <w:num w:numId="25">
    <w:abstractNumId w:val="40"/>
  </w:num>
  <w:num w:numId="26">
    <w:abstractNumId w:val="37"/>
  </w:num>
  <w:num w:numId="27">
    <w:abstractNumId w:val="17"/>
  </w:num>
  <w:num w:numId="28">
    <w:abstractNumId w:val="9"/>
  </w:num>
  <w:num w:numId="29">
    <w:abstractNumId w:val="14"/>
  </w:num>
  <w:num w:numId="30">
    <w:abstractNumId w:val="13"/>
  </w:num>
  <w:num w:numId="31">
    <w:abstractNumId w:val="29"/>
  </w:num>
  <w:num w:numId="32">
    <w:abstractNumId w:val="2"/>
  </w:num>
  <w:num w:numId="33">
    <w:abstractNumId w:val="22"/>
  </w:num>
  <w:num w:numId="34">
    <w:abstractNumId w:val="33"/>
  </w:num>
  <w:num w:numId="35">
    <w:abstractNumId w:val="1"/>
  </w:num>
  <w:num w:numId="36">
    <w:abstractNumId w:val="35"/>
  </w:num>
  <w:num w:numId="37">
    <w:abstractNumId w:val="6"/>
  </w:num>
  <w:num w:numId="38">
    <w:abstractNumId w:val="27"/>
  </w:num>
  <w:num w:numId="39">
    <w:abstractNumId w:val="10"/>
  </w:num>
  <w:num w:numId="40">
    <w:abstractNumId w:val="31"/>
  </w:num>
  <w:num w:numId="41">
    <w:abstractNumId w:val="7"/>
  </w:num>
  <w:num w:numId="42">
    <w:abstractNumId w:val="15"/>
  </w:num>
  <w:numIdMacAtCleanup w:val="4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avier Andres Rubio Saenz">
    <w15:presenceInfo w15:providerId="AD" w15:userId="S::Javier.Rubio@icbf.gov.co::a4a97dda-5140-49e1-b23a-4df410103a87"/>
  </w15:person>
  <w15:person w15:author="Lina Lorena Hernandez Garzon">
    <w15:presenceInfo w15:providerId="AD" w15:userId="S-1-5-21-982434693-219372449-2593624604-214537"/>
  </w15:person>
  <w15:person w15:author="Julio Alfredo Escobar Lizano">
    <w15:presenceInfo w15:providerId="AD" w15:userId="S-1-5-21-982434693-219372449-2593624604-270568"/>
  </w15:person>
  <w15:person w15:author="Luz Helena Trujillo Forero">
    <w15:presenceInfo w15:providerId="AD" w15:userId="S-1-5-21-982434693-219372449-2593624604-5673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15AF"/>
    <w:rsid w:val="0001795B"/>
    <w:rsid w:val="000201FE"/>
    <w:rsid w:val="00044F3D"/>
    <w:rsid w:val="00050CD6"/>
    <w:rsid w:val="0006005C"/>
    <w:rsid w:val="00061E29"/>
    <w:rsid w:val="000763CE"/>
    <w:rsid w:val="000B0F02"/>
    <w:rsid w:val="000B26EB"/>
    <w:rsid w:val="000C6923"/>
    <w:rsid w:val="000D1D8F"/>
    <w:rsid w:val="000E3AF5"/>
    <w:rsid w:val="000E4A8E"/>
    <w:rsid w:val="000F289C"/>
    <w:rsid w:val="000F728D"/>
    <w:rsid w:val="00124A14"/>
    <w:rsid w:val="00133163"/>
    <w:rsid w:val="001366BA"/>
    <w:rsid w:val="0014536F"/>
    <w:rsid w:val="0014584E"/>
    <w:rsid w:val="00151159"/>
    <w:rsid w:val="0015708D"/>
    <w:rsid w:val="00160F87"/>
    <w:rsid w:val="001615D2"/>
    <w:rsid w:val="001874C1"/>
    <w:rsid w:val="001C0A27"/>
    <w:rsid w:val="001C1EEE"/>
    <w:rsid w:val="001D3194"/>
    <w:rsid w:val="001F0F9B"/>
    <w:rsid w:val="002154AD"/>
    <w:rsid w:val="00215FB4"/>
    <w:rsid w:val="00217CAB"/>
    <w:rsid w:val="0022234B"/>
    <w:rsid w:val="00224D54"/>
    <w:rsid w:val="00243DEF"/>
    <w:rsid w:val="0024708E"/>
    <w:rsid w:val="0025488D"/>
    <w:rsid w:val="00261196"/>
    <w:rsid w:val="00265D39"/>
    <w:rsid w:val="00267A4C"/>
    <w:rsid w:val="002A2DF4"/>
    <w:rsid w:val="002A3B10"/>
    <w:rsid w:val="002C5AC7"/>
    <w:rsid w:val="002D622A"/>
    <w:rsid w:val="002F07F5"/>
    <w:rsid w:val="002F639F"/>
    <w:rsid w:val="0030495B"/>
    <w:rsid w:val="0031471E"/>
    <w:rsid w:val="00320C64"/>
    <w:rsid w:val="00331A95"/>
    <w:rsid w:val="00332EEB"/>
    <w:rsid w:val="003514B2"/>
    <w:rsid w:val="0035278C"/>
    <w:rsid w:val="0036138F"/>
    <w:rsid w:val="00374902"/>
    <w:rsid w:val="00376516"/>
    <w:rsid w:val="00386AFD"/>
    <w:rsid w:val="00386CFF"/>
    <w:rsid w:val="003A48E3"/>
    <w:rsid w:val="003A52EF"/>
    <w:rsid w:val="003A7FB4"/>
    <w:rsid w:val="003C3102"/>
    <w:rsid w:val="003D3A9F"/>
    <w:rsid w:val="003E6092"/>
    <w:rsid w:val="003E7113"/>
    <w:rsid w:val="003E7979"/>
    <w:rsid w:val="003F5D82"/>
    <w:rsid w:val="00400B0B"/>
    <w:rsid w:val="004024C1"/>
    <w:rsid w:val="0040481E"/>
    <w:rsid w:val="004129C4"/>
    <w:rsid w:val="00414A15"/>
    <w:rsid w:val="0045298F"/>
    <w:rsid w:val="004560BC"/>
    <w:rsid w:val="0046127A"/>
    <w:rsid w:val="004619A6"/>
    <w:rsid w:val="00463B01"/>
    <w:rsid w:val="004659E6"/>
    <w:rsid w:val="00472F30"/>
    <w:rsid w:val="00473860"/>
    <w:rsid w:val="00486418"/>
    <w:rsid w:val="004A3B97"/>
    <w:rsid w:val="004A6162"/>
    <w:rsid w:val="004B2B72"/>
    <w:rsid w:val="004B3992"/>
    <w:rsid w:val="004B7032"/>
    <w:rsid w:val="004B7E3B"/>
    <w:rsid w:val="004D0A53"/>
    <w:rsid w:val="00500976"/>
    <w:rsid w:val="00507537"/>
    <w:rsid w:val="0051515D"/>
    <w:rsid w:val="00521E6F"/>
    <w:rsid w:val="005338CF"/>
    <w:rsid w:val="005478ED"/>
    <w:rsid w:val="00547BEF"/>
    <w:rsid w:val="00567EF1"/>
    <w:rsid w:val="00575C65"/>
    <w:rsid w:val="0058123F"/>
    <w:rsid w:val="005878D9"/>
    <w:rsid w:val="005A1AD9"/>
    <w:rsid w:val="005A45A9"/>
    <w:rsid w:val="005A5B7B"/>
    <w:rsid w:val="005B7C36"/>
    <w:rsid w:val="005C377B"/>
    <w:rsid w:val="005D369B"/>
    <w:rsid w:val="005D4BA8"/>
    <w:rsid w:val="005F786C"/>
    <w:rsid w:val="00606E3D"/>
    <w:rsid w:val="00623B87"/>
    <w:rsid w:val="006278C0"/>
    <w:rsid w:val="00635BC3"/>
    <w:rsid w:val="00644DED"/>
    <w:rsid w:val="00670980"/>
    <w:rsid w:val="00674067"/>
    <w:rsid w:val="00674F3D"/>
    <w:rsid w:val="00685091"/>
    <w:rsid w:val="0069372A"/>
    <w:rsid w:val="00694BBA"/>
    <w:rsid w:val="006B26F3"/>
    <w:rsid w:val="006C3052"/>
    <w:rsid w:val="006C5369"/>
    <w:rsid w:val="006D1322"/>
    <w:rsid w:val="006D1A67"/>
    <w:rsid w:val="006E2320"/>
    <w:rsid w:val="007173A5"/>
    <w:rsid w:val="00733442"/>
    <w:rsid w:val="0073710D"/>
    <w:rsid w:val="00737337"/>
    <w:rsid w:val="00742C7B"/>
    <w:rsid w:val="00745E01"/>
    <w:rsid w:val="007569F5"/>
    <w:rsid w:val="007851EC"/>
    <w:rsid w:val="007868E0"/>
    <w:rsid w:val="00795DE3"/>
    <w:rsid w:val="007C2E85"/>
    <w:rsid w:val="007D25D9"/>
    <w:rsid w:val="007D40E6"/>
    <w:rsid w:val="007F1CD8"/>
    <w:rsid w:val="007F3DD0"/>
    <w:rsid w:val="007F6939"/>
    <w:rsid w:val="008379E8"/>
    <w:rsid w:val="00842F73"/>
    <w:rsid w:val="00844E47"/>
    <w:rsid w:val="00864DF7"/>
    <w:rsid w:val="00873173"/>
    <w:rsid w:val="008758CF"/>
    <w:rsid w:val="00886BA1"/>
    <w:rsid w:val="00893936"/>
    <w:rsid w:val="00895C6C"/>
    <w:rsid w:val="008A4D3E"/>
    <w:rsid w:val="008A6859"/>
    <w:rsid w:val="008A6CE8"/>
    <w:rsid w:val="008B4E3A"/>
    <w:rsid w:val="008C15AF"/>
    <w:rsid w:val="008D3347"/>
    <w:rsid w:val="008D4CB9"/>
    <w:rsid w:val="008E1DAB"/>
    <w:rsid w:val="008E29F4"/>
    <w:rsid w:val="009310E4"/>
    <w:rsid w:val="00932AE6"/>
    <w:rsid w:val="00956FB3"/>
    <w:rsid w:val="00966570"/>
    <w:rsid w:val="0096659D"/>
    <w:rsid w:val="00972965"/>
    <w:rsid w:val="00982CCA"/>
    <w:rsid w:val="009833E8"/>
    <w:rsid w:val="009B27DE"/>
    <w:rsid w:val="009D01AA"/>
    <w:rsid w:val="009E7819"/>
    <w:rsid w:val="009F7F47"/>
    <w:rsid w:val="00A03BDC"/>
    <w:rsid w:val="00A121D3"/>
    <w:rsid w:val="00A40A26"/>
    <w:rsid w:val="00A4227E"/>
    <w:rsid w:val="00A514C9"/>
    <w:rsid w:val="00A556C3"/>
    <w:rsid w:val="00A55FD7"/>
    <w:rsid w:val="00A6112E"/>
    <w:rsid w:val="00A6449D"/>
    <w:rsid w:val="00A723CB"/>
    <w:rsid w:val="00A918E4"/>
    <w:rsid w:val="00AB0A86"/>
    <w:rsid w:val="00AB2676"/>
    <w:rsid w:val="00AB3A0C"/>
    <w:rsid w:val="00AB7115"/>
    <w:rsid w:val="00AC4AB8"/>
    <w:rsid w:val="00AC5F1C"/>
    <w:rsid w:val="00AD7C79"/>
    <w:rsid w:val="00AE3401"/>
    <w:rsid w:val="00AE3A35"/>
    <w:rsid w:val="00AF4F20"/>
    <w:rsid w:val="00B0013B"/>
    <w:rsid w:val="00B11261"/>
    <w:rsid w:val="00B37663"/>
    <w:rsid w:val="00B43488"/>
    <w:rsid w:val="00B50FA5"/>
    <w:rsid w:val="00B534E1"/>
    <w:rsid w:val="00B800D4"/>
    <w:rsid w:val="00B9404C"/>
    <w:rsid w:val="00B96876"/>
    <w:rsid w:val="00BA6DED"/>
    <w:rsid w:val="00BB0E44"/>
    <w:rsid w:val="00BD08FE"/>
    <w:rsid w:val="00BE1711"/>
    <w:rsid w:val="00BF1A60"/>
    <w:rsid w:val="00BF2F8F"/>
    <w:rsid w:val="00C03ECA"/>
    <w:rsid w:val="00C16154"/>
    <w:rsid w:val="00C207DB"/>
    <w:rsid w:val="00C5314F"/>
    <w:rsid w:val="00C708D1"/>
    <w:rsid w:val="00C722CB"/>
    <w:rsid w:val="00C726BF"/>
    <w:rsid w:val="00C86D36"/>
    <w:rsid w:val="00C876AC"/>
    <w:rsid w:val="00C91504"/>
    <w:rsid w:val="00CB57A7"/>
    <w:rsid w:val="00D1554A"/>
    <w:rsid w:val="00D15BC5"/>
    <w:rsid w:val="00D15EE5"/>
    <w:rsid w:val="00D20DD1"/>
    <w:rsid w:val="00D24F31"/>
    <w:rsid w:val="00D30A8F"/>
    <w:rsid w:val="00D474C3"/>
    <w:rsid w:val="00D5220F"/>
    <w:rsid w:val="00D5651F"/>
    <w:rsid w:val="00D614A0"/>
    <w:rsid w:val="00D663B4"/>
    <w:rsid w:val="00D7146D"/>
    <w:rsid w:val="00D8181A"/>
    <w:rsid w:val="00D834A5"/>
    <w:rsid w:val="00D910CB"/>
    <w:rsid w:val="00D95A21"/>
    <w:rsid w:val="00DC3564"/>
    <w:rsid w:val="00DD0790"/>
    <w:rsid w:val="00DD14C2"/>
    <w:rsid w:val="00DE6D1A"/>
    <w:rsid w:val="00DE758B"/>
    <w:rsid w:val="00DF6497"/>
    <w:rsid w:val="00E01883"/>
    <w:rsid w:val="00E142F7"/>
    <w:rsid w:val="00E25694"/>
    <w:rsid w:val="00E31C0D"/>
    <w:rsid w:val="00E330A1"/>
    <w:rsid w:val="00E33614"/>
    <w:rsid w:val="00E36200"/>
    <w:rsid w:val="00E53DE5"/>
    <w:rsid w:val="00E54F5F"/>
    <w:rsid w:val="00E55858"/>
    <w:rsid w:val="00E71109"/>
    <w:rsid w:val="00E717A2"/>
    <w:rsid w:val="00E879DD"/>
    <w:rsid w:val="00EB19E9"/>
    <w:rsid w:val="00EB2FA3"/>
    <w:rsid w:val="00EB7A5C"/>
    <w:rsid w:val="00EC2940"/>
    <w:rsid w:val="00EC2D6D"/>
    <w:rsid w:val="00EC736C"/>
    <w:rsid w:val="00ED1198"/>
    <w:rsid w:val="00EE2D1A"/>
    <w:rsid w:val="00EE7F65"/>
    <w:rsid w:val="00F031B5"/>
    <w:rsid w:val="00F11866"/>
    <w:rsid w:val="00F13628"/>
    <w:rsid w:val="00F21651"/>
    <w:rsid w:val="00F4658F"/>
    <w:rsid w:val="00F65FBD"/>
    <w:rsid w:val="00F66A11"/>
    <w:rsid w:val="00F7411A"/>
    <w:rsid w:val="00F74B24"/>
    <w:rsid w:val="00F9549E"/>
    <w:rsid w:val="00FA404D"/>
    <w:rsid w:val="00FB29F3"/>
    <w:rsid w:val="00FB3AB6"/>
    <w:rsid w:val="00FD600A"/>
    <w:rsid w:val="00FD6156"/>
    <w:rsid w:val="00FF0BCA"/>
    <w:rsid w:val="00FF2F1A"/>
    <w:rsid w:val="00FF2F73"/>
    <w:rsid w:val="00FF635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E44B5E"/>
  <w15:docId w15:val="{C0D211CA-BBFB-49CB-9ECC-8EB0A0830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Sinespaciado"/>
    <w:link w:val="Ttulo1Car"/>
    <w:uiPriority w:val="9"/>
    <w:qFormat/>
    <w:rsid w:val="007D40E6"/>
    <w:pPr>
      <w:keepNext/>
      <w:keepLines/>
      <w:spacing w:before="240" w:after="0"/>
      <w:outlineLvl w:val="0"/>
    </w:pPr>
    <w:rPr>
      <w:rFonts w:ascii="Arial" w:eastAsiaTheme="majorEastAsia" w:hAnsi="Arial" w:cstheme="majorBidi"/>
      <w:sz w:val="24"/>
      <w:szCs w:val="32"/>
    </w:rPr>
  </w:style>
  <w:style w:type="paragraph" w:styleId="Ttulo2">
    <w:name w:val="heading 2"/>
    <w:basedOn w:val="Normal"/>
    <w:next w:val="Normal"/>
    <w:link w:val="Ttulo2Car"/>
    <w:uiPriority w:val="9"/>
    <w:unhideWhenUsed/>
    <w:qFormat/>
    <w:rsid w:val="00C5314F"/>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Ttulo4">
    <w:name w:val="heading 4"/>
    <w:basedOn w:val="Normal"/>
    <w:next w:val="Normal"/>
    <w:link w:val="Ttulo4Car"/>
    <w:uiPriority w:val="9"/>
    <w:semiHidden/>
    <w:unhideWhenUsed/>
    <w:qFormat/>
    <w:rsid w:val="000E3AF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8C15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aliases w:val="Ha,titulo 3,List Paragraph,Bullet List,FooterText,numbered,Paragraphe de liste1,Bulletr List Paragraph,列出段落,列出段落1,List Paragraph21,Listeafsnit1,Parágrafo da Lista1,Normal. Viñetas,List,Bullets,Fluvial1,Cuadrícula clara - Énfasis 31,HOJA"/>
    <w:basedOn w:val="Normal"/>
    <w:link w:val="PrrafodelistaCar"/>
    <w:uiPriority w:val="34"/>
    <w:qFormat/>
    <w:rsid w:val="00151159"/>
    <w:pPr>
      <w:ind w:left="720"/>
      <w:contextualSpacing/>
    </w:pPr>
  </w:style>
  <w:style w:type="character" w:customStyle="1" w:styleId="Ttulo1Car">
    <w:name w:val="Título 1 Car"/>
    <w:basedOn w:val="Fuentedeprrafopredeter"/>
    <w:link w:val="Ttulo1"/>
    <w:uiPriority w:val="9"/>
    <w:rsid w:val="007D40E6"/>
    <w:rPr>
      <w:rFonts w:ascii="Arial" w:eastAsiaTheme="majorEastAsia" w:hAnsi="Arial" w:cstheme="majorBidi"/>
      <w:sz w:val="24"/>
      <w:szCs w:val="32"/>
    </w:rPr>
  </w:style>
  <w:style w:type="character" w:customStyle="1" w:styleId="Ttulo4Car">
    <w:name w:val="Título 4 Car"/>
    <w:basedOn w:val="Fuentedeprrafopredeter"/>
    <w:link w:val="Ttulo4"/>
    <w:uiPriority w:val="9"/>
    <w:semiHidden/>
    <w:rsid w:val="000E3AF5"/>
    <w:rPr>
      <w:rFonts w:asciiTheme="majorHAnsi" w:eastAsiaTheme="majorEastAsia" w:hAnsiTheme="majorHAnsi" w:cstheme="majorBidi"/>
      <w:i/>
      <w:iCs/>
      <w:color w:val="2F5496" w:themeColor="accent1" w:themeShade="BF"/>
    </w:rPr>
  </w:style>
  <w:style w:type="paragraph" w:styleId="NormalWeb">
    <w:name w:val="Normal (Web)"/>
    <w:basedOn w:val="Normal"/>
    <w:uiPriority w:val="99"/>
    <w:unhideWhenUsed/>
    <w:rsid w:val="00AB7115"/>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ipervnculo">
    <w:name w:val="Hyperlink"/>
    <w:basedOn w:val="Fuentedeprrafopredeter"/>
    <w:uiPriority w:val="99"/>
    <w:unhideWhenUsed/>
    <w:rsid w:val="005F786C"/>
    <w:rPr>
      <w:color w:val="0563C1" w:themeColor="hyperlink"/>
      <w:u w:val="single"/>
    </w:rPr>
  </w:style>
  <w:style w:type="character" w:customStyle="1" w:styleId="Mencinsinresolver1">
    <w:name w:val="Mención sin resolver1"/>
    <w:basedOn w:val="Fuentedeprrafopredeter"/>
    <w:uiPriority w:val="99"/>
    <w:semiHidden/>
    <w:unhideWhenUsed/>
    <w:rsid w:val="005F786C"/>
    <w:rPr>
      <w:color w:val="605E5C"/>
      <w:shd w:val="clear" w:color="auto" w:fill="E1DFDD"/>
    </w:rPr>
  </w:style>
  <w:style w:type="paragraph" w:styleId="Textonotapie">
    <w:name w:val="footnote text"/>
    <w:aliases w:val="texto de nota al pie,ft,single space,Footnote Text Char Char Char Char Char Char Char Char Char Char,Footnote Text Char Char Char Char Char Char Char Char Char Char Char Char,Footnote Text2,ft2,FA Fu,Footnote Text Char Char Char Char Char"/>
    <w:basedOn w:val="Normal"/>
    <w:link w:val="TextonotapieCar"/>
    <w:uiPriority w:val="99"/>
    <w:unhideWhenUsed/>
    <w:qFormat/>
    <w:rsid w:val="00E71109"/>
    <w:pPr>
      <w:spacing w:after="0" w:line="240" w:lineRule="auto"/>
    </w:pPr>
    <w:rPr>
      <w:sz w:val="20"/>
      <w:szCs w:val="20"/>
    </w:rPr>
  </w:style>
  <w:style w:type="character" w:customStyle="1" w:styleId="TextonotapieCar">
    <w:name w:val="Texto nota pie Car"/>
    <w:aliases w:val="texto de nota al pie Car,ft Car,single space Car,Footnote Text Char Char Char Char Char Char Char Char Char Char Car,Footnote Text Char Char Char Char Char Char Char Char Char Char Char Char Car,Footnote Text2 Car,ft2 Car,FA Fu Car"/>
    <w:basedOn w:val="Fuentedeprrafopredeter"/>
    <w:link w:val="Textonotapie"/>
    <w:uiPriority w:val="99"/>
    <w:rsid w:val="00E71109"/>
    <w:rPr>
      <w:sz w:val="20"/>
      <w:szCs w:val="20"/>
    </w:rPr>
  </w:style>
  <w:style w:type="character" w:styleId="Refdenotaalpie">
    <w:name w:val="footnote reference"/>
    <w:aliases w:val="referencia nota al pie,Referencia nota al pie,BVI fnr,BVI fnr Car Car,BVI fnr Car,BVI fnr Car Car Car Car,Texto de nota al pie,Footnotes refss,Appel note de bas de page,Ref. de nota al pie2,Nota de pie,Ref,de nota al pie,Footnote,f,F"/>
    <w:basedOn w:val="Fuentedeprrafopredeter"/>
    <w:link w:val="TextodenotaalpieCar"/>
    <w:uiPriority w:val="99"/>
    <w:unhideWhenUsed/>
    <w:rsid w:val="00E71109"/>
    <w:rPr>
      <w:vertAlign w:val="superscript"/>
    </w:rPr>
  </w:style>
  <w:style w:type="character" w:styleId="Refdecomentario">
    <w:name w:val="annotation reference"/>
    <w:basedOn w:val="Fuentedeprrafopredeter"/>
    <w:uiPriority w:val="99"/>
    <w:semiHidden/>
    <w:unhideWhenUsed/>
    <w:rsid w:val="00895C6C"/>
    <w:rPr>
      <w:sz w:val="16"/>
      <w:szCs w:val="16"/>
    </w:rPr>
  </w:style>
  <w:style w:type="paragraph" w:styleId="Textocomentario">
    <w:name w:val="annotation text"/>
    <w:basedOn w:val="Normal"/>
    <w:link w:val="TextocomentarioCar"/>
    <w:uiPriority w:val="99"/>
    <w:semiHidden/>
    <w:unhideWhenUsed/>
    <w:rsid w:val="00895C6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95C6C"/>
    <w:rPr>
      <w:sz w:val="20"/>
      <w:szCs w:val="20"/>
    </w:rPr>
  </w:style>
  <w:style w:type="paragraph" w:styleId="Asuntodelcomentario">
    <w:name w:val="annotation subject"/>
    <w:basedOn w:val="Textocomentario"/>
    <w:next w:val="Textocomentario"/>
    <w:link w:val="AsuntodelcomentarioCar"/>
    <w:uiPriority w:val="99"/>
    <w:semiHidden/>
    <w:unhideWhenUsed/>
    <w:rsid w:val="00895C6C"/>
    <w:rPr>
      <w:b/>
      <w:bCs/>
    </w:rPr>
  </w:style>
  <w:style w:type="character" w:customStyle="1" w:styleId="AsuntodelcomentarioCar">
    <w:name w:val="Asunto del comentario Car"/>
    <w:basedOn w:val="TextocomentarioCar"/>
    <w:link w:val="Asuntodelcomentario"/>
    <w:uiPriority w:val="99"/>
    <w:semiHidden/>
    <w:rsid w:val="00895C6C"/>
    <w:rPr>
      <w:b/>
      <w:bCs/>
      <w:sz w:val="20"/>
      <w:szCs w:val="20"/>
    </w:rPr>
  </w:style>
  <w:style w:type="paragraph" w:styleId="Textodeglobo">
    <w:name w:val="Balloon Text"/>
    <w:basedOn w:val="Normal"/>
    <w:link w:val="TextodegloboCar"/>
    <w:uiPriority w:val="99"/>
    <w:semiHidden/>
    <w:unhideWhenUsed/>
    <w:rsid w:val="00895C6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95C6C"/>
    <w:rPr>
      <w:rFonts w:ascii="Segoe UI" w:hAnsi="Segoe UI" w:cs="Segoe UI"/>
      <w:sz w:val="18"/>
      <w:szCs w:val="18"/>
    </w:rPr>
  </w:style>
  <w:style w:type="paragraph" w:customStyle="1" w:styleId="TextodenotaalpieCar">
    <w:name w:val="Texto de nota al pie Car"/>
    <w:aliases w:val="referencia nota al pie Car,BVI fnr Car Char Car Char Car,BVI fnr Car Car Car Char Car Char Car,BVI fnr Car Car Char Car Char Car"/>
    <w:basedOn w:val="Normal"/>
    <w:link w:val="Refdenotaalpie"/>
    <w:uiPriority w:val="99"/>
    <w:rsid w:val="00F11866"/>
    <w:pPr>
      <w:spacing w:line="240" w:lineRule="exact"/>
    </w:pPr>
    <w:rPr>
      <w:vertAlign w:val="superscript"/>
    </w:rPr>
  </w:style>
  <w:style w:type="character" w:customStyle="1" w:styleId="PrrafodelistaCar">
    <w:name w:val="Párrafo de lista Car"/>
    <w:aliases w:val="Ha Car,titulo 3 Car,List Paragraph Car,Bullet List Car,FooterText Car,numbered Car,Paragraphe de liste1 Car,Bulletr List Paragraph Car,列出段落 Car,列出段落1 Car,List Paragraph21 Car,Listeafsnit1 Car,Parágrafo da Lista1 Car,List Car"/>
    <w:link w:val="Prrafodelista"/>
    <w:uiPriority w:val="34"/>
    <w:qFormat/>
    <w:rsid w:val="00F11866"/>
  </w:style>
  <w:style w:type="character" w:customStyle="1" w:styleId="Ttulo2Car">
    <w:name w:val="Título 2 Car"/>
    <w:basedOn w:val="Fuentedeprrafopredeter"/>
    <w:link w:val="Ttulo2"/>
    <w:uiPriority w:val="9"/>
    <w:rsid w:val="00C5314F"/>
    <w:rPr>
      <w:rFonts w:asciiTheme="majorHAnsi" w:eastAsiaTheme="majorEastAsia" w:hAnsiTheme="majorHAnsi" w:cstheme="majorBidi"/>
      <w:b/>
      <w:bCs/>
      <w:color w:val="4472C4" w:themeColor="accent1"/>
      <w:sz w:val="26"/>
      <w:szCs w:val="26"/>
    </w:rPr>
  </w:style>
  <w:style w:type="paragraph" w:styleId="Encabezado">
    <w:name w:val="header"/>
    <w:basedOn w:val="Normal"/>
    <w:link w:val="EncabezadoCar"/>
    <w:uiPriority w:val="99"/>
    <w:unhideWhenUsed/>
    <w:rsid w:val="00A556C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556C3"/>
  </w:style>
  <w:style w:type="paragraph" w:styleId="Piedepgina">
    <w:name w:val="footer"/>
    <w:basedOn w:val="Normal"/>
    <w:link w:val="PiedepginaCar"/>
    <w:uiPriority w:val="99"/>
    <w:unhideWhenUsed/>
    <w:rsid w:val="00A556C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556C3"/>
  </w:style>
  <w:style w:type="paragraph" w:styleId="TtuloTDC">
    <w:name w:val="TOC Heading"/>
    <w:basedOn w:val="Ttulo1"/>
    <w:next w:val="Normal"/>
    <w:uiPriority w:val="39"/>
    <w:unhideWhenUsed/>
    <w:qFormat/>
    <w:rsid w:val="009F7F47"/>
    <w:pPr>
      <w:spacing w:before="480" w:line="276" w:lineRule="auto"/>
      <w:outlineLvl w:val="9"/>
    </w:pPr>
    <w:rPr>
      <w:rFonts w:asciiTheme="majorHAnsi" w:hAnsiTheme="majorHAnsi"/>
      <w:b/>
      <w:bCs/>
      <w:color w:val="2F5496" w:themeColor="accent1" w:themeShade="BF"/>
      <w:sz w:val="28"/>
      <w:szCs w:val="28"/>
      <w:lang w:eastAsia="es-CO"/>
    </w:rPr>
  </w:style>
  <w:style w:type="paragraph" w:styleId="Sinespaciado">
    <w:name w:val="No Spacing"/>
    <w:link w:val="SinespaciadoCar"/>
    <w:uiPriority w:val="1"/>
    <w:qFormat/>
    <w:rsid w:val="007D40E6"/>
    <w:pPr>
      <w:spacing w:after="0" w:line="240" w:lineRule="auto"/>
    </w:pPr>
  </w:style>
  <w:style w:type="paragraph" w:styleId="TDC1">
    <w:name w:val="toc 1"/>
    <w:basedOn w:val="Normal"/>
    <w:next w:val="Normal"/>
    <w:autoRedefine/>
    <w:uiPriority w:val="39"/>
    <w:unhideWhenUsed/>
    <w:rsid w:val="00374902"/>
    <w:pPr>
      <w:tabs>
        <w:tab w:val="left" w:pos="709"/>
        <w:tab w:val="right" w:leader="dot" w:pos="8828"/>
      </w:tabs>
      <w:spacing w:after="100"/>
      <w:ind w:left="851" w:hanging="851"/>
    </w:pPr>
  </w:style>
  <w:style w:type="paragraph" w:customStyle="1" w:styleId="Default">
    <w:name w:val="Default"/>
    <w:rsid w:val="00C16154"/>
    <w:pPr>
      <w:autoSpaceDE w:val="0"/>
      <w:autoSpaceDN w:val="0"/>
      <w:adjustRightInd w:val="0"/>
      <w:spacing w:after="0" w:line="240" w:lineRule="auto"/>
    </w:pPr>
    <w:rPr>
      <w:rFonts w:ascii="Arial" w:eastAsia="Calibri" w:hAnsi="Arial" w:cs="Arial"/>
      <w:color w:val="000000"/>
      <w:sz w:val="24"/>
      <w:szCs w:val="24"/>
      <w:lang w:eastAsia="es-CO"/>
    </w:rPr>
  </w:style>
  <w:style w:type="character" w:customStyle="1" w:styleId="SinespaciadoCar">
    <w:name w:val="Sin espaciado Car"/>
    <w:link w:val="Sinespaciado"/>
    <w:uiPriority w:val="1"/>
    <w:rsid w:val="00C16154"/>
  </w:style>
  <w:style w:type="paragraph" w:styleId="Textosinformato">
    <w:name w:val="Plain Text"/>
    <w:basedOn w:val="Normal"/>
    <w:link w:val="TextosinformatoCar"/>
    <w:uiPriority w:val="99"/>
    <w:semiHidden/>
    <w:unhideWhenUsed/>
    <w:rsid w:val="00C16154"/>
    <w:pPr>
      <w:spacing w:after="0" w:line="240" w:lineRule="auto"/>
    </w:pPr>
    <w:rPr>
      <w:rFonts w:ascii="Calibri" w:eastAsia="Calibri" w:hAnsi="Calibri" w:cs="Consolas"/>
      <w:szCs w:val="21"/>
    </w:rPr>
  </w:style>
  <w:style w:type="character" w:customStyle="1" w:styleId="TextosinformatoCar">
    <w:name w:val="Texto sin formato Car"/>
    <w:basedOn w:val="Fuentedeprrafopredeter"/>
    <w:link w:val="Textosinformato"/>
    <w:uiPriority w:val="99"/>
    <w:semiHidden/>
    <w:rsid w:val="00C16154"/>
    <w:rPr>
      <w:rFonts w:ascii="Calibri" w:eastAsia="Calibri" w:hAnsi="Calibri" w:cs="Consolas"/>
      <w:szCs w:val="21"/>
    </w:rPr>
  </w:style>
  <w:style w:type="paragraph" w:styleId="Revisin">
    <w:name w:val="Revision"/>
    <w:hidden/>
    <w:uiPriority w:val="99"/>
    <w:semiHidden/>
    <w:rsid w:val="00A40A2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49343">
      <w:bodyDiv w:val="1"/>
      <w:marLeft w:val="0"/>
      <w:marRight w:val="0"/>
      <w:marTop w:val="0"/>
      <w:marBottom w:val="0"/>
      <w:divBdr>
        <w:top w:val="none" w:sz="0" w:space="0" w:color="auto"/>
        <w:left w:val="none" w:sz="0" w:space="0" w:color="auto"/>
        <w:bottom w:val="none" w:sz="0" w:space="0" w:color="auto"/>
        <w:right w:val="none" w:sz="0" w:space="0" w:color="auto"/>
      </w:divBdr>
    </w:div>
    <w:div w:id="98573522">
      <w:bodyDiv w:val="1"/>
      <w:marLeft w:val="0"/>
      <w:marRight w:val="0"/>
      <w:marTop w:val="0"/>
      <w:marBottom w:val="0"/>
      <w:divBdr>
        <w:top w:val="none" w:sz="0" w:space="0" w:color="auto"/>
        <w:left w:val="none" w:sz="0" w:space="0" w:color="auto"/>
        <w:bottom w:val="none" w:sz="0" w:space="0" w:color="auto"/>
        <w:right w:val="none" w:sz="0" w:space="0" w:color="auto"/>
      </w:divBdr>
    </w:div>
    <w:div w:id="314381820">
      <w:bodyDiv w:val="1"/>
      <w:marLeft w:val="0"/>
      <w:marRight w:val="0"/>
      <w:marTop w:val="0"/>
      <w:marBottom w:val="0"/>
      <w:divBdr>
        <w:top w:val="none" w:sz="0" w:space="0" w:color="auto"/>
        <w:left w:val="none" w:sz="0" w:space="0" w:color="auto"/>
        <w:bottom w:val="none" w:sz="0" w:space="0" w:color="auto"/>
        <w:right w:val="none" w:sz="0" w:space="0" w:color="auto"/>
      </w:divBdr>
      <w:divsChild>
        <w:div w:id="1220433996">
          <w:marLeft w:val="720"/>
          <w:marRight w:val="0"/>
          <w:marTop w:val="0"/>
          <w:marBottom w:val="0"/>
          <w:divBdr>
            <w:top w:val="none" w:sz="0" w:space="0" w:color="auto"/>
            <w:left w:val="none" w:sz="0" w:space="0" w:color="auto"/>
            <w:bottom w:val="none" w:sz="0" w:space="0" w:color="auto"/>
            <w:right w:val="none" w:sz="0" w:space="0" w:color="auto"/>
          </w:divBdr>
        </w:div>
        <w:div w:id="2016102766">
          <w:marLeft w:val="720"/>
          <w:marRight w:val="0"/>
          <w:marTop w:val="0"/>
          <w:marBottom w:val="0"/>
          <w:divBdr>
            <w:top w:val="none" w:sz="0" w:space="0" w:color="auto"/>
            <w:left w:val="none" w:sz="0" w:space="0" w:color="auto"/>
            <w:bottom w:val="none" w:sz="0" w:space="0" w:color="auto"/>
            <w:right w:val="none" w:sz="0" w:space="0" w:color="auto"/>
          </w:divBdr>
        </w:div>
      </w:divsChild>
    </w:div>
    <w:div w:id="368385343">
      <w:bodyDiv w:val="1"/>
      <w:marLeft w:val="0"/>
      <w:marRight w:val="0"/>
      <w:marTop w:val="0"/>
      <w:marBottom w:val="0"/>
      <w:divBdr>
        <w:top w:val="none" w:sz="0" w:space="0" w:color="auto"/>
        <w:left w:val="none" w:sz="0" w:space="0" w:color="auto"/>
        <w:bottom w:val="none" w:sz="0" w:space="0" w:color="auto"/>
        <w:right w:val="none" w:sz="0" w:space="0" w:color="auto"/>
      </w:divBdr>
      <w:divsChild>
        <w:div w:id="1651906158">
          <w:marLeft w:val="0"/>
          <w:marRight w:val="0"/>
          <w:marTop w:val="0"/>
          <w:marBottom w:val="0"/>
          <w:divBdr>
            <w:top w:val="none" w:sz="0" w:space="0" w:color="auto"/>
            <w:left w:val="none" w:sz="0" w:space="0" w:color="auto"/>
            <w:bottom w:val="none" w:sz="0" w:space="0" w:color="auto"/>
            <w:right w:val="none" w:sz="0" w:space="0" w:color="auto"/>
          </w:divBdr>
          <w:divsChild>
            <w:div w:id="1833134560">
              <w:marLeft w:val="0"/>
              <w:marRight w:val="0"/>
              <w:marTop w:val="0"/>
              <w:marBottom w:val="0"/>
              <w:divBdr>
                <w:top w:val="none" w:sz="0" w:space="0" w:color="auto"/>
                <w:left w:val="none" w:sz="0" w:space="0" w:color="auto"/>
                <w:bottom w:val="none" w:sz="0" w:space="0" w:color="auto"/>
                <w:right w:val="none" w:sz="0" w:space="0" w:color="auto"/>
              </w:divBdr>
              <w:divsChild>
                <w:div w:id="161625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015547">
      <w:bodyDiv w:val="1"/>
      <w:marLeft w:val="0"/>
      <w:marRight w:val="0"/>
      <w:marTop w:val="0"/>
      <w:marBottom w:val="0"/>
      <w:divBdr>
        <w:top w:val="none" w:sz="0" w:space="0" w:color="auto"/>
        <w:left w:val="none" w:sz="0" w:space="0" w:color="auto"/>
        <w:bottom w:val="none" w:sz="0" w:space="0" w:color="auto"/>
        <w:right w:val="none" w:sz="0" w:space="0" w:color="auto"/>
      </w:divBdr>
      <w:divsChild>
        <w:div w:id="713313119">
          <w:marLeft w:val="0"/>
          <w:marRight w:val="0"/>
          <w:marTop w:val="0"/>
          <w:marBottom w:val="0"/>
          <w:divBdr>
            <w:top w:val="none" w:sz="0" w:space="0" w:color="auto"/>
            <w:left w:val="none" w:sz="0" w:space="0" w:color="auto"/>
            <w:bottom w:val="none" w:sz="0" w:space="0" w:color="auto"/>
            <w:right w:val="none" w:sz="0" w:space="0" w:color="auto"/>
          </w:divBdr>
          <w:divsChild>
            <w:div w:id="64452964">
              <w:marLeft w:val="0"/>
              <w:marRight w:val="0"/>
              <w:marTop w:val="0"/>
              <w:marBottom w:val="0"/>
              <w:divBdr>
                <w:top w:val="none" w:sz="0" w:space="0" w:color="auto"/>
                <w:left w:val="none" w:sz="0" w:space="0" w:color="auto"/>
                <w:bottom w:val="none" w:sz="0" w:space="0" w:color="auto"/>
                <w:right w:val="none" w:sz="0" w:space="0" w:color="auto"/>
              </w:divBdr>
              <w:divsChild>
                <w:div w:id="185966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2762756">
      <w:bodyDiv w:val="1"/>
      <w:marLeft w:val="0"/>
      <w:marRight w:val="0"/>
      <w:marTop w:val="0"/>
      <w:marBottom w:val="0"/>
      <w:divBdr>
        <w:top w:val="none" w:sz="0" w:space="0" w:color="auto"/>
        <w:left w:val="none" w:sz="0" w:space="0" w:color="auto"/>
        <w:bottom w:val="none" w:sz="0" w:space="0" w:color="auto"/>
        <w:right w:val="none" w:sz="0" w:space="0" w:color="auto"/>
      </w:divBdr>
    </w:div>
    <w:div w:id="817958074">
      <w:bodyDiv w:val="1"/>
      <w:marLeft w:val="0"/>
      <w:marRight w:val="0"/>
      <w:marTop w:val="0"/>
      <w:marBottom w:val="0"/>
      <w:divBdr>
        <w:top w:val="none" w:sz="0" w:space="0" w:color="auto"/>
        <w:left w:val="none" w:sz="0" w:space="0" w:color="auto"/>
        <w:bottom w:val="none" w:sz="0" w:space="0" w:color="auto"/>
        <w:right w:val="none" w:sz="0" w:space="0" w:color="auto"/>
      </w:divBdr>
      <w:divsChild>
        <w:div w:id="213582149">
          <w:marLeft w:val="0"/>
          <w:marRight w:val="0"/>
          <w:marTop w:val="0"/>
          <w:marBottom w:val="0"/>
          <w:divBdr>
            <w:top w:val="none" w:sz="0" w:space="0" w:color="auto"/>
            <w:left w:val="none" w:sz="0" w:space="0" w:color="auto"/>
            <w:bottom w:val="none" w:sz="0" w:space="0" w:color="auto"/>
            <w:right w:val="none" w:sz="0" w:space="0" w:color="auto"/>
          </w:divBdr>
          <w:divsChild>
            <w:div w:id="290942794">
              <w:marLeft w:val="0"/>
              <w:marRight w:val="0"/>
              <w:marTop w:val="0"/>
              <w:marBottom w:val="0"/>
              <w:divBdr>
                <w:top w:val="none" w:sz="0" w:space="0" w:color="auto"/>
                <w:left w:val="none" w:sz="0" w:space="0" w:color="auto"/>
                <w:bottom w:val="none" w:sz="0" w:space="0" w:color="auto"/>
                <w:right w:val="none" w:sz="0" w:space="0" w:color="auto"/>
              </w:divBdr>
              <w:divsChild>
                <w:div w:id="23451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683362">
      <w:bodyDiv w:val="1"/>
      <w:marLeft w:val="0"/>
      <w:marRight w:val="0"/>
      <w:marTop w:val="0"/>
      <w:marBottom w:val="0"/>
      <w:divBdr>
        <w:top w:val="none" w:sz="0" w:space="0" w:color="auto"/>
        <w:left w:val="none" w:sz="0" w:space="0" w:color="auto"/>
        <w:bottom w:val="none" w:sz="0" w:space="0" w:color="auto"/>
        <w:right w:val="none" w:sz="0" w:space="0" w:color="auto"/>
      </w:divBdr>
      <w:divsChild>
        <w:div w:id="1170484148">
          <w:marLeft w:val="0"/>
          <w:marRight w:val="0"/>
          <w:marTop w:val="0"/>
          <w:marBottom w:val="0"/>
          <w:divBdr>
            <w:top w:val="none" w:sz="0" w:space="0" w:color="auto"/>
            <w:left w:val="none" w:sz="0" w:space="0" w:color="auto"/>
            <w:bottom w:val="none" w:sz="0" w:space="0" w:color="auto"/>
            <w:right w:val="none" w:sz="0" w:space="0" w:color="auto"/>
          </w:divBdr>
          <w:divsChild>
            <w:div w:id="1029642530">
              <w:marLeft w:val="0"/>
              <w:marRight w:val="0"/>
              <w:marTop w:val="0"/>
              <w:marBottom w:val="0"/>
              <w:divBdr>
                <w:top w:val="none" w:sz="0" w:space="0" w:color="auto"/>
                <w:left w:val="none" w:sz="0" w:space="0" w:color="auto"/>
                <w:bottom w:val="none" w:sz="0" w:space="0" w:color="auto"/>
                <w:right w:val="none" w:sz="0" w:space="0" w:color="auto"/>
              </w:divBdr>
              <w:divsChild>
                <w:div w:id="69962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908908">
      <w:bodyDiv w:val="1"/>
      <w:marLeft w:val="0"/>
      <w:marRight w:val="0"/>
      <w:marTop w:val="0"/>
      <w:marBottom w:val="0"/>
      <w:divBdr>
        <w:top w:val="none" w:sz="0" w:space="0" w:color="auto"/>
        <w:left w:val="none" w:sz="0" w:space="0" w:color="auto"/>
        <w:bottom w:val="none" w:sz="0" w:space="0" w:color="auto"/>
        <w:right w:val="none" w:sz="0" w:space="0" w:color="auto"/>
      </w:divBdr>
    </w:div>
    <w:div w:id="966157259">
      <w:bodyDiv w:val="1"/>
      <w:marLeft w:val="0"/>
      <w:marRight w:val="0"/>
      <w:marTop w:val="0"/>
      <w:marBottom w:val="0"/>
      <w:divBdr>
        <w:top w:val="none" w:sz="0" w:space="0" w:color="auto"/>
        <w:left w:val="none" w:sz="0" w:space="0" w:color="auto"/>
        <w:bottom w:val="none" w:sz="0" w:space="0" w:color="auto"/>
        <w:right w:val="none" w:sz="0" w:space="0" w:color="auto"/>
      </w:divBdr>
      <w:divsChild>
        <w:div w:id="516887874">
          <w:marLeft w:val="446"/>
          <w:marRight w:val="0"/>
          <w:marTop w:val="0"/>
          <w:marBottom w:val="0"/>
          <w:divBdr>
            <w:top w:val="none" w:sz="0" w:space="0" w:color="auto"/>
            <w:left w:val="none" w:sz="0" w:space="0" w:color="auto"/>
            <w:bottom w:val="none" w:sz="0" w:space="0" w:color="auto"/>
            <w:right w:val="none" w:sz="0" w:space="0" w:color="auto"/>
          </w:divBdr>
        </w:div>
        <w:div w:id="1556506374">
          <w:marLeft w:val="446"/>
          <w:marRight w:val="0"/>
          <w:marTop w:val="0"/>
          <w:marBottom w:val="0"/>
          <w:divBdr>
            <w:top w:val="none" w:sz="0" w:space="0" w:color="auto"/>
            <w:left w:val="none" w:sz="0" w:space="0" w:color="auto"/>
            <w:bottom w:val="none" w:sz="0" w:space="0" w:color="auto"/>
            <w:right w:val="none" w:sz="0" w:space="0" w:color="auto"/>
          </w:divBdr>
        </w:div>
        <w:div w:id="1293750237">
          <w:marLeft w:val="446"/>
          <w:marRight w:val="0"/>
          <w:marTop w:val="0"/>
          <w:marBottom w:val="0"/>
          <w:divBdr>
            <w:top w:val="none" w:sz="0" w:space="0" w:color="auto"/>
            <w:left w:val="none" w:sz="0" w:space="0" w:color="auto"/>
            <w:bottom w:val="none" w:sz="0" w:space="0" w:color="auto"/>
            <w:right w:val="none" w:sz="0" w:space="0" w:color="auto"/>
          </w:divBdr>
        </w:div>
        <w:div w:id="723911591">
          <w:marLeft w:val="446"/>
          <w:marRight w:val="0"/>
          <w:marTop w:val="0"/>
          <w:marBottom w:val="0"/>
          <w:divBdr>
            <w:top w:val="none" w:sz="0" w:space="0" w:color="auto"/>
            <w:left w:val="none" w:sz="0" w:space="0" w:color="auto"/>
            <w:bottom w:val="none" w:sz="0" w:space="0" w:color="auto"/>
            <w:right w:val="none" w:sz="0" w:space="0" w:color="auto"/>
          </w:divBdr>
        </w:div>
        <w:div w:id="745764362">
          <w:marLeft w:val="446"/>
          <w:marRight w:val="0"/>
          <w:marTop w:val="0"/>
          <w:marBottom w:val="0"/>
          <w:divBdr>
            <w:top w:val="none" w:sz="0" w:space="0" w:color="auto"/>
            <w:left w:val="none" w:sz="0" w:space="0" w:color="auto"/>
            <w:bottom w:val="none" w:sz="0" w:space="0" w:color="auto"/>
            <w:right w:val="none" w:sz="0" w:space="0" w:color="auto"/>
          </w:divBdr>
        </w:div>
        <w:div w:id="826869722">
          <w:marLeft w:val="446"/>
          <w:marRight w:val="0"/>
          <w:marTop w:val="0"/>
          <w:marBottom w:val="0"/>
          <w:divBdr>
            <w:top w:val="none" w:sz="0" w:space="0" w:color="auto"/>
            <w:left w:val="none" w:sz="0" w:space="0" w:color="auto"/>
            <w:bottom w:val="none" w:sz="0" w:space="0" w:color="auto"/>
            <w:right w:val="none" w:sz="0" w:space="0" w:color="auto"/>
          </w:divBdr>
        </w:div>
      </w:divsChild>
    </w:div>
    <w:div w:id="1061948436">
      <w:bodyDiv w:val="1"/>
      <w:marLeft w:val="0"/>
      <w:marRight w:val="0"/>
      <w:marTop w:val="0"/>
      <w:marBottom w:val="0"/>
      <w:divBdr>
        <w:top w:val="none" w:sz="0" w:space="0" w:color="auto"/>
        <w:left w:val="none" w:sz="0" w:space="0" w:color="auto"/>
        <w:bottom w:val="none" w:sz="0" w:space="0" w:color="auto"/>
        <w:right w:val="none" w:sz="0" w:space="0" w:color="auto"/>
      </w:divBdr>
      <w:divsChild>
        <w:div w:id="1776436714">
          <w:marLeft w:val="0"/>
          <w:marRight w:val="0"/>
          <w:marTop w:val="0"/>
          <w:marBottom w:val="0"/>
          <w:divBdr>
            <w:top w:val="none" w:sz="0" w:space="0" w:color="auto"/>
            <w:left w:val="none" w:sz="0" w:space="0" w:color="auto"/>
            <w:bottom w:val="none" w:sz="0" w:space="0" w:color="auto"/>
            <w:right w:val="none" w:sz="0" w:space="0" w:color="auto"/>
          </w:divBdr>
          <w:divsChild>
            <w:div w:id="1522163364">
              <w:marLeft w:val="0"/>
              <w:marRight w:val="0"/>
              <w:marTop w:val="0"/>
              <w:marBottom w:val="0"/>
              <w:divBdr>
                <w:top w:val="none" w:sz="0" w:space="0" w:color="auto"/>
                <w:left w:val="none" w:sz="0" w:space="0" w:color="auto"/>
                <w:bottom w:val="none" w:sz="0" w:space="0" w:color="auto"/>
                <w:right w:val="none" w:sz="0" w:space="0" w:color="auto"/>
              </w:divBdr>
              <w:divsChild>
                <w:div w:id="160198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235922">
      <w:bodyDiv w:val="1"/>
      <w:marLeft w:val="0"/>
      <w:marRight w:val="0"/>
      <w:marTop w:val="0"/>
      <w:marBottom w:val="0"/>
      <w:divBdr>
        <w:top w:val="none" w:sz="0" w:space="0" w:color="auto"/>
        <w:left w:val="none" w:sz="0" w:space="0" w:color="auto"/>
        <w:bottom w:val="none" w:sz="0" w:space="0" w:color="auto"/>
        <w:right w:val="none" w:sz="0" w:space="0" w:color="auto"/>
      </w:divBdr>
    </w:div>
    <w:div w:id="1396079562">
      <w:bodyDiv w:val="1"/>
      <w:marLeft w:val="0"/>
      <w:marRight w:val="0"/>
      <w:marTop w:val="0"/>
      <w:marBottom w:val="0"/>
      <w:divBdr>
        <w:top w:val="none" w:sz="0" w:space="0" w:color="auto"/>
        <w:left w:val="none" w:sz="0" w:space="0" w:color="auto"/>
        <w:bottom w:val="none" w:sz="0" w:space="0" w:color="auto"/>
        <w:right w:val="none" w:sz="0" w:space="0" w:color="auto"/>
      </w:divBdr>
    </w:div>
    <w:div w:id="1568108362">
      <w:bodyDiv w:val="1"/>
      <w:marLeft w:val="0"/>
      <w:marRight w:val="0"/>
      <w:marTop w:val="0"/>
      <w:marBottom w:val="0"/>
      <w:divBdr>
        <w:top w:val="none" w:sz="0" w:space="0" w:color="auto"/>
        <w:left w:val="none" w:sz="0" w:space="0" w:color="auto"/>
        <w:bottom w:val="none" w:sz="0" w:space="0" w:color="auto"/>
        <w:right w:val="none" w:sz="0" w:space="0" w:color="auto"/>
      </w:divBdr>
    </w:div>
    <w:div w:id="1651322712">
      <w:bodyDiv w:val="1"/>
      <w:marLeft w:val="0"/>
      <w:marRight w:val="0"/>
      <w:marTop w:val="0"/>
      <w:marBottom w:val="0"/>
      <w:divBdr>
        <w:top w:val="none" w:sz="0" w:space="0" w:color="auto"/>
        <w:left w:val="none" w:sz="0" w:space="0" w:color="auto"/>
        <w:bottom w:val="none" w:sz="0" w:space="0" w:color="auto"/>
        <w:right w:val="none" w:sz="0" w:space="0" w:color="auto"/>
      </w:divBdr>
    </w:div>
    <w:div w:id="1869295849">
      <w:bodyDiv w:val="1"/>
      <w:marLeft w:val="0"/>
      <w:marRight w:val="0"/>
      <w:marTop w:val="0"/>
      <w:marBottom w:val="0"/>
      <w:divBdr>
        <w:top w:val="none" w:sz="0" w:space="0" w:color="auto"/>
        <w:left w:val="none" w:sz="0" w:space="0" w:color="auto"/>
        <w:bottom w:val="none" w:sz="0" w:space="0" w:color="auto"/>
        <w:right w:val="none" w:sz="0" w:space="0" w:color="auto"/>
      </w:divBdr>
    </w:div>
    <w:div w:id="1959138035">
      <w:bodyDiv w:val="1"/>
      <w:marLeft w:val="0"/>
      <w:marRight w:val="0"/>
      <w:marTop w:val="0"/>
      <w:marBottom w:val="0"/>
      <w:divBdr>
        <w:top w:val="none" w:sz="0" w:space="0" w:color="auto"/>
        <w:left w:val="none" w:sz="0" w:space="0" w:color="auto"/>
        <w:bottom w:val="none" w:sz="0" w:space="0" w:color="auto"/>
        <w:right w:val="none" w:sz="0" w:space="0" w:color="auto"/>
      </w:divBdr>
    </w:div>
    <w:div w:id="2026516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6C5CE6-F3CB-4274-884F-E39EADB356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236</TotalTime>
  <Pages>26</Pages>
  <Words>11121</Words>
  <Characters>61166</Characters>
  <Application>Microsoft Office Word</Application>
  <DocSecurity>0</DocSecurity>
  <Lines>509</Lines>
  <Paragraphs>144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72143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Andres Orlando Ortegon Campo</dc:creator>
  <cp:lastModifiedBy>Maria Catalina Moreno Dussan</cp:lastModifiedBy>
  <cp:revision>3</cp:revision>
  <cp:lastPrinted>2018-11-25T23:28:00Z</cp:lastPrinted>
  <dcterms:created xsi:type="dcterms:W3CDTF">2019-02-05T16:43:00Z</dcterms:created>
  <dcterms:modified xsi:type="dcterms:W3CDTF">2019-02-05T21:48:00Z</dcterms:modified>
</cp:coreProperties>
</file>