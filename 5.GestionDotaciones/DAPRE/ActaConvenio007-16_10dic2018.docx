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781" w:type="dxa"/>
        <w:jc w:val="center"/>
        <w:tblLook w:val="04A0" w:firstRow="1" w:lastRow="0" w:firstColumn="1" w:lastColumn="0" w:noHBand="0" w:noVBand="1"/>
      </w:tblPr>
      <w:tblGrid>
        <w:gridCol w:w="1129"/>
        <w:gridCol w:w="501"/>
        <w:gridCol w:w="208"/>
        <w:gridCol w:w="2126"/>
        <w:gridCol w:w="142"/>
        <w:gridCol w:w="847"/>
        <w:gridCol w:w="1564"/>
        <w:gridCol w:w="39"/>
        <w:gridCol w:w="524"/>
        <w:gridCol w:w="286"/>
        <w:gridCol w:w="171"/>
        <w:gridCol w:w="587"/>
        <w:gridCol w:w="1657"/>
      </w:tblGrid>
      <w:tr w:rsidR="00C96B59" w:rsidRPr="00203CF9" w14:paraId="08649029" w14:textId="77777777" w:rsidTr="00CA2F59">
        <w:trPr>
          <w:trHeight w:val="422"/>
          <w:jc w:val="center"/>
        </w:trPr>
        <w:tc>
          <w:tcPr>
            <w:tcW w:w="1630" w:type="dxa"/>
            <w:gridSpan w:val="2"/>
            <w:tcBorders>
              <w:bottom w:val="single" w:sz="4" w:space="0" w:color="auto"/>
            </w:tcBorders>
            <w:shd w:val="clear" w:color="auto" w:fill="DEEAF6" w:themeFill="accent1" w:themeFillTint="33"/>
            <w:vAlign w:val="center"/>
          </w:tcPr>
          <w:p w14:paraId="6FF6800D" w14:textId="77777777" w:rsidR="00C96B59" w:rsidRPr="00DB600A" w:rsidRDefault="00C96B59">
            <w:pPr>
              <w:rPr>
                <w:rFonts w:cs="Arial"/>
              </w:rPr>
            </w:pPr>
            <w:r w:rsidRPr="00DB600A">
              <w:rPr>
                <w:rFonts w:cs="Arial"/>
              </w:rPr>
              <w:t>DEPENDENCIA:</w:t>
            </w:r>
          </w:p>
        </w:tc>
        <w:tc>
          <w:tcPr>
            <w:tcW w:w="8151" w:type="dxa"/>
            <w:gridSpan w:val="11"/>
            <w:vAlign w:val="center"/>
          </w:tcPr>
          <w:p w14:paraId="5E9B56FA" w14:textId="77777777" w:rsidR="00C96B59" w:rsidRPr="00856384" w:rsidRDefault="00856384" w:rsidP="00856384">
            <w:pPr>
              <w:jc w:val="center"/>
              <w:rPr>
                <w:rFonts w:cs="Arial"/>
                <w:b/>
              </w:rPr>
            </w:pPr>
            <w:r w:rsidRPr="00856384">
              <w:rPr>
                <w:rFonts w:cs="Arial"/>
                <w:b/>
              </w:rPr>
              <w:t>CONSEJERÍA PRESIDENCIAL PARA LA PRIMERA INFANCIA</w:t>
            </w:r>
          </w:p>
        </w:tc>
      </w:tr>
      <w:tr w:rsidR="00C96B59" w:rsidRPr="00203CF9" w14:paraId="03135D98" w14:textId="77777777" w:rsidTr="00CA2F59">
        <w:trPr>
          <w:trHeight w:val="414"/>
          <w:jc w:val="center"/>
        </w:trPr>
        <w:tc>
          <w:tcPr>
            <w:tcW w:w="1630" w:type="dxa"/>
            <w:gridSpan w:val="2"/>
            <w:tcBorders>
              <w:bottom w:val="nil"/>
            </w:tcBorders>
            <w:shd w:val="clear" w:color="auto" w:fill="DEEAF6" w:themeFill="accent1" w:themeFillTint="33"/>
            <w:vAlign w:val="center"/>
          </w:tcPr>
          <w:p w14:paraId="14FB387C" w14:textId="77777777" w:rsidR="00C96B59" w:rsidRPr="00DB600A" w:rsidRDefault="00C96B59">
            <w:pPr>
              <w:rPr>
                <w:rFonts w:cs="Arial"/>
              </w:rPr>
            </w:pPr>
            <w:r w:rsidRPr="00DB600A">
              <w:rPr>
                <w:rFonts w:cs="Arial"/>
              </w:rPr>
              <w:t>REUNIÓN DE:</w:t>
            </w:r>
          </w:p>
        </w:tc>
        <w:tc>
          <w:tcPr>
            <w:tcW w:w="4926" w:type="dxa"/>
            <w:gridSpan w:val="6"/>
            <w:tcBorders>
              <w:bottom w:val="single" w:sz="4" w:space="0" w:color="auto"/>
            </w:tcBorders>
            <w:vAlign w:val="center"/>
          </w:tcPr>
          <w:p w14:paraId="04B29A62" w14:textId="77777777" w:rsidR="00C96B59" w:rsidRPr="00203CF9" w:rsidRDefault="00856384" w:rsidP="00856384">
            <w:pPr>
              <w:jc w:val="center"/>
              <w:rPr>
                <w:rFonts w:cs="Arial"/>
              </w:rPr>
            </w:pPr>
            <w:r w:rsidRPr="009646D2">
              <w:rPr>
                <w:b/>
              </w:rPr>
              <w:t>Comité Técnico Convenio Marco Interadministrativo DAPRE - ICBF No. 007-16</w:t>
            </w:r>
          </w:p>
        </w:tc>
        <w:tc>
          <w:tcPr>
            <w:tcW w:w="981" w:type="dxa"/>
            <w:gridSpan w:val="3"/>
            <w:tcBorders>
              <w:bottom w:val="single" w:sz="4" w:space="0" w:color="auto"/>
            </w:tcBorders>
            <w:shd w:val="clear" w:color="auto" w:fill="DEEAF6" w:themeFill="accent1" w:themeFillTint="33"/>
            <w:vAlign w:val="center"/>
          </w:tcPr>
          <w:p w14:paraId="52D950F5" w14:textId="77777777" w:rsidR="00C96B59" w:rsidRPr="00DB600A" w:rsidRDefault="00C96B59" w:rsidP="00C96B59">
            <w:pPr>
              <w:jc w:val="center"/>
              <w:rPr>
                <w:rFonts w:cs="Arial"/>
              </w:rPr>
            </w:pPr>
            <w:r w:rsidRPr="00DB600A">
              <w:rPr>
                <w:rFonts w:cs="Arial"/>
              </w:rPr>
              <w:t xml:space="preserve">Acta </w:t>
            </w:r>
            <w:proofErr w:type="spellStart"/>
            <w:r w:rsidRPr="00DB600A">
              <w:rPr>
                <w:rFonts w:cs="Arial"/>
              </w:rPr>
              <w:t>N°</w:t>
            </w:r>
            <w:proofErr w:type="spellEnd"/>
          </w:p>
        </w:tc>
        <w:tc>
          <w:tcPr>
            <w:tcW w:w="2244" w:type="dxa"/>
            <w:gridSpan w:val="2"/>
            <w:tcBorders>
              <w:bottom w:val="single" w:sz="4" w:space="0" w:color="auto"/>
            </w:tcBorders>
            <w:vAlign w:val="center"/>
          </w:tcPr>
          <w:p w14:paraId="7603990C" w14:textId="77777777" w:rsidR="00C96B59" w:rsidRPr="00203CF9" w:rsidRDefault="00856384" w:rsidP="00B75850">
            <w:pPr>
              <w:jc w:val="center"/>
              <w:rPr>
                <w:rFonts w:cs="Arial"/>
              </w:rPr>
            </w:pPr>
            <w:r>
              <w:rPr>
                <w:rFonts w:cs="Arial"/>
              </w:rPr>
              <w:t>5 de 2018</w:t>
            </w:r>
          </w:p>
        </w:tc>
      </w:tr>
      <w:tr w:rsidR="00C96B59" w:rsidRPr="00203CF9" w14:paraId="54F54A79" w14:textId="77777777" w:rsidTr="00807BC3">
        <w:trPr>
          <w:trHeight w:val="70"/>
          <w:jc w:val="center"/>
        </w:trPr>
        <w:tc>
          <w:tcPr>
            <w:tcW w:w="9781" w:type="dxa"/>
            <w:gridSpan w:val="13"/>
            <w:tcBorders>
              <w:top w:val="single" w:sz="4" w:space="0" w:color="auto"/>
              <w:left w:val="nil"/>
              <w:bottom w:val="single" w:sz="4" w:space="0" w:color="auto"/>
              <w:right w:val="nil"/>
            </w:tcBorders>
            <w:vAlign w:val="center"/>
          </w:tcPr>
          <w:p w14:paraId="18FA49FE" w14:textId="77777777" w:rsidR="00C96B59" w:rsidRPr="00B75850" w:rsidRDefault="00C96B59">
            <w:pPr>
              <w:rPr>
                <w:rFonts w:cs="Arial"/>
                <w:sz w:val="20"/>
                <w:szCs w:val="20"/>
              </w:rPr>
            </w:pPr>
          </w:p>
        </w:tc>
      </w:tr>
      <w:tr w:rsidR="00203CF9" w:rsidRPr="00203CF9" w14:paraId="7BCD5DCD" w14:textId="77777777" w:rsidTr="00FF3EB4">
        <w:trPr>
          <w:trHeight w:val="436"/>
          <w:jc w:val="center"/>
        </w:trPr>
        <w:tc>
          <w:tcPr>
            <w:tcW w:w="1129" w:type="dxa"/>
            <w:tcBorders>
              <w:top w:val="single" w:sz="4" w:space="0" w:color="auto"/>
              <w:bottom w:val="single" w:sz="4" w:space="0" w:color="auto"/>
            </w:tcBorders>
            <w:shd w:val="clear" w:color="auto" w:fill="DEEAF6" w:themeFill="accent1" w:themeFillTint="33"/>
            <w:vAlign w:val="center"/>
          </w:tcPr>
          <w:p w14:paraId="6136F373" w14:textId="77777777" w:rsidR="00C96B59" w:rsidRPr="00DB600A" w:rsidRDefault="00C96B59" w:rsidP="00C96B59">
            <w:pPr>
              <w:jc w:val="center"/>
              <w:rPr>
                <w:rFonts w:cs="Arial"/>
              </w:rPr>
            </w:pPr>
            <w:r w:rsidRPr="00DB600A">
              <w:rPr>
                <w:rFonts w:cs="Arial"/>
              </w:rPr>
              <w:t>CIUDAD:</w:t>
            </w:r>
          </w:p>
        </w:tc>
        <w:tc>
          <w:tcPr>
            <w:tcW w:w="2835" w:type="dxa"/>
            <w:gridSpan w:val="3"/>
            <w:tcBorders>
              <w:top w:val="single" w:sz="4" w:space="0" w:color="auto"/>
              <w:bottom w:val="single" w:sz="4" w:space="0" w:color="auto"/>
            </w:tcBorders>
            <w:vAlign w:val="center"/>
          </w:tcPr>
          <w:p w14:paraId="14266769" w14:textId="77777777" w:rsidR="00C96B59" w:rsidRPr="00203CF9" w:rsidRDefault="00856384" w:rsidP="00C96B59">
            <w:pPr>
              <w:jc w:val="center"/>
              <w:rPr>
                <w:rFonts w:cs="Arial"/>
              </w:rPr>
            </w:pPr>
            <w:r>
              <w:rPr>
                <w:rFonts w:cs="Arial"/>
              </w:rPr>
              <w:t>BOGOTÁ</w:t>
            </w:r>
          </w:p>
        </w:tc>
        <w:tc>
          <w:tcPr>
            <w:tcW w:w="989" w:type="dxa"/>
            <w:gridSpan w:val="2"/>
            <w:tcBorders>
              <w:top w:val="single" w:sz="4" w:space="0" w:color="auto"/>
              <w:bottom w:val="single" w:sz="4" w:space="0" w:color="auto"/>
            </w:tcBorders>
            <w:shd w:val="clear" w:color="auto" w:fill="DEEAF6" w:themeFill="accent1" w:themeFillTint="33"/>
            <w:vAlign w:val="center"/>
          </w:tcPr>
          <w:p w14:paraId="2059D873" w14:textId="77777777" w:rsidR="00C96B59" w:rsidRPr="00DB600A" w:rsidRDefault="00C96B59" w:rsidP="00C96B59">
            <w:pPr>
              <w:jc w:val="center"/>
              <w:rPr>
                <w:rFonts w:cs="Arial"/>
              </w:rPr>
            </w:pPr>
            <w:r w:rsidRPr="00DB600A">
              <w:rPr>
                <w:rFonts w:cs="Arial"/>
              </w:rPr>
              <w:t>LUGAR:</w:t>
            </w:r>
          </w:p>
        </w:tc>
        <w:tc>
          <w:tcPr>
            <w:tcW w:w="2127" w:type="dxa"/>
            <w:gridSpan w:val="3"/>
            <w:tcBorders>
              <w:top w:val="single" w:sz="4" w:space="0" w:color="auto"/>
              <w:bottom w:val="single" w:sz="4" w:space="0" w:color="auto"/>
            </w:tcBorders>
            <w:vAlign w:val="center"/>
          </w:tcPr>
          <w:p w14:paraId="31D17B2F" w14:textId="77777777" w:rsidR="00C96B59" w:rsidRPr="00203CF9" w:rsidRDefault="00856384" w:rsidP="00C96B59">
            <w:pPr>
              <w:jc w:val="center"/>
              <w:rPr>
                <w:rFonts w:cs="Arial"/>
              </w:rPr>
            </w:pPr>
            <w:r>
              <w:rPr>
                <w:rFonts w:cs="Arial"/>
              </w:rPr>
              <w:t>PALACIO DE NARIÑO</w:t>
            </w:r>
          </w:p>
        </w:tc>
        <w:tc>
          <w:tcPr>
            <w:tcW w:w="1044" w:type="dxa"/>
            <w:gridSpan w:val="3"/>
            <w:tcBorders>
              <w:top w:val="single" w:sz="4" w:space="0" w:color="auto"/>
              <w:bottom w:val="single" w:sz="4" w:space="0" w:color="auto"/>
            </w:tcBorders>
            <w:shd w:val="clear" w:color="auto" w:fill="DEEAF6" w:themeFill="accent1" w:themeFillTint="33"/>
            <w:vAlign w:val="center"/>
          </w:tcPr>
          <w:p w14:paraId="4C6F97E2" w14:textId="77777777" w:rsidR="00C96B59" w:rsidRPr="00203CF9" w:rsidRDefault="00C96B59" w:rsidP="00C96B59">
            <w:pPr>
              <w:jc w:val="center"/>
              <w:rPr>
                <w:rFonts w:cs="Arial"/>
                <w:b/>
              </w:rPr>
            </w:pPr>
            <w:r w:rsidRPr="00DB600A">
              <w:rPr>
                <w:rFonts w:cs="Arial"/>
              </w:rPr>
              <w:t>FECHA</w:t>
            </w:r>
            <w:r w:rsidRPr="00203CF9">
              <w:rPr>
                <w:rFonts w:cs="Arial"/>
                <w:b/>
              </w:rPr>
              <w:t>:</w:t>
            </w:r>
          </w:p>
        </w:tc>
        <w:tc>
          <w:tcPr>
            <w:tcW w:w="1657" w:type="dxa"/>
            <w:tcBorders>
              <w:top w:val="single" w:sz="4" w:space="0" w:color="auto"/>
              <w:bottom w:val="single" w:sz="4" w:space="0" w:color="auto"/>
            </w:tcBorders>
            <w:vAlign w:val="center"/>
          </w:tcPr>
          <w:p w14:paraId="7022A2D3" w14:textId="77777777" w:rsidR="00C96B59" w:rsidRPr="00203CF9" w:rsidRDefault="00856384" w:rsidP="00856384">
            <w:pPr>
              <w:jc w:val="center"/>
              <w:rPr>
                <w:rFonts w:cs="Arial"/>
              </w:rPr>
            </w:pPr>
            <w:r>
              <w:rPr>
                <w:rFonts w:cs="Arial"/>
              </w:rPr>
              <w:t>2018/12</w:t>
            </w:r>
            <w:r w:rsidR="00203CF9" w:rsidRPr="00856384">
              <w:rPr>
                <w:rFonts w:cs="Arial"/>
              </w:rPr>
              <w:t>/</w:t>
            </w:r>
            <w:r>
              <w:rPr>
                <w:rFonts w:cs="Arial"/>
              </w:rPr>
              <w:t>10</w:t>
            </w:r>
          </w:p>
        </w:tc>
      </w:tr>
      <w:tr w:rsidR="00C96B59" w:rsidRPr="00203CF9" w14:paraId="2D818D1D" w14:textId="77777777" w:rsidTr="00807BC3">
        <w:trPr>
          <w:trHeight w:val="129"/>
          <w:jc w:val="center"/>
        </w:trPr>
        <w:tc>
          <w:tcPr>
            <w:tcW w:w="9781" w:type="dxa"/>
            <w:gridSpan w:val="13"/>
            <w:tcBorders>
              <w:top w:val="single" w:sz="4" w:space="0" w:color="auto"/>
              <w:left w:val="nil"/>
              <w:bottom w:val="single" w:sz="4" w:space="0" w:color="auto"/>
              <w:right w:val="nil"/>
            </w:tcBorders>
            <w:vAlign w:val="center"/>
          </w:tcPr>
          <w:p w14:paraId="10948A12" w14:textId="77777777" w:rsidR="00C96B59" w:rsidRPr="0071442A" w:rsidRDefault="00C96B59">
            <w:pPr>
              <w:rPr>
                <w:rFonts w:cs="Arial"/>
                <w:sz w:val="20"/>
                <w:szCs w:val="20"/>
              </w:rPr>
            </w:pPr>
          </w:p>
        </w:tc>
      </w:tr>
      <w:tr w:rsidR="00203CF9" w:rsidRPr="00203CF9" w14:paraId="17895178" w14:textId="77777777" w:rsidTr="00B75850">
        <w:trPr>
          <w:trHeight w:val="444"/>
          <w:jc w:val="center"/>
        </w:trPr>
        <w:tc>
          <w:tcPr>
            <w:tcW w:w="4106" w:type="dxa"/>
            <w:gridSpan w:val="5"/>
            <w:shd w:val="clear" w:color="auto" w:fill="DEEAF6" w:themeFill="accent1" w:themeFillTint="33"/>
            <w:vAlign w:val="center"/>
          </w:tcPr>
          <w:p w14:paraId="5E0F4A54" w14:textId="77777777" w:rsidR="00203CF9" w:rsidRPr="00DB600A" w:rsidRDefault="00203CF9" w:rsidP="00203CF9">
            <w:pPr>
              <w:jc w:val="center"/>
              <w:rPr>
                <w:rFonts w:cs="Arial"/>
              </w:rPr>
            </w:pPr>
            <w:r w:rsidRPr="00DB600A">
              <w:rPr>
                <w:rFonts w:cs="Arial"/>
              </w:rPr>
              <w:t>NOMBRE DE LOS ASISTENTES</w:t>
            </w:r>
          </w:p>
        </w:tc>
        <w:tc>
          <w:tcPr>
            <w:tcW w:w="5675" w:type="dxa"/>
            <w:gridSpan w:val="8"/>
            <w:shd w:val="clear" w:color="auto" w:fill="DEEAF6" w:themeFill="accent1" w:themeFillTint="33"/>
            <w:vAlign w:val="center"/>
          </w:tcPr>
          <w:p w14:paraId="0BA36C95" w14:textId="77777777" w:rsidR="00203CF9" w:rsidRPr="00DB600A" w:rsidRDefault="00203CF9" w:rsidP="00203CF9">
            <w:pPr>
              <w:jc w:val="center"/>
              <w:rPr>
                <w:rFonts w:cs="Arial"/>
              </w:rPr>
            </w:pPr>
            <w:r w:rsidRPr="00DB600A">
              <w:rPr>
                <w:rFonts w:cs="Arial"/>
              </w:rPr>
              <w:t>CARGOS</w:t>
            </w:r>
          </w:p>
        </w:tc>
      </w:tr>
      <w:tr w:rsidR="00203CF9" w:rsidRPr="00203CF9" w14:paraId="67939B23" w14:textId="77777777" w:rsidTr="00B75850">
        <w:trPr>
          <w:trHeight w:val="410"/>
          <w:jc w:val="center"/>
        </w:trPr>
        <w:tc>
          <w:tcPr>
            <w:tcW w:w="4106" w:type="dxa"/>
            <w:gridSpan w:val="5"/>
            <w:vAlign w:val="center"/>
          </w:tcPr>
          <w:p w14:paraId="0A072B0F" w14:textId="77777777" w:rsidR="00203CF9" w:rsidRPr="00203CF9" w:rsidRDefault="00856384">
            <w:pPr>
              <w:rPr>
                <w:rFonts w:cs="Arial"/>
              </w:rPr>
            </w:pPr>
            <w:r>
              <w:rPr>
                <w:rFonts w:cs="Arial"/>
              </w:rPr>
              <w:t>CAROLINA SALGADO LOZANO</w:t>
            </w:r>
          </w:p>
        </w:tc>
        <w:tc>
          <w:tcPr>
            <w:tcW w:w="5675" w:type="dxa"/>
            <w:gridSpan w:val="8"/>
            <w:vAlign w:val="center"/>
          </w:tcPr>
          <w:p w14:paraId="500B9658" w14:textId="77777777" w:rsidR="00203CF9" w:rsidRPr="00203CF9" w:rsidRDefault="00856384">
            <w:pPr>
              <w:rPr>
                <w:rFonts w:cs="Arial"/>
              </w:rPr>
            </w:pPr>
            <w:r>
              <w:rPr>
                <w:rFonts w:cs="Arial"/>
              </w:rPr>
              <w:t>Consejera Presidencial para la Primera Infancia</w:t>
            </w:r>
          </w:p>
        </w:tc>
      </w:tr>
      <w:tr w:rsidR="00203CF9" w:rsidRPr="00203CF9" w14:paraId="14AE6EF6" w14:textId="77777777" w:rsidTr="00B75850">
        <w:trPr>
          <w:trHeight w:val="416"/>
          <w:jc w:val="center"/>
        </w:trPr>
        <w:tc>
          <w:tcPr>
            <w:tcW w:w="4106" w:type="dxa"/>
            <w:gridSpan w:val="5"/>
            <w:tcBorders>
              <w:bottom w:val="single" w:sz="4" w:space="0" w:color="auto"/>
            </w:tcBorders>
            <w:vAlign w:val="center"/>
          </w:tcPr>
          <w:p w14:paraId="24B38082" w14:textId="77777777" w:rsidR="00203CF9" w:rsidRPr="00203CF9" w:rsidRDefault="007571C7">
            <w:pPr>
              <w:rPr>
                <w:rFonts w:cs="Arial"/>
              </w:rPr>
            </w:pPr>
            <w:r>
              <w:rPr>
                <w:rFonts w:cs="Arial"/>
              </w:rPr>
              <w:t>ADRIANA SÁNCHEZ SIERRA</w:t>
            </w:r>
          </w:p>
        </w:tc>
        <w:tc>
          <w:tcPr>
            <w:tcW w:w="5675" w:type="dxa"/>
            <w:gridSpan w:val="8"/>
            <w:tcBorders>
              <w:bottom w:val="single" w:sz="4" w:space="0" w:color="auto"/>
            </w:tcBorders>
            <w:vAlign w:val="center"/>
          </w:tcPr>
          <w:p w14:paraId="1555B932" w14:textId="77777777" w:rsidR="00203CF9" w:rsidRPr="007571C7" w:rsidRDefault="007571C7">
            <w:pPr>
              <w:rPr>
                <w:rFonts w:cs="Arial"/>
              </w:rPr>
            </w:pPr>
            <w:r w:rsidRPr="007571C7">
              <w:rPr>
                <w:bCs/>
                <w:color w:val="000000"/>
                <w:lang w:val="es-ES" w:eastAsia="es-CO"/>
              </w:rPr>
              <w:t>Subdirectora de Articulación Nacional – SNBF</w:t>
            </w:r>
            <w:r>
              <w:rPr>
                <w:bCs/>
                <w:color w:val="000000"/>
                <w:lang w:val="es-ES" w:eastAsia="es-CO"/>
              </w:rPr>
              <w:t xml:space="preserve"> - ICBF</w:t>
            </w:r>
          </w:p>
        </w:tc>
      </w:tr>
      <w:tr w:rsidR="00856384" w:rsidRPr="00203CF9" w14:paraId="35082350" w14:textId="77777777" w:rsidTr="00B75850">
        <w:trPr>
          <w:trHeight w:val="422"/>
          <w:jc w:val="center"/>
        </w:trPr>
        <w:tc>
          <w:tcPr>
            <w:tcW w:w="4106" w:type="dxa"/>
            <w:gridSpan w:val="5"/>
            <w:tcBorders>
              <w:bottom w:val="single" w:sz="4" w:space="0" w:color="auto"/>
            </w:tcBorders>
            <w:vAlign w:val="center"/>
          </w:tcPr>
          <w:p w14:paraId="02E384E6" w14:textId="77777777" w:rsidR="00856384" w:rsidRPr="00203CF9" w:rsidRDefault="007571C7">
            <w:pPr>
              <w:rPr>
                <w:rFonts w:cs="Arial"/>
              </w:rPr>
            </w:pPr>
            <w:r>
              <w:rPr>
                <w:rFonts w:cs="Arial"/>
              </w:rPr>
              <w:t>DERLY FAJARDO</w:t>
            </w:r>
          </w:p>
        </w:tc>
        <w:tc>
          <w:tcPr>
            <w:tcW w:w="5675" w:type="dxa"/>
            <w:gridSpan w:val="8"/>
            <w:tcBorders>
              <w:bottom w:val="single" w:sz="4" w:space="0" w:color="auto"/>
            </w:tcBorders>
            <w:vAlign w:val="center"/>
          </w:tcPr>
          <w:p w14:paraId="6D6E2180" w14:textId="77777777" w:rsidR="00856384" w:rsidRPr="007571C7" w:rsidRDefault="005714DE">
            <w:pPr>
              <w:rPr>
                <w:rFonts w:cs="Arial"/>
              </w:rPr>
            </w:pPr>
            <w:r>
              <w:t xml:space="preserve">Contratista - </w:t>
            </w:r>
            <w:r w:rsidR="007571C7" w:rsidRPr="007571C7">
              <w:t>Dirección de Primera Infancia</w:t>
            </w:r>
            <w:r w:rsidR="007571C7">
              <w:t xml:space="preserve">- </w:t>
            </w:r>
            <w:r w:rsidR="007571C7">
              <w:rPr>
                <w:bCs/>
                <w:color w:val="000000"/>
                <w:lang w:val="es-ES" w:eastAsia="es-CO"/>
              </w:rPr>
              <w:t>ICBF</w:t>
            </w:r>
          </w:p>
        </w:tc>
      </w:tr>
      <w:tr w:rsidR="00856384" w:rsidRPr="00203CF9" w14:paraId="03E49BD8" w14:textId="77777777" w:rsidTr="00B75850">
        <w:trPr>
          <w:trHeight w:val="422"/>
          <w:jc w:val="center"/>
        </w:trPr>
        <w:tc>
          <w:tcPr>
            <w:tcW w:w="4106" w:type="dxa"/>
            <w:gridSpan w:val="5"/>
            <w:tcBorders>
              <w:bottom w:val="single" w:sz="4" w:space="0" w:color="auto"/>
            </w:tcBorders>
            <w:vAlign w:val="center"/>
          </w:tcPr>
          <w:p w14:paraId="143F8F8E" w14:textId="77777777" w:rsidR="00856384" w:rsidRPr="00203CF9" w:rsidRDefault="007571C7">
            <w:pPr>
              <w:rPr>
                <w:rFonts w:cs="Arial"/>
              </w:rPr>
            </w:pPr>
            <w:r>
              <w:rPr>
                <w:rFonts w:cs="Arial"/>
              </w:rPr>
              <w:t>INÉS ELVIRA MONTEALEGRE MARTÍNEZ</w:t>
            </w:r>
          </w:p>
        </w:tc>
        <w:tc>
          <w:tcPr>
            <w:tcW w:w="5675" w:type="dxa"/>
            <w:gridSpan w:val="8"/>
            <w:tcBorders>
              <w:bottom w:val="single" w:sz="4" w:space="0" w:color="auto"/>
            </w:tcBorders>
            <w:vAlign w:val="center"/>
          </w:tcPr>
          <w:p w14:paraId="6572E5BE" w14:textId="77777777" w:rsidR="00856384" w:rsidRPr="00203CF9" w:rsidRDefault="007571C7" w:rsidP="007571C7">
            <w:pPr>
              <w:rPr>
                <w:rFonts w:cs="Arial"/>
              </w:rPr>
            </w:pPr>
            <w:r>
              <w:rPr>
                <w:rFonts w:cs="Arial"/>
              </w:rPr>
              <w:t>Asesora – Consejería para la Primera Infancia</w:t>
            </w:r>
          </w:p>
        </w:tc>
      </w:tr>
      <w:tr w:rsidR="00856384" w:rsidRPr="00203CF9" w14:paraId="1B33B7E1" w14:textId="77777777" w:rsidTr="00B75850">
        <w:trPr>
          <w:trHeight w:val="422"/>
          <w:jc w:val="center"/>
        </w:trPr>
        <w:tc>
          <w:tcPr>
            <w:tcW w:w="4106" w:type="dxa"/>
            <w:gridSpan w:val="5"/>
            <w:tcBorders>
              <w:bottom w:val="single" w:sz="4" w:space="0" w:color="auto"/>
            </w:tcBorders>
            <w:vAlign w:val="center"/>
          </w:tcPr>
          <w:p w14:paraId="743B5D92" w14:textId="77777777" w:rsidR="00856384" w:rsidRPr="00203CF9" w:rsidRDefault="007571C7">
            <w:pPr>
              <w:rPr>
                <w:rFonts w:cs="Arial"/>
              </w:rPr>
            </w:pPr>
            <w:r>
              <w:rPr>
                <w:rFonts w:cs="Arial"/>
              </w:rPr>
              <w:t>NATALIA QUIÑONES ANDRADE</w:t>
            </w:r>
          </w:p>
        </w:tc>
        <w:tc>
          <w:tcPr>
            <w:tcW w:w="5675" w:type="dxa"/>
            <w:gridSpan w:val="8"/>
            <w:tcBorders>
              <w:bottom w:val="single" w:sz="4" w:space="0" w:color="auto"/>
            </w:tcBorders>
            <w:vAlign w:val="center"/>
          </w:tcPr>
          <w:p w14:paraId="24819B68" w14:textId="77777777" w:rsidR="00856384" w:rsidRPr="00203CF9" w:rsidRDefault="007571C7">
            <w:pPr>
              <w:rPr>
                <w:rFonts w:cs="Arial"/>
              </w:rPr>
            </w:pPr>
            <w:r>
              <w:rPr>
                <w:rFonts w:cs="Arial"/>
              </w:rPr>
              <w:t>Asesora – Consejería para la Primera Infancia</w:t>
            </w:r>
          </w:p>
        </w:tc>
      </w:tr>
      <w:tr w:rsidR="00856384" w:rsidRPr="00203CF9" w14:paraId="3354FA75" w14:textId="77777777" w:rsidTr="00B75850">
        <w:trPr>
          <w:trHeight w:val="422"/>
          <w:jc w:val="center"/>
        </w:trPr>
        <w:tc>
          <w:tcPr>
            <w:tcW w:w="4106" w:type="dxa"/>
            <w:gridSpan w:val="5"/>
            <w:tcBorders>
              <w:bottom w:val="single" w:sz="4" w:space="0" w:color="auto"/>
            </w:tcBorders>
            <w:vAlign w:val="center"/>
          </w:tcPr>
          <w:p w14:paraId="2A21F713" w14:textId="77777777" w:rsidR="00856384" w:rsidRPr="00203CF9" w:rsidRDefault="007571C7">
            <w:pPr>
              <w:rPr>
                <w:rFonts w:cs="Arial"/>
              </w:rPr>
            </w:pPr>
            <w:r>
              <w:rPr>
                <w:rFonts w:cs="Arial"/>
              </w:rPr>
              <w:t>CATHERINE ANGÉLICA CUENCA GÓMEZ</w:t>
            </w:r>
          </w:p>
        </w:tc>
        <w:tc>
          <w:tcPr>
            <w:tcW w:w="5675" w:type="dxa"/>
            <w:gridSpan w:val="8"/>
            <w:tcBorders>
              <w:bottom w:val="single" w:sz="4" w:space="0" w:color="auto"/>
            </w:tcBorders>
            <w:vAlign w:val="center"/>
          </w:tcPr>
          <w:p w14:paraId="7410608D" w14:textId="77777777" w:rsidR="00856384" w:rsidRPr="00203CF9" w:rsidRDefault="007571C7">
            <w:pPr>
              <w:rPr>
                <w:rFonts w:cs="Arial"/>
              </w:rPr>
            </w:pPr>
            <w:r>
              <w:rPr>
                <w:rFonts w:cs="Arial"/>
              </w:rPr>
              <w:t>Contratista ICBF - SNBF</w:t>
            </w:r>
          </w:p>
        </w:tc>
      </w:tr>
      <w:tr w:rsidR="00856384" w:rsidRPr="00203CF9" w14:paraId="329E1BA7" w14:textId="77777777" w:rsidTr="00B75850">
        <w:trPr>
          <w:trHeight w:val="422"/>
          <w:jc w:val="center"/>
        </w:trPr>
        <w:tc>
          <w:tcPr>
            <w:tcW w:w="4106" w:type="dxa"/>
            <w:gridSpan w:val="5"/>
            <w:tcBorders>
              <w:bottom w:val="single" w:sz="4" w:space="0" w:color="auto"/>
            </w:tcBorders>
            <w:vAlign w:val="center"/>
          </w:tcPr>
          <w:p w14:paraId="5E193072" w14:textId="77777777" w:rsidR="00856384" w:rsidRPr="00203CF9" w:rsidRDefault="007571C7">
            <w:pPr>
              <w:rPr>
                <w:rFonts w:cs="Arial"/>
              </w:rPr>
            </w:pPr>
            <w:r>
              <w:rPr>
                <w:rFonts w:cs="Arial"/>
              </w:rPr>
              <w:t>PAULA ANDREA OSPINA P</w:t>
            </w:r>
          </w:p>
        </w:tc>
        <w:tc>
          <w:tcPr>
            <w:tcW w:w="5675" w:type="dxa"/>
            <w:gridSpan w:val="8"/>
            <w:tcBorders>
              <w:bottom w:val="single" w:sz="4" w:space="0" w:color="auto"/>
            </w:tcBorders>
            <w:vAlign w:val="center"/>
          </w:tcPr>
          <w:p w14:paraId="07646C5F" w14:textId="77777777" w:rsidR="00856384" w:rsidRPr="00203CF9" w:rsidRDefault="007571C7">
            <w:pPr>
              <w:rPr>
                <w:rFonts w:cs="Arial"/>
              </w:rPr>
            </w:pPr>
            <w:r>
              <w:rPr>
                <w:rFonts w:cs="Arial"/>
              </w:rPr>
              <w:t>Contratista ICBF - SOAPI</w:t>
            </w:r>
          </w:p>
        </w:tc>
      </w:tr>
      <w:tr w:rsidR="00856384" w:rsidRPr="00203CF9" w14:paraId="342C736A" w14:textId="77777777" w:rsidTr="00B75850">
        <w:trPr>
          <w:trHeight w:val="422"/>
          <w:jc w:val="center"/>
        </w:trPr>
        <w:tc>
          <w:tcPr>
            <w:tcW w:w="4106" w:type="dxa"/>
            <w:gridSpan w:val="5"/>
            <w:tcBorders>
              <w:bottom w:val="single" w:sz="4" w:space="0" w:color="auto"/>
            </w:tcBorders>
            <w:vAlign w:val="center"/>
          </w:tcPr>
          <w:p w14:paraId="7697B6C6" w14:textId="77777777" w:rsidR="00856384" w:rsidRPr="00203CF9" w:rsidRDefault="007571C7">
            <w:pPr>
              <w:rPr>
                <w:rFonts w:cs="Arial"/>
              </w:rPr>
            </w:pPr>
            <w:r>
              <w:rPr>
                <w:rFonts w:cs="Arial"/>
              </w:rPr>
              <w:t>SANDRA SOTELO CÁRDENAS</w:t>
            </w:r>
          </w:p>
        </w:tc>
        <w:tc>
          <w:tcPr>
            <w:tcW w:w="5675" w:type="dxa"/>
            <w:gridSpan w:val="8"/>
            <w:tcBorders>
              <w:bottom w:val="single" w:sz="4" w:space="0" w:color="auto"/>
            </w:tcBorders>
            <w:vAlign w:val="center"/>
          </w:tcPr>
          <w:p w14:paraId="354BB35B" w14:textId="77777777" w:rsidR="00856384" w:rsidRPr="00203CF9" w:rsidRDefault="007571C7">
            <w:pPr>
              <w:rPr>
                <w:rFonts w:cs="Arial"/>
              </w:rPr>
            </w:pPr>
            <w:r>
              <w:rPr>
                <w:rFonts w:cs="Arial"/>
              </w:rPr>
              <w:t xml:space="preserve">Contratista ICBF - </w:t>
            </w:r>
            <w:r w:rsidRPr="00010464">
              <w:rPr>
                <w:rFonts w:cs="Arial"/>
              </w:rPr>
              <w:t>Grupo de Infraestructura Inmobiliaria</w:t>
            </w:r>
            <w:r>
              <w:rPr>
                <w:rFonts w:cs="Arial"/>
              </w:rPr>
              <w:t xml:space="preserve"> ICBF</w:t>
            </w:r>
          </w:p>
        </w:tc>
      </w:tr>
      <w:tr w:rsidR="00856384" w:rsidRPr="00203CF9" w14:paraId="4B14927C" w14:textId="77777777" w:rsidTr="00B75850">
        <w:trPr>
          <w:trHeight w:val="422"/>
          <w:jc w:val="center"/>
        </w:trPr>
        <w:tc>
          <w:tcPr>
            <w:tcW w:w="4106" w:type="dxa"/>
            <w:gridSpan w:val="5"/>
            <w:tcBorders>
              <w:bottom w:val="single" w:sz="4" w:space="0" w:color="auto"/>
            </w:tcBorders>
            <w:vAlign w:val="center"/>
          </w:tcPr>
          <w:p w14:paraId="28547CAE" w14:textId="77777777" w:rsidR="00856384" w:rsidRPr="00203CF9" w:rsidRDefault="007571C7">
            <w:pPr>
              <w:rPr>
                <w:rFonts w:cs="Arial"/>
              </w:rPr>
            </w:pPr>
            <w:r>
              <w:rPr>
                <w:rFonts w:cs="Arial"/>
              </w:rPr>
              <w:t>DORIS PATRICIA BARÓN CÁRDENAS</w:t>
            </w:r>
          </w:p>
        </w:tc>
        <w:tc>
          <w:tcPr>
            <w:tcW w:w="5675" w:type="dxa"/>
            <w:gridSpan w:val="8"/>
            <w:tcBorders>
              <w:bottom w:val="single" w:sz="4" w:space="0" w:color="auto"/>
            </w:tcBorders>
            <w:vAlign w:val="center"/>
          </w:tcPr>
          <w:p w14:paraId="4C3FEA83" w14:textId="77777777" w:rsidR="00856384" w:rsidRPr="00203CF9" w:rsidRDefault="007571C7">
            <w:pPr>
              <w:rPr>
                <w:rFonts w:cs="Arial"/>
              </w:rPr>
            </w:pPr>
            <w:r>
              <w:rPr>
                <w:rFonts w:cs="Arial"/>
              </w:rPr>
              <w:t>Asesora – Consejería para la Primera Infancia</w:t>
            </w:r>
          </w:p>
        </w:tc>
      </w:tr>
      <w:tr w:rsidR="007571C7" w:rsidRPr="00203CF9" w14:paraId="77FFA7DF" w14:textId="77777777" w:rsidTr="00B75850">
        <w:trPr>
          <w:trHeight w:val="422"/>
          <w:jc w:val="center"/>
        </w:trPr>
        <w:tc>
          <w:tcPr>
            <w:tcW w:w="4106" w:type="dxa"/>
            <w:gridSpan w:val="5"/>
            <w:tcBorders>
              <w:bottom w:val="single" w:sz="4" w:space="0" w:color="auto"/>
            </w:tcBorders>
            <w:vAlign w:val="center"/>
          </w:tcPr>
          <w:p w14:paraId="6F44724A" w14:textId="77777777" w:rsidR="007571C7" w:rsidRPr="00203CF9" w:rsidRDefault="007571C7" w:rsidP="007571C7">
            <w:pPr>
              <w:rPr>
                <w:rFonts w:cs="Arial"/>
              </w:rPr>
            </w:pPr>
            <w:r>
              <w:rPr>
                <w:rFonts w:cs="Arial"/>
              </w:rPr>
              <w:t>NATHALIA MOSQUERA PALOMEQUE</w:t>
            </w:r>
          </w:p>
        </w:tc>
        <w:tc>
          <w:tcPr>
            <w:tcW w:w="5675" w:type="dxa"/>
            <w:gridSpan w:val="8"/>
            <w:tcBorders>
              <w:bottom w:val="single" w:sz="4" w:space="0" w:color="auto"/>
            </w:tcBorders>
          </w:tcPr>
          <w:p w14:paraId="2FE17985" w14:textId="77777777" w:rsidR="007571C7" w:rsidRDefault="007571C7" w:rsidP="007571C7">
            <w:r>
              <w:rPr>
                <w:rFonts w:cs="Arial"/>
              </w:rPr>
              <w:t>Contratista</w:t>
            </w:r>
            <w:r w:rsidRPr="00BF4FC4">
              <w:rPr>
                <w:rFonts w:cs="Arial"/>
              </w:rPr>
              <w:t xml:space="preserve"> – Consejería para la Primera Infancia</w:t>
            </w:r>
          </w:p>
        </w:tc>
      </w:tr>
      <w:tr w:rsidR="007571C7" w:rsidRPr="00203CF9" w14:paraId="1947F38A" w14:textId="77777777" w:rsidTr="00B75850">
        <w:trPr>
          <w:trHeight w:val="422"/>
          <w:jc w:val="center"/>
        </w:trPr>
        <w:tc>
          <w:tcPr>
            <w:tcW w:w="4106" w:type="dxa"/>
            <w:gridSpan w:val="5"/>
            <w:tcBorders>
              <w:bottom w:val="single" w:sz="4" w:space="0" w:color="auto"/>
            </w:tcBorders>
            <w:vAlign w:val="center"/>
          </w:tcPr>
          <w:p w14:paraId="25D81DEF" w14:textId="77777777" w:rsidR="007571C7" w:rsidRPr="00203CF9" w:rsidRDefault="007571C7" w:rsidP="007571C7">
            <w:pPr>
              <w:rPr>
                <w:rFonts w:cs="Arial"/>
              </w:rPr>
            </w:pPr>
            <w:r>
              <w:rPr>
                <w:rFonts w:cs="Arial"/>
              </w:rPr>
              <w:t>SANDRA PATRICIA PINEDA ARTEAGA</w:t>
            </w:r>
          </w:p>
        </w:tc>
        <w:tc>
          <w:tcPr>
            <w:tcW w:w="5675" w:type="dxa"/>
            <w:gridSpan w:val="8"/>
            <w:tcBorders>
              <w:bottom w:val="single" w:sz="4" w:space="0" w:color="auto"/>
            </w:tcBorders>
          </w:tcPr>
          <w:p w14:paraId="6F01207B" w14:textId="77777777" w:rsidR="007571C7" w:rsidRDefault="007571C7" w:rsidP="007571C7">
            <w:r>
              <w:rPr>
                <w:rFonts w:cs="Arial"/>
              </w:rPr>
              <w:t>Contratista</w:t>
            </w:r>
            <w:r w:rsidRPr="00BF4FC4">
              <w:rPr>
                <w:rFonts w:cs="Arial"/>
              </w:rPr>
              <w:t xml:space="preserve"> – Consejería para la Primera Infancia</w:t>
            </w:r>
          </w:p>
        </w:tc>
      </w:tr>
      <w:tr w:rsidR="007571C7" w:rsidRPr="00203CF9" w14:paraId="320E57F5" w14:textId="77777777" w:rsidTr="00B75850">
        <w:trPr>
          <w:trHeight w:val="422"/>
          <w:jc w:val="center"/>
        </w:trPr>
        <w:tc>
          <w:tcPr>
            <w:tcW w:w="4106" w:type="dxa"/>
            <w:gridSpan w:val="5"/>
            <w:tcBorders>
              <w:bottom w:val="single" w:sz="4" w:space="0" w:color="auto"/>
            </w:tcBorders>
            <w:vAlign w:val="center"/>
          </w:tcPr>
          <w:p w14:paraId="7856BB7D" w14:textId="77777777" w:rsidR="007571C7" w:rsidRPr="00203CF9" w:rsidRDefault="007571C7" w:rsidP="007571C7">
            <w:pPr>
              <w:rPr>
                <w:rFonts w:cs="Arial"/>
              </w:rPr>
            </w:pPr>
            <w:r>
              <w:rPr>
                <w:rFonts w:cs="Arial"/>
              </w:rPr>
              <w:t>LUCÍA CAROLINA TORRES RODRÍGUEZ</w:t>
            </w:r>
          </w:p>
        </w:tc>
        <w:tc>
          <w:tcPr>
            <w:tcW w:w="5675" w:type="dxa"/>
            <w:gridSpan w:val="8"/>
            <w:tcBorders>
              <w:bottom w:val="single" w:sz="4" w:space="0" w:color="auto"/>
            </w:tcBorders>
          </w:tcPr>
          <w:p w14:paraId="326399C1" w14:textId="77777777" w:rsidR="007571C7" w:rsidRDefault="007571C7" w:rsidP="007571C7">
            <w:r>
              <w:rPr>
                <w:rFonts w:cs="Arial"/>
              </w:rPr>
              <w:t>Contratista</w:t>
            </w:r>
            <w:r w:rsidRPr="00BF4FC4">
              <w:rPr>
                <w:rFonts w:cs="Arial"/>
              </w:rPr>
              <w:t xml:space="preserve"> – Consejería para la Primera Infancia</w:t>
            </w:r>
          </w:p>
        </w:tc>
      </w:tr>
      <w:tr w:rsidR="00203CF9" w:rsidRPr="00203CF9" w14:paraId="6AB31A54" w14:textId="77777777" w:rsidTr="00B75850">
        <w:trPr>
          <w:trHeight w:val="422"/>
          <w:jc w:val="center"/>
        </w:trPr>
        <w:tc>
          <w:tcPr>
            <w:tcW w:w="4106" w:type="dxa"/>
            <w:gridSpan w:val="5"/>
            <w:tcBorders>
              <w:bottom w:val="single" w:sz="4" w:space="0" w:color="auto"/>
            </w:tcBorders>
            <w:vAlign w:val="center"/>
          </w:tcPr>
          <w:p w14:paraId="6B51197C" w14:textId="77777777" w:rsidR="00203CF9" w:rsidRPr="00203CF9" w:rsidRDefault="00B75850">
            <w:pPr>
              <w:rPr>
                <w:rFonts w:cs="Arial"/>
              </w:rPr>
            </w:pPr>
            <w:r>
              <w:rPr>
                <w:rFonts w:cs="Arial"/>
              </w:rPr>
              <w:t>IDALY CARDOZO SANABRIA</w:t>
            </w:r>
          </w:p>
        </w:tc>
        <w:tc>
          <w:tcPr>
            <w:tcW w:w="5675" w:type="dxa"/>
            <w:gridSpan w:val="8"/>
            <w:tcBorders>
              <w:bottom w:val="single" w:sz="4" w:space="0" w:color="auto"/>
            </w:tcBorders>
            <w:vAlign w:val="center"/>
          </w:tcPr>
          <w:p w14:paraId="214B8ED4" w14:textId="77777777" w:rsidR="00203CF9" w:rsidRPr="00203CF9" w:rsidRDefault="00B75850">
            <w:pPr>
              <w:rPr>
                <w:rFonts w:cs="Arial"/>
              </w:rPr>
            </w:pPr>
            <w:r>
              <w:rPr>
                <w:rFonts w:cs="Arial"/>
              </w:rPr>
              <w:t>Secretaria Ejecutiva</w:t>
            </w:r>
            <w:r w:rsidRPr="00BF4FC4">
              <w:rPr>
                <w:rFonts w:cs="Arial"/>
              </w:rPr>
              <w:t xml:space="preserve"> – Consejería para la Primera Infancia</w:t>
            </w:r>
          </w:p>
        </w:tc>
      </w:tr>
      <w:tr w:rsidR="00203CF9" w:rsidRPr="00203CF9" w14:paraId="23954E88" w14:textId="77777777" w:rsidTr="00203CF9">
        <w:trPr>
          <w:trHeight w:val="270"/>
          <w:jc w:val="center"/>
        </w:trPr>
        <w:tc>
          <w:tcPr>
            <w:tcW w:w="9781" w:type="dxa"/>
            <w:gridSpan w:val="13"/>
            <w:tcBorders>
              <w:top w:val="single" w:sz="4" w:space="0" w:color="auto"/>
              <w:left w:val="nil"/>
              <w:bottom w:val="single" w:sz="4" w:space="0" w:color="auto"/>
              <w:right w:val="nil"/>
            </w:tcBorders>
            <w:vAlign w:val="center"/>
          </w:tcPr>
          <w:p w14:paraId="7405F502" w14:textId="77777777" w:rsidR="00203CF9" w:rsidRPr="0071442A" w:rsidRDefault="00203CF9">
            <w:pPr>
              <w:rPr>
                <w:rFonts w:cs="Arial"/>
                <w:sz w:val="20"/>
                <w:szCs w:val="20"/>
              </w:rPr>
            </w:pPr>
          </w:p>
        </w:tc>
      </w:tr>
      <w:tr w:rsidR="00203CF9" w:rsidRPr="00203CF9" w14:paraId="3D5FA1BD" w14:textId="77777777" w:rsidTr="00FF3EB4">
        <w:trPr>
          <w:trHeight w:val="408"/>
          <w:jc w:val="center"/>
        </w:trPr>
        <w:tc>
          <w:tcPr>
            <w:tcW w:w="9781" w:type="dxa"/>
            <w:gridSpan w:val="13"/>
            <w:tcBorders>
              <w:top w:val="single" w:sz="4" w:space="0" w:color="auto"/>
              <w:bottom w:val="single" w:sz="4" w:space="0" w:color="auto"/>
            </w:tcBorders>
            <w:shd w:val="clear" w:color="auto" w:fill="DEEAF6" w:themeFill="accent1" w:themeFillTint="33"/>
            <w:vAlign w:val="center"/>
          </w:tcPr>
          <w:p w14:paraId="31F2742D" w14:textId="77777777" w:rsidR="00203CF9" w:rsidRPr="00DB600A" w:rsidRDefault="00203CF9">
            <w:pPr>
              <w:rPr>
                <w:rFonts w:cs="Arial"/>
              </w:rPr>
            </w:pPr>
            <w:r w:rsidRPr="00DB600A">
              <w:rPr>
                <w:rFonts w:cs="Arial"/>
              </w:rPr>
              <w:t xml:space="preserve">OBJETIVO DE LA </w:t>
            </w:r>
            <w:r w:rsidRPr="00DB600A">
              <w:rPr>
                <w:rFonts w:cs="Arial"/>
                <w:shd w:val="clear" w:color="auto" w:fill="DEEAF6" w:themeFill="accent1" w:themeFillTint="33"/>
              </w:rPr>
              <w:t>REUNIÓN:</w:t>
            </w:r>
          </w:p>
        </w:tc>
      </w:tr>
      <w:tr w:rsidR="00203CF9" w:rsidRPr="00203CF9" w14:paraId="7CA6BB27" w14:textId="77777777" w:rsidTr="00D515F7">
        <w:trPr>
          <w:trHeight w:val="987"/>
          <w:jc w:val="center"/>
        </w:trPr>
        <w:tc>
          <w:tcPr>
            <w:tcW w:w="9781" w:type="dxa"/>
            <w:gridSpan w:val="13"/>
            <w:tcBorders>
              <w:bottom w:val="single" w:sz="4" w:space="0" w:color="auto"/>
            </w:tcBorders>
            <w:vAlign w:val="center"/>
          </w:tcPr>
          <w:p w14:paraId="18CC9CC4" w14:textId="77777777" w:rsidR="00203CF9" w:rsidRPr="00203CF9" w:rsidRDefault="00856384" w:rsidP="00B75850">
            <w:pPr>
              <w:jc w:val="both"/>
              <w:rPr>
                <w:rFonts w:cs="Arial"/>
              </w:rPr>
            </w:pPr>
            <w:r>
              <w:t>Realizar la r</w:t>
            </w:r>
            <w:r w:rsidRPr="008A0A52">
              <w:t xml:space="preserve">eunión de seguimiento a la ejecución del Convenio Marco Interadministrativo </w:t>
            </w:r>
            <w:proofErr w:type="spellStart"/>
            <w:r w:rsidRPr="008A0A52">
              <w:t>Nº</w:t>
            </w:r>
            <w:proofErr w:type="spellEnd"/>
            <w:r w:rsidRPr="008A0A52">
              <w:t xml:space="preserve"> 007-16 suscrito entre el Departamento Administrativo de la Presidencia de la República (DAPRE) y el Instituto Colombiano de Bienestar Familiar - Cecilia de la Fuente de Lleras (ICBF).</w:t>
            </w:r>
          </w:p>
        </w:tc>
      </w:tr>
      <w:tr w:rsidR="00203CF9" w:rsidRPr="00203CF9" w14:paraId="3A6B48B5" w14:textId="77777777" w:rsidTr="00203CF9">
        <w:trPr>
          <w:trHeight w:val="255"/>
          <w:jc w:val="center"/>
        </w:trPr>
        <w:tc>
          <w:tcPr>
            <w:tcW w:w="9781" w:type="dxa"/>
            <w:gridSpan w:val="13"/>
            <w:tcBorders>
              <w:top w:val="single" w:sz="4" w:space="0" w:color="auto"/>
              <w:left w:val="nil"/>
              <w:bottom w:val="single" w:sz="4" w:space="0" w:color="auto"/>
              <w:right w:val="nil"/>
            </w:tcBorders>
            <w:vAlign w:val="center"/>
          </w:tcPr>
          <w:p w14:paraId="2366D0F7" w14:textId="77777777" w:rsidR="00203CF9" w:rsidRPr="0071442A" w:rsidRDefault="00203CF9">
            <w:pPr>
              <w:rPr>
                <w:rFonts w:cs="Arial"/>
                <w:sz w:val="20"/>
                <w:szCs w:val="20"/>
              </w:rPr>
            </w:pPr>
          </w:p>
        </w:tc>
      </w:tr>
      <w:tr w:rsidR="00203CF9" w:rsidRPr="00203CF9" w14:paraId="2EACDC4D" w14:textId="77777777" w:rsidTr="00FF3EB4">
        <w:trPr>
          <w:trHeight w:val="470"/>
          <w:jc w:val="center"/>
        </w:trPr>
        <w:tc>
          <w:tcPr>
            <w:tcW w:w="9781" w:type="dxa"/>
            <w:gridSpan w:val="13"/>
            <w:tcBorders>
              <w:top w:val="single" w:sz="4" w:space="0" w:color="auto"/>
              <w:bottom w:val="single" w:sz="4" w:space="0" w:color="auto"/>
            </w:tcBorders>
            <w:shd w:val="clear" w:color="auto" w:fill="DEEAF6" w:themeFill="accent1" w:themeFillTint="33"/>
            <w:vAlign w:val="center"/>
          </w:tcPr>
          <w:p w14:paraId="40D10B57" w14:textId="77777777" w:rsidR="00203CF9" w:rsidRPr="00DB600A" w:rsidRDefault="00203CF9" w:rsidP="00203CF9">
            <w:pPr>
              <w:rPr>
                <w:rFonts w:cs="Arial"/>
              </w:rPr>
            </w:pPr>
            <w:r w:rsidRPr="00DB600A">
              <w:rPr>
                <w:rFonts w:cs="Arial"/>
              </w:rPr>
              <w:t xml:space="preserve">TEMAS A </w:t>
            </w:r>
            <w:r w:rsidRPr="00DB600A">
              <w:rPr>
                <w:rFonts w:cs="Arial"/>
                <w:shd w:val="clear" w:color="auto" w:fill="DEEAF6" w:themeFill="accent1" w:themeFillTint="33"/>
              </w:rPr>
              <w:t>TRATAR:</w:t>
            </w:r>
          </w:p>
        </w:tc>
      </w:tr>
      <w:tr w:rsidR="00203CF9" w:rsidRPr="00203CF9" w14:paraId="6EF7716F" w14:textId="77777777" w:rsidTr="00D515F7">
        <w:trPr>
          <w:trHeight w:val="1126"/>
          <w:jc w:val="center"/>
        </w:trPr>
        <w:tc>
          <w:tcPr>
            <w:tcW w:w="9781" w:type="dxa"/>
            <w:gridSpan w:val="13"/>
            <w:tcBorders>
              <w:bottom w:val="single" w:sz="4" w:space="0" w:color="auto"/>
            </w:tcBorders>
            <w:vAlign w:val="center"/>
          </w:tcPr>
          <w:p w14:paraId="388C4BB1" w14:textId="77777777" w:rsidR="00856384" w:rsidRPr="00856384" w:rsidRDefault="00856384" w:rsidP="00856384">
            <w:pPr>
              <w:pStyle w:val="Ttulo"/>
              <w:numPr>
                <w:ilvl w:val="0"/>
                <w:numId w:val="13"/>
              </w:numPr>
              <w:tabs>
                <w:tab w:val="clear" w:pos="720"/>
                <w:tab w:val="left" w:pos="426"/>
                <w:tab w:val="num" w:pos="454"/>
              </w:tabs>
              <w:ind w:left="454" w:right="57" w:hanging="454"/>
              <w:jc w:val="both"/>
              <w:rPr>
                <w:rFonts w:asciiTheme="minorHAnsi" w:hAnsiTheme="minorHAnsi" w:cs="Arial"/>
                <w:b w:val="0"/>
                <w:szCs w:val="22"/>
              </w:rPr>
            </w:pPr>
            <w:r w:rsidRPr="00856384">
              <w:rPr>
                <w:rFonts w:asciiTheme="minorHAnsi" w:hAnsiTheme="minorHAnsi" w:cs="Arial"/>
                <w:b w:val="0"/>
                <w:szCs w:val="22"/>
              </w:rPr>
              <w:t xml:space="preserve">Verificación del </w:t>
            </w:r>
            <w:r w:rsidRPr="00856384">
              <w:rPr>
                <w:rFonts w:asciiTheme="minorHAnsi" w:hAnsiTheme="minorHAnsi" w:cs="Arial"/>
                <w:b w:val="0"/>
                <w:i/>
                <w:szCs w:val="22"/>
              </w:rPr>
              <w:t>quorum</w:t>
            </w:r>
          </w:p>
          <w:p w14:paraId="79409758" w14:textId="77777777" w:rsidR="00856384" w:rsidRPr="00856384" w:rsidRDefault="00856384" w:rsidP="00856384">
            <w:pPr>
              <w:numPr>
                <w:ilvl w:val="0"/>
                <w:numId w:val="13"/>
              </w:numPr>
              <w:tabs>
                <w:tab w:val="clear" w:pos="720"/>
                <w:tab w:val="num" w:pos="454"/>
              </w:tabs>
              <w:ind w:left="454" w:hanging="454"/>
              <w:rPr>
                <w:rFonts w:cs="Arial"/>
              </w:rPr>
            </w:pPr>
            <w:r w:rsidRPr="00856384">
              <w:rPr>
                <w:rFonts w:cs="Arial"/>
              </w:rPr>
              <w:t>Seguimiento a compromisos de comités anteriores</w:t>
            </w:r>
          </w:p>
          <w:p w14:paraId="3DFB0733" w14:textId="77777777" w:rsidR="00856384" w:rsidRPr="00856384" w:rsidRDefault="00856384" w:rsidP="00856384">
            <w:pPr>
              <w:pStyle w:val="Prrafodelista"/>
              <w:numPr>
                <w:ilvl w:val="0"/>
                <w:numId w:val="13"/>
              </w:numPr>
              <w:tabs>
                <w:tab w:val="clear" w:pos="720"/>
                <w:tab w:val="num" w:pos="454"/>
              </w:tabs>
              <w:ind w:left="454" w:hanging="454"/>
              <w:jc w:val="both"/>
              <w:rPr>
                <w:rFonts w:cs="Arial"/>
                <w:lang w:val="es-ES"/>
              </w:rPr>
            </w:pPr>
            <w:r w:rsidRPr="00856384">
              <w:rPr>
                <w:rFonts w:cs="Arial"/>
              </w:rPr>
              <w:t>Avance en la construcción del Centro de Desarrollo Infantil en el municipio de Vélez (Santander).</w:t>
            </w:r>
            <w:r w:rsidRPr="00856384">
              <w:rPr>
                <w:rFonts w:cs="Arial"/>
                <w:lang w:val="es-ES"/>
              </w:rPr>
              <w:t>)</w:t>
            </w:r>
          </w:p>
          <w:p w14:paraId="62500FA9" w14:textId="77777777" w:rsidR="00856384" w:rsidRPr="00856384" w:rsidRDefault="00856384" w:rsidP="00856384">
            <w:pPr>
              <w:numPr>
                <w:ilvl w:val="0"/>
                <w:numId w:val="13"/>
              </w:numPr>
              <w:tabs>
                <w:tab w:val="clear" w:pos="720"/>
                <w:tab w:val="num" w:pos="454"/>
              </w:tabs>
              <w:ind w:left="454" w:hanging="454"/>
              <w:rPr>
                <w:rFonts w:cs="Arial"/>
              </w:rPr>
            </w:pPr>
            <w:r w:rsidRPr="00856384">
              <w:rPr>
                <w:rFonts w:cs="Arial"/>
                <w:bCs/>
              </w:rPr>
              <w:t xml:space="preserve">Temas por subsanar en los CDI en operación </w:t>
            </w:r>
          </w:p>
          <w:p w14:paraId="3475A1F5" w14:textId="77777777" w:rsidR="00856384" w:rsidRPr="00856384" w:rsidRDefault="00856384" w:rsidP="00856384">
            <w:pPr>
              <w:pStyle w:val="Prrafodelista"/>
              <w:numPr>
                <w:ilvl w:val="0"/>
                <w:numId w:val="13"/>
              </w:numPr>
              <w:tabs>
                <w:tab w:val="clear" w:pos="720"/>
                <w:tab w:val="num" w:pos="454"/>
              </w:tabs>
              <w:ind w:left="454" w:hanging="454"/>
              <w:jc w:val="both"/>
              <w:rPr>
                <w:rFonts w:cs="Arial"/>
              </w:rPr>
            </w:pPr>
            <w:r w:rsidRPr="00856384">
              <w:rPr>
                <w:rFonts w:cs="Arial"/>
                <w:lang w:val="es-ES"/>
              </w:rPr>
              <w:t xml:space="preserve">Proyectos contrato 068-16 - </w:t>
            </w:r>
            <w:r w:rsidRPr="00856384">
              <w:rPr>
                <w:rFonts w:cs="Arial"/>
              </w:rPr>
              <w:t>En operación</w:t>
            </w:r>
          </w:p>
          <w:p w14:paraId="1FD30C7F" w14:textId="77777777" w:rsidR="00856384" w:rsidRPr="00856384" w:rsidRDefault="00856384" w:rsidP="00856384">
            <w:pPr>
              <w:numPr>
                <w:ilvl w:val="0"/>
                <w:numId w:val="13"/>
              </w:numPr>
              <w:tabs>
                <w:tab w:val="clear" w:pos="720"/>
                <w:tab w:val="num" w:pos="454"/>
              </w:tabs>
              <w:ind w:left="454" w:hanging="454"/>
              <w:rPr>
                <w:rFonts w:cs="Arial"/>
              </w:rPr>
            </w:pPr>
            <w:r w:rsidRPr="00856384">
              <w:rPr>
                <w:rFonts w:cs="Arial"/>
              </w:rPr>
              <w:t>Dotaciones</w:t>
            </w:r>
          </w:p>
          <w:p w14:paraId="7E932B77" w14:textId="77777777" w:rsidR="00203CF9" w:rsidRPr="00203CF9" w:rsidRDefault="00856384" w:rsidP="00856384">
            <w:pPr>
              <w:numPr>
                <w:ilvl w:val="0"/>
                <w:numId w:val="13"/>
              </w:numPr>
              <w:tabs>
                <w:tab w:val="clear" w:pos="720"/>
                <w:tab w:val="num" w:pos="454"/>
              </w:tabs>
              <w:ind w:left="454" w:hanging="454"/>
              <w:rPr>
                <w:rFonts w:cs="Arial"/>
              </w:rPr>
            </w:pPr>
            <w:r w:rsidRPr="00856384">
              <w:rPr>
                <w:rFonts w:cs="Arial"/>
              </w:rPr>
              <w:t>Varios</w:t>
            </w:r>
          </w:p>
        </w:tc>
      </w:tr>
      <w:tr w:rsidR="00203CF9" w:rsidRPr="00203CF9" w14:paraId="75E83F58" w14:textId="77777777" w:rsidTr="00203CF9">
        <w:trPr>
          <w:trHeight w:val="255"/>
          <w:jc w:val="center"/>
        </w:trPr>
        <w:tc>
          <w:tcPr>
            <w:tcW w:w="9781" w:type="dxa"/>
            <w:gridSpan w:val="13"/>
            <w:tcBorders>
              <w:top w:val="single" w:sz="4" w:space="0" w:color="auto"/>
              <w:left w:val="nil"/>
              <w:bottom w:val="single" w:sz="4" w:space="0" w:color="auto"/>
              <w:right w:val="nil"/>
            </w:tcBorders>
            <w:vAlign w:val="center"/>
          </w:tcPr>
          <w:p w14:paraId="25C79D3F" w14:textId="77777777" w:rsidR="00203CF9" w:rsidRPr="0071442A" w:rsidRDefault="00203CF9">
            <w:pPr>
              <w:rPr>
                <w:rFonts w:cs="Arial"/>
                <w:sz w:val="20"/>
                <w:szCs w:val="20"/>
              </w:rPr>
            </w:pPr>
          </w:p>
        </w:tc>
      </w:tr>
      <w:tr w:rsidR="00203CF9" w:rsidRPr="00203CF9" w14:paraId="5E0419CD" w14:textId="77777777" w:rsidTr="00FF3EB4">
        <w:trPr>
          <w:trHeight w:val="424"/>
          <w:jc w:val="center"/>
        </w:trPr>
        <w:tc>
          <w:tcPr>
            <w:tcW w:w="9781" w:type="dxa"/>
            <w:gridSpan w:val="13"/>
            <w:tcBorders>
              <w:top w:val="single" w:sz="4" w:space="0" w:color="auto"/>
              <w:bottom w:val="single" w:sz="4" w:space="0" w:color="auto"/>
            </w:tcBorders>
            <w:shd w:val="clear" w:color="auto" w:fill="DEEAF6" w:themeFill="accent1" w:themeFillTint="33"/>
            <w:vAlign w:val="center"/>
          </w:tcPr>
          <w:p w14:paraId="69D2FB6B" w14:textId="77777777" w:rsidR="00203CF9" w:rsidRPr="00DB600A" w:rsidRDefault="00B75850" w:rsidP="00203CF9">
            <w:pPr>
              <w:rPr>
                <w:rFonts w:cs="Arial"/>
              </w:rPr>
            </w:pPr>
            <w:r>
              <w:rPr>
                <w:rFonts w:cs="Arial"/>
              </w:rPr>
              <w:t>DESARROLLO</w:t>
            </w:r>
          </w:p>
        </w:tc>
      </w:tr>
      <w:tr w:rsidR="00D515F7" w:rsidRPr="00203CF9" w14:paraId="018FD907" w14:textId="77777777" w:rsidTr="00D515F7">
        <w:trPr>
          <w:trHeight w:val="1297"/>
          <w:jc w:val="center"/>
        </w:trPr>
        <w:tc>
          <w:tcPr>
            <w:tcW w:w="9781" w:type="dxa"/>
            <w:gridSpan w:val="13"/>
            <w:tcBorders>
              <w:bottom w:val="single" w:sz="4" w:space="0" w:color="auto"/>
            </w:tcBorders>
            <w:vAlign w:val="center"/>
          </w:tcPr>
          <w:p w14:paraId="5E5EB6D2" w14:textId="77777777" w:rsidR="00726EAF" w:rsidRPr="004A0F83" w:rsidRDefault="00726EAF" w:rsidP="00726EAF">
            <w:pPr>
              <w:pStyle w:val="Ttulo"/>
              <w:numPr>
                <w:ilvl w:val="0"/>
                <w:numId w:val="10"/>
              </w:numPr>
              <w:tabs>
                <w:tab w:val="left" w:pos="426"/>
              </w:tabs>
              <w:ind w:left="0" w:right="57" w:firstLine="0"/>
              <w:jc w:val="both"/>
              <w:rPr>
                <w:rFonts w:asciiTheme="minorHAnsi" w:eastAsiaTheme="minorHAnsi" w:hAnsiTheme="minorHAnsi" w:cs="Arial"/>
                <w:noProof w:val="0"/>
                <w:szCs w:val="22"/>
                <w:lang w:val="es-CO" w:eastAsia="en-US"/>
              </w:rPr>
            </w:pPr>
            <w:r w:rsidRPr="004A0F83">
              <w:rPr>
                <w:rFonts w:asciiTheme="minorHAnsi" w:eastAsiaTheme="minorHAnsi" w:hAnsiTheme="minorHAnsi" w:cs="Arial"/>
                <w:noProof w:val="0"/>
                <w:szCs w:val="22"/>
                <w:lang w:val="es-CO" w:eastAsia="en-US"/>
              </w:rPr>
              <w:t xml:space="preserve">Verificación del </w:t>
            </w:r>
            <w:r w:rsidR="004A0F83">
              <w:rPr>
                <w:rFonts w:asciiTheme="minorHAnsi" w:eastAsiaTheme="minorHAnsi" w:hAnsiTheme="minorHAnsi" w:cs="Arial"/>
                <w:i/>
                <w:noProof w:val="0"/>
                <w:szCs w:val="22"/>
                <w:lang w:val="es-CO" w:eastAsia="en-US"/>
              </w:rPr>
              <w:t>quó</w:t>
            </w:r>
            <w:r w:rsidRPr="004A0F83">
              <w:rPr>
                <w:rFonts w:asciiTheme="minorHAnsi" w:eastAsiaTheme="minorHAnsi" w:hAnsiTheme="minorHAnsi" w:cs="Arial"/>
                <w:i/>
                <w:noProof w:val="0"/>
                <w:szCs w:val="22"/>
                <w:lang w:val="es-CO" w:eastAsia="en-US"/>
              </w:rPr>
              <w:t>rum</w:t>
            </w:r>
          </w:p>
          <w:p w14:paraId="72987EF6" w14:textId="77777777" w:rsidR="00726EAF" w:rsidRPr="00740EF5" w:rsidRDefault="00726EAF" w:rsidP="00726EAF">
            <w:pPr>
              <w:pStyle w:val="Ttulo"/>
              <w:tabs>
                <w:tab w:val="left" w:pos="29"/>
              </w:tabs>
              <w:ind w:right="57"/>
              <w:jc w:val="both"/>
              <w:rPr>
                <w:rFonts w:asciiTheme="minorHAnsi" w:eastAsiaTheme="minorHAnsi" w:hAnsiTheme="minorHAnsi" w:cs="Arial"/>
                <w:b w:val="0"/>
                <w:noProof w:val="0"/>
                <w:szCs w:val="22"/>
                <w:lang w:val="es-CO" w:eastAsia="en-US"/>
              </w:rPr>
            </w:pPr>
            <w:r w:rsidRPr="00740EF5">
              <w:rPr>
                <w:rFonts w:asciiTheme="minorHAnsi" w:eastAsiaTheme="minorHAnsi" w:hAnsiTheme="minorHAnsi" w:cs="Arial"/>
                <w:b w:val="0"/>
                <w:noProof w:val="0"/>
                <w:szCs w:val="22"/>
                <w:lang w:val="es-CO" w:eastAsia="en-US"/>
              </w:rPr>
              <w:t xml:space="preserve">En Bogotá D.C., a los 10 días del mes de diciembre de 2018, se reunió el comité coordinador del convenio de asociación DAPRE – ICBF, para desarrollar la sesión </w:t>
            </w:r>
            <w:proofErr w:type="spellStart"/>
            <w:r w:rsidRPr="00740EF5">
              <w:rPr>
                <w:rFonts w:asciiTheme="minorHAnsi" w:eastAsiaTheme="minorHAnsi" w:hAnsiTheme="minorHAnsi" w:cs="Arial"/>
                <w:b w:val="0"/>
                <w:noProof w:val="0"/>
                <w:szCs w:val="22"/>
                <w:lang w:val="es-CO" w:eastAsia="en-US"/>
              </w:rPr>
              <w:t>Nº</w:t>
            </w:r>
            <w:proofErr w:type="spellEnd"/>
            <w:r w:rsidRPr="00740EF5">
              <w:rPr>
                <w:rFonts w:asciiTheme="minorHAnsi" w:eastAsiaTheme="minorHAnsi" w:hAnsiTheme="minorHAnsi" w:cs="Arial"/>
                <w:b w:val="0"/>
                <w:noProof w:val="0"/>
                <w:szCs w:val="22"/>
                <w:lang w:val="es-CO" w:eastAsia="en-US"/>
              </w:rPr>
              <w:t xml:space="preserve"> 14, correspondiente al número 5 de la vigencia 2018. Se verifica el </w:t>
            </w:r>
            <w:r w:rsidR="004A0F83">
              <w:rPr>
                <w:rFonts w:asciiTheme="minorHAnsi" w:eastAsiaTheme="minorHAnsi" w:hAnsiTheme="minorHAnsi" w:cs="Arial"/>
                <w:b w:val="0"/>
                <w:i/>
                <w:noProof w:val="0"/>
                <w:szCs w:val="22"/>
                <w:lang w:val="es-CO" w:eastAsia="en-US"/>
              </w:rPr>
              <w:t>quó</w:t>
            </w:r>
            <w:r w:rsidRPr="004A0F83">
              <w:rPr>
                <w:rFonts w:asciiTheme="minorHAnsi" w:eastAsiaTheme="minorHAnsi" w:hAnsiTheme="minorHAnsi" w:cs="Arial"/>
                <w:b w:val="0"/>
                <w:i/>
                <w:noProof w:val="0"/>
                <w:szCs w:val="22"/>
                <w:lang w:val="es-CO" w:eastAsia="en-US"/>
              </w:rPr>
              <w:t>rum</w:t>
            </w:r>
            <w:r w:rsidRPr="00740EF5">
              <w:rPr>
                <w:rFonts w:asciiTheme="minorHAnsi" w:eastAsiaTheme="minorHAnsi" w:hAnsiTheme="minorHAnsi" w:cs="Arial"/>
                <w:b w:val="0"/>
                <w:noProof w:val="0"/>
                <w:szCs w:val="22"/>
                <w:lang w:val="es-CO" w:eastAsia="en-US"/>
              </w:rPr>
              <w:t xml:space="preserve"> y se evidencia la asistencia de los delegados del DAPRE: Inés Elvira Montealegre</w:t>
            </w:r>
            <w:r w:rsidR="004A0F83">
              <w:rPr>
                <w:rFonts w:asciiTheme="minorHAnsi" w:eastAsiaTheme="minorHAnsi" w:hAnsiTheme="minorHAnsi" w:cs="Arial"/>
                <w:b w:val="0"/>
                <w:noProof w:val="0"/>
                <w:szCs w:val="22"/>
                <w:lang w:val="es-CO" w:eastAsia="en-US"/>
              </w:rPr>
              <w:t>, Natalia Quiñones Andrade, amba</w:t>
            </w:r>
            <w:r w:rsidRPr="00740EF5">
              <w:rPr>
                <w:rFonts w:asciiTheme="minorHAnsi" w:eastAsiaTheme="minorHAnsi" w:hAnsiTheme="minorHAnsi" w:cs="Arial"/>
                <w:b w:val="0"/>
                <w:noProof w:val="0"/>
                <w:szCs w:val="22"/>
                <w:lang w:val="es-CO" w:eastAsia="en-US"/>
              </w:rPr>
              <w:t>s de la Consejería Presidencial para la Primera Infancia; por parte del ICBF: Adriana Sánchez Sierra</w:t>
            </w:r>
            <w:r w:rsidR="007571C7" w:rsidRPr="00740EF5">
              <w:rPr>
                <w:rFonts w:asciiTheme="minorHAnsi" w:eastAsiaTheme="minorHAnsi" w:hAnsiTheme="minorHAnsi" w:cs="Arial"/>
                <w:b w:val="0"/>
                <w:noProof w:val="0"/>
                <w:szCs w:val="22"/>
                <w:lang w:val="es-CO" w:eastAsia="en-US"/>
              </w:rPr>
              <w:t>, Subdirectora de Articulación Nacional – SNBF</w:t>
            </w:r>
            <w:r w:rsidRPr="00740EF5">
              <w:rPr>
                <w:rFonts w:asciiTheme="minorHAnsi" w:eastAsiaTheme="minorHAnsi" w:hAnsiTheme="minorHAnsi" w:cs="Arial"/>
                <w:b w:val="0"/>
                <w:noProof w:val="0"/>
                <w:szCs w:val="22"/>
                <w:lang w:val="es-CO" w:eastAsia="en-US"/>
              </w:rPr>
              <w:t xml:space="preserve"> y Derly Fajardo por la Dirección de Primera Infancia.</w:t>
            </w:r>
          </w:p>
          <w:p w14:paraId="5F4B9A0D" w14:textId="77777777" w:rsidR="00726EAF" w:rsidRPr="00740EF5" w:rsidRDefault="00726EAF" w:rsidP="00726EAF">
            <w:pPr>
              <w:jc w:val="both"/>
              <w:rPr>
                <w:rFonts w:cs="Arial"/>
              </w:rPr>
            </w:pPr>
          </w:p>
          <w:p w14:paraId="7261DA22" w14:textId="77777777" w:rsidR="00726EAF" w:rsidRPr="004A0F83" w:rsidRDefault="00726EAF" w:rsidP="00726EAF">
            <w:pPr>
              <w:pStyle w:val="Prrafodelista"/>
              <w:numPr>
                <w:ilvl w:val="0"/>
                <w:numId w:val="10"/>
              </w:numPr>
              <w:ind w:left="426" w:hanging="426"/>
              <w:jc w:val="both"/>
              <w:rPr>
                <w:rFonts w:cs="Arial"/>
                <w:b/>
              </w:rPr>
            </w:pPr>
            <w:r w:rsidRPr="004A0F83">
              <w:rPr>
                <w:rFonts w:cs="Arial"/>
                <w:b/>
              </w:rPr>
              <w:t>Seguimiento a compromisos del comité Técnico - DAPRE-ICBF 007/16 del 26 de julio de 2018 y 9 de septiembre de 2018.</w:t>
            </w:r>
          </w:p>
          <w:p w14:paraId="2EFA3C65" w14:textId="77777777" w:rsidR="004A0F83" w:rsidRPr="00740EF5" w:rsidRDefault="004A0F83" w:rsidP="004A0F83">
            <w:pPr>
              <w:pStyle w:val="Prrafodelista"/>
              <w:ind w:left="426"/>
              <w:jc w:val="both"/>
              <w:rPr>
                <w:rFonts w:cs="Arial"/>
              </w:rPr>
            </w:pPr>
          </w:p>
          <w:p w14:paraId="50EBB3D9" w14:textId="77777777" w:rsidR="00726EAF" w:rsidRPr="00B75850" w:rsidRDefault="00726EAF" w:rsidP="00726EAF">
            <w:pPr>
              <w:pStyle w:val="Prrafodelista"/>
              <w:numPr>
                <w:ilvl w:val="1"/>
                <w:numId w:val="10"/>
              </w:numPr>
              <w:ind w:left="426" w:hanging="426"/>
              <w:jc w:val="both"/>
              <w:rPr>
                <w:rFonts w:cs="Arial"/>
              </w:rPr>
            </w:pPr>
            <w:r w:rsidRPr="00B75850">
              <w:rPr>
                <w:rFonts w:cs="Arial"/>
              </w:rPr>
              <w:t>ICBF: Consultar con el municipio si en la actualidad tiene intención de hacer los arreglos pendientes e</w:t>
            </w:r>
            <w:r w:rsidR="004A0F83">
              <w:rPr>
                <w:rFonts w:cs="Arial"/>
              </w:rPr>
              <w:t>n el Centro de Desarrollo Infantil E</w:t>
            </w:r>
            <w:r w:rsidR="00571BED">
              <w:rPr>
                <w:rFonts w:cs="Arial"/>
              </w:rPr>
              <w:t>l Madrigal</w:t>
            </w:r>
            <w:r w:rsidR="004A0F83">
              <w:rPr>
                <w:rFonts w:cs="Arial"/>
              </w:rPr>
              <w:t>, Policarpa, Nariño</w:t>
            </w:r>
            <w:r w:rsidRPr="00B75850">
              <w:rPr>
                <w:rFonts w:cs="Arial"/>
              </w:rPr>
              <w:t>.</w:t>
            </w:r>
          </w:p>
          <w:p w14:paraId="7D5F7EC5" w14:textId="77777777" w:rsidR="00726EAF" w:rsidRPr="00740EF5" w:rsidRDefault="00726EAF" w:rsidP="00726EAF">
            <w:pPr>
              <w:pStyle w:val="Prrafodelista"/>
              <w:ind w:left="426"/>
              <w:jc w:val="both"/>
              <w:rPr>
                <w:rFonts w:cs="Arial"/>
              </w:rPr>
            </w:pPr>
            <w:r w:rsidRPr="00740EF5">
              <w:rPr>
                <w:rFonts w:cs="Arial"/>
              </w:rPr>
              <w:t xml:space="preserve">ICBF envío a la Consejería un correo electrónico el 8 de noviembre de 2018 donde indica que el </w:t>
            </w:r>
            <w:proofErr w:type="gramStart"/>
            <w:r w:rsidRPr="00740EF5">
              <w:rPr>
                <w:rFonts w:cs="Arial"/>
              </w:rPr>
              <w:t>Alcalde</w:t>
            </w:r>
            <w:proofErr w:type="gramEnd"/>
            <w:r w:rsidRPr="00740EF5">
              <w:rPr>
                <w:rFonts w:cs="Arial"/>
              </w:rPr>
              <w:t xml:space="preserve"> asignará recursos para terminar la infraestructura del CDI El Madrigal, </w:t>
            </w:r>
            <w:r w:rsidR="004A0F83">
              <w:rPr>
                <w:rFonts w:cs="Arial"/>
              </w:rPr>
              <w:t xml:space="preserve">se </w:t>
            </w:r>
            <w:r w:rsidRPr="00740EF5">
              <w:rPr>
                <w:rFonts w:cs="Arial"/>
              </w:rPr>
              <w:t>adjunt</w:t>
            </w:r>
            <w:r w:rsidR="004A0F83">
              <w:rPr>
                <w:rFonts w:cs="Arial"/>
              </w:rPr>
              <w:t>a</w:t>
            </w:r>
            <w:r w:rsidRPr="00740EF5">
              <w:rPr>
                <w:rFonts w:cs="Arial"/>
              </w:rPr>
              <w:t xml:space="preserve"> correo.</w:t>
            </w:r>
          </w:p>
          <w:p w14:paraId="538F3DD5" w14:textId="77777777" w:rsidR="00726EAF" w:rsidRPr="00B75850" w:rsidRDefault="00726EAF" w:rsidP="00726EAF">
            <w:pPr>
              <w:pStyle w:val="Prrafodelista"/>
              <w:ind w:left="426" w:hanging="426"/>
              <w:jc w:val="both"/>
              <w:rPr>
                <w:rFonts w:cs="Arial"/>
              </w:rPr>
            </w:pPr>
          </w:p>
          <w:p w14:paraId="3943EE5E" w14:textId="77777777" w:rsidR="00726EAF" w:rsidRPr="00B75850" w:rsidRDefault="00571BED" w:rsidP="00726EAF">
            <w:pPr>
              <w:pStyle w:val="Prrafodelista"/>
              <w:numPr>
                <w:ilvl w:val="1"/>
                <w:numId w:val="10"/>
              </w:numPr>
              <w:ind w:left="426" w:hanging="426"/>
              <w:jc w:val="both"/>
              <w:rPr>
                <w:rFonts w:cs="Arial"/>
              </w:rPr>
            </w:pPr>
            <w:proofErr w:type="gramStart"/>
            <w:r w:rsidRPr="00740EF5">
              <w:rPr>
                <w:rFonts w:cs="Arial"/>
              </w:rPr>
              <w:t>I</w:t>
            </w:r>
            <w:r w:rsidR="00726EAF" w:rsidRPr="00740EF5">
              <w:rPr>
                <w:rFonts w:cs="Arial"/>
              </w:rPr>
              <w:t>CBF</w:t>
            </w:r>
            <w:r w:rsidR="00726EAF" w:rsidRPr="00B75850">
              <w:rPr>
                <w:rFonts w:cs="Arial"/>
              </w:rPr>
              <w:t xml:space="preserve"> :</w:t>
            </w:r>
            <w:proofErr w:type="gramEnd"/>
            <w:r w:rsidR="00726EAF" w:rsidRPr="00B75850">
              <w:rPr>
                <w:rFonts w:cs="Arial"/>
              </w:rPr>
              <w:t xml:space="preserve"> Hacer seguimiento a las alternativas de modificación de pagos del proyecto en Vélez (Santander): </w:t>
            </w:r>
          </w:p>
          <w:p w14:paraId="7E1C6BC1" w14:textId="77777777" w:rsidR="00726EAF" w:rsidRPr="00740EF5" w:rsidRDefault="00726EAF" w:rsidP="00726EAF">
            <w:pPr>
              <w:ind w:left="426"/>
              <w:jc w:val="both"/>
              <w:rPr>
                <w:rFonts w:cs="Arial"/>
              </w:rPr>
            </w:pPr>
            <w:r w:rsidRPr="00740EF5">
              <w:rPr>
                <w:rFonts w:cs="Arial"/>
              </w:rPr>
              <w:t xml:space="preserve">Durante el comité ejecutivo </w:t>
            </w:r>
            <w:proofErr w:type="spellStart"/>
            <w:r w:rsidRPr="00740EF5">
              <w:rPr>
                <w:rFonts w:cs="Arial"/>
              </w:rPr>
              <w:t>Nº</w:t>
            </w:r>
            <w:proofErr w:type="spellEnd"/>
            <w:r w:rsidRPr="00740EF5">
              <w:rPr>
                <w:rFonts w:cs="Arial"/>
              </w:rPr>
              <w:t xml:space="preserve"> 052 del contrato Interadministrativo </w:t>
            </w:r>
            <w:proofErr w:type="spellStart"/>
            <w:r w:rsidRPr="00740EF5">
              <w:rPr>
                <w:rFonts w:cs="Arial"/>
              </w:rPr>
              <w:t>Nº</w:t>
            </w:r>
            <w:proofErr w:type="spellEnd"/>
            <w:r w:rsidRPr="00740EF5">
              <w:rPr>
                <w:rFonts w:cs="Arial"/>
              </w:rPr>
              <w:t xml:space="preserve"> 068-16 ICBF manifestó que los pagos permanecerán como están planteados.</w:t>
            </w:r>
          </w:p>
          <w:p w14:paraId="235EC2A0" w14:textId="77777777" w:rsidR="00726EAF" w:rsidRPr="00B75850" w:rsidRDefault="00726EAF" w:rsidP="00726EAF">
            <w:pPr>
              <w:ind w:left="426" w:hanging="426"/>
              <w:jc w:val="both"/>
              <w:rPr>
                <w:rFonts w:cs="Arial"/>
              </w:rPr>
            </w:pPr>
          </w:p>
          <w:p w14:paraId="055D432E" w14:textId="77777777" w:rsidR="00726EAF" w:rsidRPr="00571BED" w:rsidRDefault="00726EAF" w:rsidP="00726EAF">
            <w:pPr>
              <w:pStyle w:val="Prrafodelista"/>
              <w:numPr>
                <w:ilvl w:val="1"/>
                <w:numId w:val="10"/>
              </w:numPr>
              <w:ind w:left="426" w:hanging="426"/>
              <w:jc w:val="both"/>
              <w:rPr>
                <w:rFonts w:cs="Arial"/>
              </w:rPr>
            </w:pPr>
            <w:proofErr w:type="gramStart"/>
            <w:r w:rsidRPr="00740EF5">
              <w:rPr>
                <w:rFonts w:cs="Arial"/>
              </w:rPr>
              <w:t xml:space="preserve">ICBF </w:t>
            </w:r>
            <w:r w:rsidRPr="00571BED">
              <w:rPr>
                <w:rFonts w:cs="Arial"/>
              </w:rPr>
              <w:t>:</w:t>
            </w:r>
            <w:proofErr w:type="gramEnd"/>
            <w:r w:rsidRPr="00571BED">
              <w:rPr>
                <w:rFonts w:cs="Arial"/>
              </w:rPr>
              <w:t xml:space="preserve"> Solicitar a la Secretaría de Salud que se realicen nuevamente las pruebas del manejo de agua en el CDI Little </w:t>
            </w:r>
            <w:proofErr w:type="spellStart"/>
            <w:r w:rsidRPr="00571BED">
              <w:rPr>
                <w:rFonts w:cs="Arial"/>
              </w:rPr>
              <w:t>Dolphins</w:t>
            </w:r>
            <w:proofErr w:type="spellEnd"/>
            <w:r w:rsidRPr="00571BED">
              <w:rPr>
                <w:rFonts w:cs="Arial"/>
              </w:rPr>
              <w:t xml:space="preserve"> en el momento en que se reestablezca el servicio: </w:t>
            </w:r>
          </w:p>
          <w:p w14:paraId="65E6E106" w14:textId="77777777" w:rsidR="00726EAF" w:rsidRPr="00740EF5" w:rsidRDefault="00726EAF" w:rsidP="00726EAF">
            <w:pPr>
              <w:ind w:left="426"/>
              <w:jc w:val="both"/>
              <w:rPr>
                <w:rFonts w:cs="Arial"/>
              </w:rPr>
            </w:pPr>
            <w:r w:rsidRPr="00740EF5">
              <w:rPr>
                <w:rFonts w:cs="Arial"/>
              </w:rPr>
              <w:t>El compromiso continúa pendiente dado que depende de la ejecución de las obras para proceder.</w:t>
            </w:r>
          </w:p>
          <w:p w14:paraId="65538E8D" w14:textId="77777777" w:rsidR="00726EAF" w:rsidRPr="00B75850" w:rsidRDefault="00726EAF" w:rsidP="00726EAF">
            <w:pPr>
              <w:ind w:left="426" w:hanging="426"/>
              <w:jc w:val="both"/>
              <w:rPr>
                <w:rFonts w:cs="Arial"/>
              </w:rPr>
            </w:pPr>
          </w:p>
          <w:p w14:paraId="51909C3A" w14:textId="77777777" w:rsidR="00726EAF" w:rsidRPr="00571BED" w:rsidRDefault="00726EAF" w:rsidP="00726EAF">
            <w:pPr>
              <w:pStyle w:val="Prrafodelista"/>
              <w:numPr>
                <w:ilvl w:val="1"/>
                <w:numId w:val="10"/>
              </w:numPr>
              <w:ind w:left="426" w:hanging="426"/>
              <w:jc w:val="both"/>
              <w:rPr>
                <w:rFonts w:cs="Arial"/>
              </w:rPr>
            </w:pPr>
            <w:r w:rsidRPr="00740EF5">
              <w:rPr>
                <w:rFonts w:cs="Arial"/>
              </w:rPr>
              <w:t xml:space="preserve">ICBF: Seguimiento a la instalación de luminarias de la rampa, responsabilidad del operador del CDI Little </w:t>
            </w:r>
            <w:proofErr w:type="spellStart"/>
            <w:r w:rsidRPr="00740EF5">
              <w:rPr>
                <w:rFonts w:cs="Arial"/>
              </w:rPr>
              <w:t>Dolphins</w:t>
            </w:r>
            <w:proofErr w:type="spellEnd"/>
            <w:r w:rsidRPr="00740EF5">
              <w:rPr>
                <w:rFonts w:cs="Arial"/>
              </w:rPr>
              <w:t xml:space="preserve"> en San Andrés</w:t>
            </w:r>
          </w:p>
          <w:p w14:paraId="33C63137" w14:textId="77777777" w:rsidR="00726EAF" w:rsidRPr="00740EF5" w:rsidRDefault="00726EAF" w:rsidP="00726EAF">
            <w:pPr>
              <w:ind w:left="426"/>
              <w:jc w:val="both"/>
              <w:rPr>
                <w:rFonts w:cs="Arial"/>
              </w:rPr>
            </w:pPr>
            <w:r w:rsidRPr="00740EF5">
              <w:rPr>
                <w:rFonts w:cs="Arial"/>
              </w:rPr>
              <w:t>ICBF informa que e</w:t>
            </w:r>
            <w:r w:rsidR="004A0F83">
              <w:rPr>
                <w:rFonts w:cs="Arial"/>
              </w:rPr>
              <w:t>l operador instaló las lámparas;</w:t>
            </w:r>
            <w:r w:rsidRPr="00740EF5">
              <w:rPr>
                <w:rFonts w:cs="Arial"/>
              </w:rPr>
              <w:t xml:space="preserve"> sin embargo, estas no corresponden a las inicialmente instaladas.</w:t>
            </w:r>
          </w:p>
          <w:p w14:paraId="555AE425" w14:textId="77777777" w:rsidR="00726EAF" w:rsidRPr="00B75850" w:rsidRDefault="00726EAF" w:rsidP="00726EAF">
            <w:pPr>
              <w:ind w:left="426" w:hanging="426"/>
              <w:jc w:val="both"/>
              <w:rPr>
                <w:rFonts w:cs="Arial"/>
              </w:rPr>
            </w:pPr>
          </w:p>
          <w:p w14:paraId="1AEF3F21" w14:textId="77777777" w:rsidR="00726EAF" w:rsidRPr="00571BED" w:rsidRDefault="00726EAF" w:rsidP="00726EAF">
            <w:pPr>
              <w:pStyle w:val="Prrafodelista"/>
              <w:numPr>
                <w:ilvl w:val="1"/>
                <w:numId w:val="10"/>
              </w:numPr>
              <w:ind w:left="426" w:hanging="426"/>
              <w:jc w:val="both"/>
              <w:rPr>
                <w:rFonts w:cs="Arial"/>
              </w:rPr>
            </w:pPr>
            <w:proofErr w:type="gramStart"/>
            <w:r w:rsidRPr="00740EF5">
              <w:rPr>
                <w:rFonts w:cs="Arial"/>
              </w:rPr>
              <w:t>ICBF :Inicio</w:t>
            </w:r>
            <w:proofErr w:type="gramEnd"/>
            <w:r w:rsidRPr="00740EF5">
              <w:rPr>
                <w:rFonts w:cs="Arial"/>
              </w:rPr>
              <w:t xml:space="preserve"> de la operación del CDI de Bahía Portete para el mes de octubre de 2018</w:t>
            </w:r>
          </w:p>
          <w:p w14:paraId="675586BD" w14:textId="77777777" w:rsidR="00726EAF" w:rsidRPr="00740EF5" w:rsidRDefault="00726EAF" w:rsidP="00726EAF">
            <w:pPr>
              <w:ind w:left="426"/>
              <w:jc w:val="both"/>
              <w:rPr>
                <w:rFonts w:cs="Arial"/>
              </w:rPr>
            </w:pPr>
            <w:r w:rsidRPr="00740EF5">
              <w:rPr>
                <w:rFonts w:cs="Arial"/>
              </w:rPr>
              <w:t xml:space="preserve">ICBF informa que el CDI no ha iniciado la operación debido a que el señor Luis </w:t>
            </w:r>
            <w:proofErr w:type="spellStart"/>
            <w:r w:rsidRPr="00740EF5">
              <w:rPr>
                <w:rFonts w:cs="Arial"/>
              </w:rPr>
              <w:t>Epinay</w:t>
            </w:r>
            <w:r w:rsidR="00740EF5" w:rsidRPr="00740EF5">
              <w:rPr>
                <w:rFonts w:cs="Arial"/>
              </w:rPr>
              <w:t>ú</w:t>
            </w:r>
            <w:proofErr w:type="spellEnd"/>
            <w:r w:rsidRPr="00740EF5">
              <w:rPr>
                <w:rFonts w:cs="Arial"/>
              </w:rPr>
              <w:t>, autoridad indígena de la comunidad beneficiaria, no deja entrar al operador para prestar la atención</w:t>
            </w:r>
            <w:r w:rsidR="00571BED" w:rsidRPr="00740EF5">
              <w:rPr>
                <w:rFonts w:cs="Arial"/>
              </w:rPr>
              <w:t xml:space="preserve"> en el CDI</w:t>
            </w:r>
            <w:r w:rsidRPr="00740EF5">
              <w:rPr>
                <w:rFonts w:cs="Arial"/>
              </w:rPr>
              <w:t>.</w:t>
            </w:r>
          </w:p>
          <w:p w14:paraId="571EF1E0" w14:textId="77777777" w:rsidR="00726EAF" w:rsidRPr="00740EF5" w:rsidRDefault="00726EAF" w:rsidP="00726EAF">
            <w:pPr>
              <w:ind w:left="426"/>
              <w:jc w:val="both"/>
              <w:rPr>
                <w:rFonts w:cs="Arial"/>
              </w:rPr>
            </w:pPr>
            <w:r w:rsidRPr="00740EF5">
              <w:rPr>
                <w:rFonts w:cs="Arial"/>
              </w:rPr>
              <w:t xml:space="preserve">De otra parte, </w:t>
            </w:r>
            <w:r w:rsidR="00571BED" w:rsidRPr="00740EF5">
              <w:rPr>
                <w:rFonts w:cs="Arial"/>
              </w:rPr>
              <w:t xml:space="preserve">ICBF </w:t>
            </w:r>
            <w:r w:rsidRPr="00740EF5">
              <w:rPr>
                <w:rFonts w:cs="Arial"/>
              </w:rPr>
              <w:t xml:space="preserve">solicitó apoyo de la Alcaldía, quien designó un </w:t>
            </w:r>
            <w:proofErr w:type="gramStart"/>
            <w:r w:rsidRPr="00740EF5">
              <w:rPr>
                <w:rFonts w:cs="Arial"/>
              </w:rPr>
              <w:t>funcionario</w:t>
            </w:r>
            <w:proofErr w:type="gramEnd"/>
            <w:r w:rsidRPr="00740EF5">
              <w:rPr>
                <w:rFonts w:cs="Arial"/>
              </w:rPr>
              <w:t xml:space="preserve"> pero no se ha </w:t>
            </w:r>
            <w:r w:rsidR="004A0F83">
              <w:rPr>
                <w:rFonts w:cs="Arial"/>
              </w:rPr>
              <w:t xml:space="preserve">logrado </w:t>
            </w:r>
            <w:r w:rsidRPr="00740EF5">
              <w:rPr>
                <w:rFonts w:cs="Arial"/>
              </w:rPr>
              <w:t>avanza</w:t>
            </w:r>
            <w:r w:rsidR="004A0F83">
              <w:rPr>
                <w:rFonts w:cs="Arial"/>
              </w:rPr>
              <w:t xml:space="preserve">r en la solución.  También, </w:t>
            </w:r>
            <w:r w:rsidRPr="00740EF5">
              <w:rPr>
                <w:rFonts w:cs="Arial"/>
              </w:rPr>
              <w:t xml:space="preserve">se coordinó </w:t>
            </w:r>
            <w:r w:rsidR="004A0F83">
              <w:rPr>
                <w:rFonts w:cs="Arial"/>
              </w:rPr>
              <w:t xml:space="preserve">una </w:t>
            </w:r>
            <w:r w:rsidRPr="00740EF5">
              <w:rPr>
                <w:rFonts w:cs="Arial"/>
              </w:rPr>
              <w:t xml:space="preserve">mesa de </w:t>
            </w:r>
            <w:r w:rsidR="004A0F83">
              <w:rPr>
                <w:rFonts w:cs="Arial"/>
              </w:rPr>
              <w:t xml:space="preserve">trabajo para </w:t>
            </w:r>
            <w:r w:rsidRPr="00740EF5">
              <w:rPr>
                <w:rFonts w:cs="Arial"/>
              </w:rPr>
              <w:t>concertación indígena a la cual no asistió la autoridad indígena.</w:t>
            </w:r>
          </w:p>
          <w:p w14:paraId="593209D2" w14:textId="77777777" w:rsidR="00726EAF" w:rsidRPr="00740EF5" w:rsidRDefault="00726EAF" w:rsidP="00726EAF">
            <w:pPr>
              <w:ind w:left="426"/>
              <w:jc w:val="both"/>
              <w:rPr>
                <w:rFonts w:cs="Arial"/>
              </w:rPr>
            </w:pPr>
            <w:r w:rsidRPr="00740EF5">
              <w:rPr>
                <w:rFonts w:cs="Arial"/>
              </w:rPr>
              <w:t xml:space="preserve">ICBF manifiesta que el servicio para el año 2018 </w:t>
            </w:r>
            <w:r w:rsidR="004A0F83">
              <w:rPr>
                <w:rFonts w:cs="Arial"/>
              </w:rPr>
              <w:t xml:space="preserve">ya </w:t>
            </w:r>
            <w:r w:rsidRPr="00740EF5">
              <w:rPr>
                <w:rFonts w:cs="Arial"/>
              </w:rPr>
              <w:t>terminó y contin</w:t>
            </w:r>
            <w:r w:rsidR="004A0F83">
              <w:rPr>
                <w:rFonts w:cs="Arial"/>
              </w:rPr>
              <w:t xml:space="preserve">uarán </w:t>
            </w:r>
            <w:r w:rsidRPr="00740EF5">
              <w:rPr>
                <w:rFonts w:cs="Arial"/>
              </w:rPr>
              <w:t xml:space="preserve">con los acercamientos </w:t>
            </w:r>
            <w:r w:rsidR="004A0F83">
              <w:rPr>
                <w:rFonts w:cs="Arial"/>
              </w:rPr>
              <w:t xml:space="preserve">entre </w:t>
            </w:r>
            <w:r w:rsidRPr="00740EF5">
              <w:rPr>
                <w:rFonts w:cs="Arial"/>
              </w:rPr>
              <w:t>las partes para iniciar la operación como está planteada</w:t>
            </w:r>
            <w:r w:rsidR="004A0F83">
              <w:rPr>
                <w:rFonts w:cs="Arial"/>
              </w:rPr>
              <w:t>,</w:t>
            </w:r>
            <w:r w:rsidRPr="00740EF5">
              <w:rPr>
                <w:rFonts w:cs="Arial"/>
              </w:rPr>
              <w:t xml:space="preserve"> el 19 de enero de 2019.</w:t>
            </w:r>
          </w:p>
          <w:p w14:paraId="6FAFA942" w14:textId="77777777" w:rsidR="00726EAF" w:rsidRPr="00B75850" w:rsidRDefault="00726EAF" w:rsidP="00726EAF">
            <w:pPr>
              <w:autoSpaceDE w:val="0"/>
              <w:autoSpaceDN w:val="0"/>
              <w:adjustRightInd w:val="0"/>
              <w:jc w:val="both"/>
              <w:rPr>
                <w:rFonts w:cs="Arial"/>
              </w:rPr>
            </w:pPr>
          </w:p>
          <w:p w14:paraId="40FD3F5D" w14:textId="77777777" w:rsidR="00726EAF" w:rsidRPr="00406E64" w:rsidRDefault="00726EAF" w:rsidP="00726EAF">
            <w:pPr>
              <w:pStyle w:val="Prrafodelista"/>
              <w:numPr>
                <w:ilvl w:val="0"/>
                <w:numId w:val="10"/>
              </w:numPr>
              <w:ind w:left="426" w:hanging="426"/>
              <w:jc w:val="both"/>
              <w:rPr>
                <w:rFonts w:cs="Arial"/>
                <w:b/>
              </w:rPr>
            </w:pPr>
            <w:r w:rsidRPr="00406E64">
              <w:rPr>
                <w:rFonts w:cs="Arial"/>
                <w:b/>
              </w:rPr>
              <w:t>Avance en la construcción del Centro de Desarrollo Infantil en el municipio de Vélez (Santander).</w:t>
            </w:r>
          </w:p>
          <w:p w14:paraId="4E74AC53" w14:textId="77777777" w:rsidR="00726EAF" w:rsidRPr="00740EF5" w:rsidRDefault="00726EAF" w:rsidP="00726EAF">
            <w:pPr>
              <w:jc w:val="both"/>
              <w:rPr>
                <w:rFonts w:cs="Arial"/>
              </w:rPr>
            </w:pPr>
            <w:r w:rsidRPr="00740EF5">
              <w:rPr>
                <w:rFonts w:cs="Arial"/>
              </w:rPr>
              <w:t xml:space="preserve">Doris Patricia Barón informa que el proyecto se está ejecutando bajo el contrato interadministrativo 068-16 </w:t>
            </w:r>
            <w:r w:rsidR="004A0F83">
              <w:rPr>
                <w:rFonts w:cs="Arial"/>
              </w:rPr>
              <w:t xml:space="preserve">y </w:t>
            </w:r>
            <w:r w:rsidRPr="00740EF5">
              <w:rPr>
                <w:rFonts w:cs="Arial"/>
              </w:rPr>
              <w:t>atenderá a 160 niños.</w:t>
            </w:r>
          </w:p>
          <w:p w14:paraId="6D03C850" w14:textId="77777777" w:rsidR="00726EAF" w:rsidRPr="00740EF5" w:rsidRDefault="00726EAF" w:rsidP="00726EAF">
            <w:pPr>
              <w:jc w:val="both"/>
              <w:rPr>
                <w:rFonts w:cs="Arial"/>
              </w:rPr>
            </w:pPr>
          </w:p>
          <w:p w14:paraId="45288EF0" w14:textId="77777777" w:rsidR="00B75850" w:rsidRPr="00740EF5" w:rsidRDefault="00B75850" w:rsidP="00726EAF">
            <w:pPr>
              <w:jc w:val="both"/>
              <w:rPr>
                <w:rFonts w:cs="Arial"/>
              </w:rPr>
            </w:pPr>
          </w:p>
          <w:p w14:paraId="400059FD" w14:textId="77777777" w:rsidR="00B75850" w:rsidRPr="00740EF5" w:rsidRDefault="00B75850" w:rsidP="00726EAF">
            <w:pPr>
              <w:jc w:val="both"/>
              <w:rPr>
                <w:rFonts w:cs="Arial"/>
              </w:rPr>
            </w:pPr>
          </w:p>
          <w:p w14:paraId="68891FB7" w14:textId="77777777" w:rsidR="00726EAF" w:rsidRPr="00406E64" w:rsidRDefault="00B75850" w:rsidP="00726EAF">
            <w:pPr>
              <w:ind w:left="426" w:hanging="426"/>
              <w:jc w:val="both"/>
              <w:rPr>
                <w:rFonts w:cs="Arial"/>
                <w:b/>
              </w:rPr>
            </w:pPr>
            <w:r w:rsidRPr="00406E64">
              <w:rPr>
                <w:rFonts w:cs="Arial"/>
                <w:b/>
              </w:rPr>
              <w:t>3</w:t>
            </w:r>
            <w:r w:rsidR="00726EAF" w:rsidRPr="00406E64">
              <w:rPr>
                <w:rFonts w:cs="Arial"/>
                <w:b/>
              </w:rPr>
              <w:t>.1</w:t>
            </w:r>
            <w:r w:rsidR="00726EAF" w:rsidRPr="00406E64">
              <w:rPr>
                <w:rFonts w:cs="Arial"/>
                <w:b/>
              </w:rPr>
              <w:tab/>
              <w:t>Avance de construcción</w:t>
            </w:r>
          </w:p>
          <w:p w14:paraId="6F92A364" w14:textId="77777777" w:rsidR="00726EAF" w:rsidRPr="00B75850" w:rsidRDefault="00726EAF" w:rsidP="00726EAF">
            <w:pPr>
              <w:jc w:val="both"/>
              <w:rPr>
                <w:rFonts w:cs="Arial"/>
              </w:rPr>
            </w:pPr>
            <w:r w:rsidRPr="00740EF5">
              <w:rPr>
                <w:rFonts w:cs="Arial"/>
              </w:rPr>
              <w:t xml:space="preserve">Doris Patricia Barón socializa el reporte de avance del proyecto entregado por Findeter en el Comité Ejecutivo </w:t>
            </w:r>
            <w:r w:rsidRPr="00B75850">
              <w:rPr>
                <w:rFonts w:cs="Arial"/>
              </w:rPr>
              <w:t xml:space="preserve">Comité Ejecutivo </w:t>
            </w:r>
            <w:proofErr w:type="spellStart"/>
            <w:r w:rsidRPr="00B75850">
              <w:rPr>
                <w:rFonts w:cs="Arial"/>
              </w:rPr>
              <w:t>Nº</w:t>
            </w:r>
            <w:proofErr w:type="spellEnd"/>
            <w:r w:rsidRPr="00B75850">
              <w:rPr>
                <w:rFonts w:cs="Arial"/>
              </w:rPr>
              <w:t xml:space="preserve"> 52 realizado el 29 de noviembre de 2018</w:t>
            </w:r>
            <w:r w:rsidR="004A0F83">
              <w:rPr>
                <w:rFonts w:cs="Arial"/>
              </w:rPr>
              <w:t>:</w:t>
            </w:r>
          </w:p>
          <w:p w14:paraId="67933374" w14:textId="77777777" w:rsidR="00726EAF" w:rsidRPr="00B75850" w:rsidRDefault="00726EAF" w:rsidP="00726EAF">
            <w:pPr>
              <w:pStyle w:val="Prrafodelista"/>
              <w:numPr>
                <w:ilvl w:val="0"/>
                <w:numId w:val="9"/>
              </w:numPr>
              <w:ind w:left="426" w:hanging="426"/>
              <w:jc w:val="both"/>
              <w:rPr>
                <w:rFonts w:cs="Arial"/>
              </w:rPr>
            </w:pPr>
            <w:r w:rsidRPr="00740EF5">
              <w:rPr>
                <w:rFonts w:cs="Arial"/>
              </w:rPr>
              <w:t>Fecha de inicio: 2 de abril de 2018</w:t>
            </w:r>
          </w:p>
          <w:p w14:paraId="1529DA5C" w14:textId="77777777" w:rsidR="00726EAF" w:rsidRPr="00B75850" w:rsidRDefault="00726EAF" w:rsidP="00726EAF">
            <w:pPr>
              <w:pStyle w:val="Prrafodelista"/>
              <w:numPr>
                <w:ilvl w:val="0"/>
                <w:numId w:val="9"/>
              </w:numPr>
              <w:ind w:left="426" w:hanging="426"/>
              <w:jc w:val="both"/>
              <w:rPr>
                <w:rFonts w:cs="Arial"/>
              </w:rPr>
            </w:pPr>
            <w:r w:rsidRPr="00740EF5">
              <w:rPr>
                <w:rFonts w:cs="Arial"/>
              </w:rPr>
              <w:t>Porcentaje Programado: 70,16%</w:t>
            </w:r>
          </w:p>
          <w:p w14:paraId="01AAC083" w14:textId="77777777" w:rsidR="00726EAF" w:rsidRPr="00B75850" w:rsidRDefault="00726EAF" w:rsidP="00726EAF">
            <w:pPr>
              <w:pStyle w:val="Prrafodelista"/>
              <w:numPr>
                <w:ilvl w:val="0"/>
                <w:numId w:val="9"/>
              </w:numPr>
              <w:ind w:left="426" w:hanging="426"/>
              <w:jc w:val="both"/>
              <w:rPr>
                <w:rFonts w:cs="Arial"/>
              </w:rPr>
            </w:pPr>
            <w:r w:rsidRPr="00740EF5">
              <w:rPr>
                <w:rFonts w:cs="Arial"/>
              </w:rPr>
              <w:t>Porcentaje ejecutado: 65,00%</w:t>
            </w:r>
          </w:p>
          <w:p w14:paraId="0EA800D7" w14:textId="77777777" w:rsidR="00726EAF" w:rsidRPr="00B75850" w:rsidRDefault="00726EAF" w:rsidP="00726EAF">
            <w:pPr>
              <w:pStyle w:val="Prrafodelista"/>
              <w:numPr>
                <w:ilvl w:val="0"/>
                <w:numId w:val="9"/>
              </w:numPr>
              <w:ind w:left="426" w:hanging="426"/>
              <w:jc w:val="both"/>
              <w:rPr>
                <w:rFonts w:cs="Arial"/>
              </w:rPr>
            </w:pPr>
            <w:r w:rsidRPr="00740EF5">
              <w:rPr>
                <w:rFonts w:cs="Arial"/>
              </w:rPr>
              <w:t>Se encuentra en trámite la prórroga hasta el 31</w:t>
            </w:r>
            <w:r w:rsidR="004A0F83">
              <w:rPr>
                <w:rFonts w:cs="Arial"/>
              </w:rPr>
              <w:t xml:space="preserve"> de diciembre de </w:t>
            </w:r>
            <w:r w:rsidRPr="00740EF5">
              <w:rPr>
                <w:rFonts w:cs="Arial"/>
              </w:rPr>
              <w:t xml:space="preserve">2018, solicitada por </w:t>
            </w:r>
            <w:r w:rsidR="00571BED" w:rsidRPr="00740EF5">
              <w:rPr>
                <w:rFonts w:cs="Arial"/>
              </w:rPr>
              <w:t>el contratista</w:t>
            </w:r>
            <w:r w:rsidRPr="00740EF5">
              <w:rPr>
                <w:rFonts w:cs="Arial"/>
              </w:rPr>
              <w:t>.</w:t>
            </w:r>
          </w:p>
          <w:p w14:paraId="5E34E1C4" w14:textId="77777777" w:rsidR="00726EAF" w:rsidRPr="00740EF5" w:rsidRDefault="00726EAF" w:rsidP="00726EAF">
            <w:pPr>
              <w:jc w:val="both"/>
              <w:rPr>
                <w:rFonts w:cs="Arial"/>
              </w:rPr>
            </w:pPr>
          </w:p>
          <w:p w14:paraId="2DC60CBF" w14:textId="77777777" w:rsidR="00726EAF" w:rsidRPr="00B75850" w:rsidRDefault="00726EAF" w:rsidP="00726EAF">
            <w:pPr>
              <w:jc w:val="both"/>
              <w:rPr>
                <w:rFonts w:cs="Arial"/>
              </w:rPr>
            </w:pPr>
            <w:r w:rsidRPr="00B75850">
              <w:rPr>
                <w:rFonts w:cs="Arial"/>
              </w:rPr>
              <w:t xml:space="preserve">ICBF manifiesta que habiendo superado la fase crítica de construcción (cimentación) </w:t>
            </w:r>
            <w:r w:rsidR="004A0F83">
              <w:rPr>
                <w:rFonts w:cs="Arial"/>
              </w:rPr>
              <w:t>se hace más rápida la ejecución y</w:t>
            </w:r>
            <w:r w:rsidRPr="00B75850">
              <w:rPr>
                <w:rFonts w:cs="Arial"/>
              </w:rPr>
              <w:t xml:space="preserve"> solicita al DAPRE que se le envíe la lista de pendientes para ellos dar trámite con </w:t>
            </w:r>
            <w:r w:rsidR="004A0F83">
              <w:rPr>
                <w:rFonts w:cs="Arial"/>
              </w:rPr>
              <w:t xml:space="preserve">la </w:t>
            </w:r>
            <w:r w:rsidRPr="00B75850">
              <w:rPr>
                <w:rFonts w:cs="Arial"/>
              </w:rPr>
              <w:t>regional y alcaldía</w:t>
            </w:r>
            <w:r w:rsidR="004A0F83">
              <w:rPr>
                <w:rFonts w:cs="Arial"/>
              </w:rPr>
              <w:t>.</w:t>
            </w:r>
          </w:p>
          <w:p w14:paraId="21E3CE7C" w14:textId="77777777" w:rsidR="00726EAF" w:rsidRPr="00B75850" w:rsidRDefault="00726EAF" w:rsidP="00726EAF">
            <w:pPr>
              <w:jc w:val="both"/>
              <w:rPr>
                <w:rFonts w:cs="Arial"/>
              </w:rPr>
            </w:pPr>
          </w:p>
          <w:p w14:paraId="3B752F62" w14:textId="77777777" w:rsidR="00726EAF" w:rsidRPr="00406E64" w:rsidRDefault="00B75850" w:rsidP="00726EAF">
            <w:pPr>
              <w:ind w:left="426" w:hanging="426"/>
              <w:jc w:val="both"/>
              <w:rPr>
                <w:rFonts w:cs="Arial"/>
                <w:b/>
              </w:rPr>
            </w:pPr>
            <w:r w:rsidRPr="00406E64">
              <w:rPr>
                <w:rFonts w:cs="Arial"/>
                <w:b/>
              </w:rPr>
              <w:t>3</w:t>
            </w:r>
            <w:r w:rsidR="00726EAF" w:rsidRPr="00406E64">
              <w:rPr>
                <w:rFonts w:cs="Arial"/>
                <w:b/>
              </w:rPr>
              <w:t>.2</w:t>
            </w:r>
            <w:r w:rsidR="00726EAF" w:rsidRPr="00406E64">
              <w:rPr>
                <w:rFonts w:cs="Arial"/>
                <w:b/>
              </w:rPr>
              <w:tab/>
              <w:t>Aportes</w:t>
            </w:r>
          </w:p>
          <w:p w14:paraId="19A78F42" w14:textId="77777777" w:rsidR="00726EAF" w:rsidRPr="00740EF5" w:rsidRDefault="00726EAF" w:rsidP="00726EAF">
            <w:pPr>
              <w:jc w:val="both"/>
              <w:rPr>
                <w:rFonts w:cs="Arial"/>
              </w:rPr>
            </w:pPr>
            <w:r w:rsidRPr="00740EF5">
              <w:rPr>
                <w:rFonts w:cs="Arial"/>
              </w:rPr>
              <w:t>Los recursos para el proyecto por valor de $4.152.530.128 han sido aportados:</w:t>
            </w:r>
          </w:p>
          <w:p w14:paraId="4C2F837C" w14:textId="77777777" w:rsidR="00726EAF" w:rsidRPr="00B75850" w:rsidRDefault="00726EAF" w:rsidP="00726EAF">
            <w:pPr>
              <w:numPr>
                <w:ilvl w:val="1"/>
                <w:numId w:val="3"/>
              </w:numPr>
              <w:tabs>
                <w:tab w:val="clear" w:pos="1440"/>
                <w:tab w:val="num" w:pos="426"/>
              </w:tabs>
              <w:ind w:left="426" w:hanging="426"/>
              <w:jc w:val="both"/>
              <w:rPr>
                <w:rFonts w:cs="Arial"/>
              </w:rPr>
            </w:pPr>
            <w:r w:rsidRPr="00740EF5">
              <w:rPr>
                <w:rFonts w:cs="Arial"/>
              </w:rPr>
              <w:t>DAPRE:</w:t>
            </w:r>
            <w:r w:rsidRPr="00740EF5">
              <w:rPr>
                <w:rFonts w:cs="Arial"/>
              </w:rPr>
              <w:tab/>
              <w:t>$3.152.530.128</w:t>
            </w:r>
          </w:p>
          <w:p w14:paraId="55D401D7" w14:textId="77777777" w:rsidR="00726EAF" w:rsidRPr="00B75850" w:rsidRDefault="00726EAF" w:rsidP="00726EAF">
            <w:pPr>
              <w:numPr>
                <w:ilvl w:val="1"/>
                <w:numId w:val="3"/>
              </w:numPr>
              <w:tabs>
                <w:tab w:val="clear" w:pos="1440"/>
                <w:tab w:val="num" w:pos="426"/>
              </w:tabs>
              <w:ind w:left="426" w:hanging="426"/>
              <w:jc w:val="both"/>
              <w:rPr>
                <w:rFonts w:cs="Arial"/>
              </w:rPr>
            </w:pPr>
            <w:r w:rsidRPr="00740EF5">
              <w:rPr>
                <w:rFonts w:cs="Arial"/>
              </w:rPr>
              <w:t>ICBF:</w:t>
            </w:r>
            <w:r w:rsidRPr="00740EF5">
              <w:rPr>
                <w:rFonts w:cs="Arial"/>
              </w:rPr>
              <w:tab/>
              <w:t>$1.000.000.000</w:t>
            </w:r>
          </w:p>
          <w:p w14:paraId="41576E1F" w14:textId="77777777" w:rsidR="00726EAF" w:rsidRPr="00740EF5" w:rsidRDefault="00726EAF" w:rsidP="00726EAF">
            <w:pPr>
              <w:jc w:val="both"/>
              <w:rPr>
                <w:rFonts w:cs="Arial"/>
              </w:rPr>
            </w:pPr>
          </w:p>
          <w:p w14:paraId="52286D02" w14:textId="77777777" w:rsidR="00726EAF" w:rsidRPr="00406E64" w:rsidRDefault="00B75850" w:rsidP="00726EAF">
            <w:pPr>
              <w:ind w:left="426" w:hanging="426"/>
              <w:jc w:val="both"/>
              <w:rPr>
                <w:rFonts w:cs="Arial"/>
                <w:b/>
              </w:rPr>
            </w:pPr>
            <w:r w:rsidRPr="00406E64">
              <w:rPr>
                <w:rFonts w:cs="Arial"/>
                <w:b/>
              </w:rPr>
              <w:t>3</w:t>
            </w:r>
            <w:r w:rsidR="00726EAF" w:rsidRPr="00406E64">
              <w:rPr>
                <w:rFonts w:cs="Arial"/>
                <w:b/>
              </w:rPr>
              <w:t>.3</w:t>
            </w:r>
            <w:r w:rsidR="00726EAF" w:rsidRPr="00406E64">
              <w:rPr>
                <w:rFonts w:cs="Arial"/>
                <w:b/>
              </w:rPr>
              <w:tab/>
              <w:t>Costos</w:t>
            </w:r>
          </w:p>
          <w:p w14:paraId="73EAC615" w14:textId="77777777" w:rsidR="00726EAF" w:rsidRPr="00B75850" w:rsidRDefault="00726EAF" w:rsidP="00726EAF">
            <w:pPr>
              <w:jc w:val="both"/>
              <w:rPr>
                <w:rFonts w:cs="Arial"/>
              </w:rPr>
            </w:pPr>
            <w:r w:rsidRPr="00740EF5">
              <w:rPr>
                <w:rFonts w:cs="Arial"/>
              </w:rPr>
              <w:t xml:space="preserve">Doris Patricia Barón socializa los costos del proyecto de acuerdo con el </w:t>
            </w:r>
            <w:r w:rsidRPr="00B75850">
              <w:rPr>
                <w:rFonts w:cs="Arial"/>
              </w:rPr>
              <w:t>seguimiento presupuestal de Findeter con corte 15 de noviembre de 2018:</w:t>
            </w:r>
          </w:p>
          <w:p w14:paraId="10BE0419" w14:textId="77777777" w:rsidR="00726EAF" w:rsidRPr="00B75850" w:rsidRDefault="00726EAF" w:rsidP="00726EAF">
            <w:pPr>
              <w:jc w:val="both"/>
              <w:rPr>
                <w:rFonts w:cs="Arial"/>
              </w:rPr>
            </w:pPr>
          </w:p>
          <w:tbl>
            <w:tblPr>
              <w:tblStyle w:val="Tablaconcuadrcula"/>
              <w:tblW w:w="0" w:type="auto"/>
              <w:tblLook w:val="04A0" w:firstRow="1" w:lastRow="0" w:firstColumn="1" w:lastColumn="0" w:noHBand="0" w:noVBand="1"/>
            </w:tblPr>
            <w:tblGrid>
              <w:gridCol w:w="4414"/>
              <w:gridCol w:w="2527"/>
            </w:tblGrid>
            <w:tr w:rsidR="00726EAF" w:rsidRPr="00740EF5" w14:paraId="379DA612" w14:textId="77777777" w:rsidTr="00856384">
              <w:tc>
                <w:tcPr>
                  <w:tcW w:w="4414" w:type="dxa"/>
                </w:tcPr>
                <w:p w14:paraId="64AFFF48" w14:textId="77777777" w:rsidR="00726EAF" w:rsidRPr="004A0F83" w:rsidRDefault="00726EAF" w:rsidP="00726EAF">
                  <w:pPr>
                    <w:jc w:val="center"/>
                    <w:rPr>
                      <w:rFonts w:cs="Arial"/>
                      <w:b/>
                    </w:rPr>
                  </w:pPr>
                  <w:r w:rsidRPr="004A0F83">
                    <w:rPr>
                      <w:rFonts w:cs="Arial"/>
                      <w:b/>
                    </w:rPr>
                    <w:t>Concepto</w:t>
                  </w:r>
                </w:p>
              </w:tc>
              <w:tc>
                <w:tcPr>
                  <w:tcW w:w="2527" w:type="dxa"/>
                </w:tcPr>
                <w:p w14:paraId="4EE162F1" w14:textId="77777777" w:rsidR="00726EAF" w:rsidRPr="004A0F83" w:rsidRDefault="00726EAF" w:rsidP="00726EAF">
                  <w:pPr>
                    <w:jc w:val="center"/>
                    <w:rPr>
                      <w:rFonts w:cs="Arial"/>
                      <w:b/>
                    </w:rPr>
                  </w:pPr>
                  <w:r w:rsidRPr="004A0F83">
                    <w:rPr>
                      <w:rFonts w:cs="Arial"/>
                      <w:b/>
                    </w:rPr>
                    <w:t>Valor</w:t>
                  </w:r>
                </w:p>
              </w:tc>
            </w:tr>
            <w:tr w:rsidR="00726EAF" w:rsidRPr="00740EF5" w14:paraId="1989AA85" w14:textId="77777777" w:rsidTr="00856384">
              <w:tc>
                <w:tcPr>
                  <w:tcW w:w="4414" w:type="dxa"/>
                </w:tcPr>
                <w:p w14:paraId="35F8D74F" w14:textId="77777777" w:rsidR="00726EAF" w:rsidRPr="00740EF5" w:rsidRDefault="00726EAF" w:rsidP="00726EAF">
                  <w:pPr>
                    <w:jc w:val="both"/>
                    <w:rPr>
                      <w:rFonts w:cs="Arial"/>
                    </w:rPr>
                  </w:pPr>
                  <w:r w:rsidRPr="00740EF5">
                    <w:rPr>
                      <w:rFonts w:cs="Arial"/>
                    </w:rPr>
                    <w:t>Consultoría VIC</w:t>
                  </w:r>
                </w:p>
              </w:tc>
              <w:tc>
                <w:tcPr>
                  <w:tcW w:w="2527" w:type="dxa"/>
                </w:tcPr>
                <w:p w14:paraId="2668B237" w14:textId="77777777" w:rsidR="00726EAF" w:rsidRPr="00740EF5" w:rsidRDefault="00726EAF" w:rsidP="004A0F83">
                  <w:pPr>
                    <w:jc w:val="right"/>
                    <w:rPr>
                      <w:rFonts w:cs="Arial"/>
                    </w:rPr>
                  </w:pPr>
                  <w:r w:rsidRPr="00740EF5">
                    <w:rPr>
                      <w:rFonts w:cs="Arial"/>
                    </w:rPr>
                    <w:t>$69.838.366</w:t>
                  </w:r>
                </w:p>
              </w:tc>
            </w:tr>
            <w:tr w:rsidR="00726EAF" w:rsidRPr="00740EF5" w14:paraId="0BAAA5A5" w14:textId="77777777" w:rsidTr="00856384">
              <w:tc>
                <w:tcPr>
                  <w:tcW w:w="4414" w:type="dxa"/>
                </w:tcPr>
                <w:p w14:paraId="515F6F2E" w14:textId="77777777" w:rsidR="00726EAF" w:rsidRPr="00740EF5" w:rsidRDefault="00726EAF" w:rsidP="00726EAF">
                  <w:pPr>
                    <w:jc w:val="both"/>
                    <w:rPr>
                      <w:rFonts w:cs="Arial"/>
                    </w:rPr>
                  </w:pPr>
                  <w:r w:rsidRPr="00740EF5">
                    <w:rPr>
                      <w:rFonts w:cs="Arial"/>
                    </w:rPr>
                    <w:t>Reembolsables VIC</w:t>
                  </w:r>
                </w:p>
              </w:tc>
              <w:tc>
                <w:tcPr>
                  <w:tcW w:w="2527" w:type="dxa"/>
                </w:tcPr>
                <w:p w14:paraId="553920C2" w14:textId="77777777" w:rsidR="00726EAF" w:rsidRPr="00740EF5" w:rsidRDefault="00726EAF" w:rsidP="004A0F83">
                  <w:pPr>
                    <w:jc w:val="right"/>
                    <w:rPr>
                      <w:rFonts w:cs="Arial"/>
                    </w:rPr>
                  </w:pPr>
                  <w:r w:rsidRPr="00740EF5">
                    <w:rPr>
                      <w:rFonts w:cs="Arial"/>
                    </w:rPr>
                    <w:t>$3.266.900</w:t>
                  </w:r>
                </w:p>
              </w:tc>
            </w:tr>
            <w:tr w:rsidR="00726EAF" w:rsidRPr="00740EF5" w14:paraId="1BA625B8" w14:textId="77777777" w:rsidTr="00856384">
              <w:tc>
                <w:tcPr>
                  <w:tcW w:w="4414" w:type="dxa"/>
                </w:tcPr>
                <w:p w14:paraId="2CA16563" w14:textId="77777777" w:rsidR="00726EAF" w:rsidRPr="00740EF5" w:rsidRDefault="00726EAF" w:rsidP="00726EAF">
                  <w:pPr>
                    <w:jc w:val="both"/>
                    <w:rPr>
                      <w:rFonts w:cs="Arial"/>
                    </w:rPr>
                  </w:pPr>
                  <w:r w:rsidRPr="00740EF5">
                    <w:rPr>
                      <w:rFonts w:cs="Arial"/>
                    </w:rPr>
                    <w:t>Estudios y diseños</w:t>
                  </w:r>
                </w:p>
              </w:tc>
              <w:tc>
                <w:tcPr>
                  <w:tcW w:w="2527" w:type="dxa"/>
                </w:tcPr>
                <w:p w14:paraId="46BB5484" w14:textId="77777777" w:rsidR="00726EAF" w:rsidRPr="00740EF5" w:rsidRDefault="00726EAF" w:rsidP="004A0F83">
                  <w:pPr>
                    <w:jc w:val="right"/>
                    <w:rPr>
                      <w:rFonts w:cs="Arial"/>
                    </w:rPr>
                  </w:pPr>
                  <w:r w:rsidRPr="00740EF5">
                    <w:rPr>
                      <w:rFonts w:cs="Arial"/>
                    </w:rPr>
                    <w:t>$36.955.700</w:t>
                  </w:r>
                </w:p>
              </w:tc>
            </w:tr>
            <w:tr w:rsidR="00726EAF" w:rsidRPr="00740EF5" w14:paraId="54F7405C" w14:textId="77777777" w:rsidTr="00856384">
              <w:tc>
                <w:tcPr>
                  <w:tcW w:w="4414" w:type="dxa"/>
                </w:tcPr>
                <w:p w14:paraId="5001CE8C" w14:textId="77777777" w:rsidR="00726EAF" w:rsidRPr="00740EF5" w:rsidRDefault="00726EAF" w:rsidP="00726EAF">
                  <w:pPr>
                    <w:jc w:val="both"/>
                    <w:rPr>
                      <w:rFonts w:cs="Arial"/>
                    </w:rPr>
                  </w:pPr>
                  <w:r w:rsidRPr="00740EF5">
                    <w:rPr>
                      <w:rFonts w:cs="Arial"/>
                    </w:rPr>
                    <w:t>Interventoría Estudios y Diseños</w:t>
                  </w:r>
                </w:p>
              </w:tc>
              <w:tc>
                <w:tcPr>
                  <w:tcW w:w="2527" w:type="dxa"/>
                </w:tcPr>
                <w:p w14:paraId="705DAE5E" w14:textId="77777777" w:rsidR="00726EAF" w:rsidRPr="00740EF5" w:rsidRDefault="00726EAF" w:rsidP="004A0F83">
                  <w:pPr>
                    <w:jc w:val="right"/>
                    <w:rPr>
                      <w:rFonts w:cs="Arial"/>
                    </w:rPr>
                  </w:pPr>
                  <w:r w:rsidRPr="00740EF5">
                    <w:rPr>
                      <w:rFonts w:cs="Arial"/>
                    </w:rPr>
                    <w:t>$16.209.285</w:t>
                  </w:r>
                </w:p>
              </w:tc>
            </w:tr>
            <w:tr w:rsidR="00726EAF" w:rsidRPr="00740EF5" w14:paraId="376A52CF" w14:textId="77777777" w:rsidTr="00856384">
              <w:tc>
                <w:tcPr>
                  <w:tcW w:w="4414" w:type="dxa"/>
                </w:tcPr>
                <w:p w14:paraId="2C6CFF23" w14:textId="77777777" w:rsidR="00726EAF" w:rsidRPr="00740EF5" w:rsidRDefault="00726EAF" w:rsidP="00726EAF">
                  <w:pPr>
                    <w:jc w:val="both"/>
                    <w:rPr>
                      <w:rFonts w:cs="Arial"/>
                    </w:rPr>
                  </w:pPr>
                  <w:r w:rsidRPr="00740EF5">
                    <w:rPr>
                      <w:rFonts w:cs="Arial"/>
                    </w:rPr>
                    <w:t>Obra</w:t>
                  </w:r>
                </w:p>
              </w:tc>
              <w:tc>
                <w:tcPr>
                  <w:tcW w:w="2527" w:type="dxa"/>
                </w:tcPr>
                <w:p w14:paraId="6C84A2E6" w14:textId="77777777" w:rsidR="00726EAF" w:rsidRPr="00740EF5" w:rsidRDefault="00726EAF" w:rsidP="004A0F83">
                  <w:pPr>
                    <w:jc w:val="right"/>
                    <w:rPr>
                      <w:rFonts w:cs="Arial"/>
                    </w:rPr>
                  </w:pPr>
                  <w:r w:rsidRPr="00740EF5">
                    <w:rPr>
                      <w:rFonts w:cs="Arial"/>
                    </w:rPr>
                    <w:t>$3.569.294.922</w:t>
                  </w:r>
                </w:p>
              </w:tc>
            </w:tr>
            <w:tr w:rsidR="00726EAF" w:rsidRPr="00740EF5" w14:paraId="1279311F" w14:textId="77777777" w:rsidTr="00856384">
              <w:tc>
                <w:tcPr>
                  <w:tcW w:w="4414" w:type="dxa"/>
                </w:tcPr>
                <w:p w14:paraId="04F78F6B" w14:textId="77777777" w:rsidR="00726EAF" w:rsidRPr="00740EF5" w:rsidRDefault="00726EAF" w:rsidP="00726EAF">
                  <w:pPr>
                    <w:jc w:val="both"/>
                    <w:rPr>
                      <w:rFonts w:cs="Arial"/>
                    </w:rPr>
                  </w:pPr>
                  <w:r w:rsidRPr="00740EF5">
                    <w:rPr>
                      <w:rFonts w:cs="Arial"/>
                    </w:rPr>
                    <w:t>Adiciones</w:t>
                  </w:r>
                </w:p>
              </w:tc>
              <w:tc>
                <w:tcPr>
                  <w:tcW w:w="2527" w:type="dxa"/>
                </w:tcPr>
                <w:p w14:paraId="2845A289" w14:textId="77777777" w:rsidR="00726EAF" w:rsidRPr="00740EF5" w:rsidRDefault="00726EAF" w:rsidP="004A0F83">
                  <w:pPr>
                    <w:jc w:val="right"/>
                    <w:rPr>
                      <w:rFonts w:cs="Arial"/>
                    </w:rPr>
                  </w:pPr>
                  <w:r w:rsidRPr="00740EF5">
                    <w:rPr>
                      <w:rFonts w:cs="Arial"/>
                    </w:rPr>
                    <w:t>$214.938.416</w:t>
                  </w:r>
                </w:p>
              </w:tc>
            </w:tr>
            <w:tr w:rsidR="00726EAF" w:rsidRPr="00740EF5" w14:paraId="0CF56943" w14:textId="77777777" w:rsidTr="00856384">
              <w:tc>
                <w:tcPr>
                  <w:tcW w:w="4414" w:type="dxa"/>
                </w:tcPr>
                <w:p w14:paraId="4E5E3373" w14:textId="77777777" w:rsidR="00726EAF" w:rsidRPr="00740EF5" w:rsidRDefault="00726EAF" w:rsidP="00726EAF">
                  <w:pPr>
                    <w:jc w:val="both"/>
                    <w:rPr>
                      <w:rFonts w:cs="Arial"/>
                    </w:rPr>
                  </w:pPr>
                  <w:r w:rsidRPr="00740EF5">
                    <w:rPr>
                      <w:rFonts w:cs="Arial"/>
                    </w:rPr>
                    <w:t>Interventoría</w:t>
                  </w:r>
                </w:p>
              </w:tc>
              <w:tc>
                <w:tcPr>
                  <w:tcW w:w="2527" w:type="dxa"/>
                </w:tcPr>
                <w:p w14:paraId="0EE89DAB" w14:textId="77777777" w:rsidR="00726EAF" w:rsidRPr="00740EF5" w:rsidRDefault="00726EAF" w:rsidP="004A0F83">
                  <w:pPr>
                    <w:jc w:val="right"/>
                    <w:rPr>
                      <w:rFonts w:cs="Arial"/>
                    </w:rPr>
                  </w:pPr>
                  <w:r w:rsidRPr="00740EF5">
                    <w:rPr>
                      <w:rFonts w:cs="Arial"/>
                    </w:rPr>
                    <w:t>$196.888.863</w:t>
                  </w:r>
                </w:p>
              </w:tc>
            </w:tr>
            <w:tr w:rsidR="00726EAF" w:rsidRPr="00740EF5" w14:paraId="72CB84DA" w14:textId="77777777" w:rsidTr="00856384">
              <w:tc>
                <w:tcPr>
                  <w:tcW w:w="4414" w:type="dxa"/>
                </w:tcPr>
                <w:p w14:paraId="3DD3F566" w14:textId="77777777" w:rsidR="00726EAF" w:rsidRPr="00740EF5" w:rsidRDefault="00726EAF" w:rsidP="00726EAF">
                  <w:pPr>
                    <w:jc w:val="both"/>
                    <w:rPr>
                      <w:rFonts w:cs="Arial"/>
                    </w:rPr>
                  </w:pPr>
                  <w:r w:rsidRPr="00740EF5">
                    <w:rPr>
                      <w:rFonts w:cs="Arial"/>
                    </w:rPr>
                    <w:t>Adiciones interventoría</w:t>
                  </w:r>
                </w:p>
              </w:tc>
              <w:tc>
                <w:tcPr>
                  <w:tcW w:w="2527" w:type="dxa"/>
                </w:tcPr>
                <w:p w14:paraId="077A1D87" w14:textId="77777777" w:rsidR="00726EAF" w:rsidRPr="00740EF5" w:rsidRDefault="00726EAF" w:rsidP="004A0F83">
                  <w:pPr>
                    <w:jc w:val="right"/>
                    <w:rPr>
                      <w:rFonts w:cs="Arial"/>
                    </w:rPr>
                  </w:pPr>
                  <w:r w:rsidRPr="00740EF5">
                    <w:rPr>
                      <w:rFonts w:cs="Arial"/>
                    </w:rPr>
                    <w:t>$45.137.676</w:t>
                  </w:r>
                </w:p>
              </w:tc>
            </w:tr>
            <w:tr w:rsidR="00726EAF" w:rsidRPr="00740EF5" w14:paraId="13353D4B" w14:textId="77777777" w:rsidTr="00856384">
              <w:tc>
                <w:tcPr>
                  <w:tcW w:w="4414" w:type="dxa"/>
                </w:tcPr>
                <w:p w14:paraId="04B4A3F9" w14:textId="77777777" w:rsidR="00726EAF" w:rsidRPr="00740EF5" w:rsidRDefault="00726EAF" w:rsidP="00726EAF">
                  <w:pPr>
                    <w:jc w:val="both"/>
                    <w:rPr>
                      <w:rFonts w:cs="Arial"/>
                    </w:rPr>
                  </w:pPr>
                  <w:proofErr w:type="spellStart"/>
                  <w:r w:rsidRPr="00B75850">
                    <w:rPr>
                      <w:rFonts w:cs="Arial"/>
                    </w:rPr>
                    <w:t>Sub-total</w:t>
                  </w:r>
                  <w:proofErr w:type="spellEnd"/>
                </w:p>
              </w:tc>
              <w:tc>
                <w:tcPr>
                  <w:tcW w:w="2527" w:type="dxa"/>
                </w:tcPr>
                <w:p w14:paraId="210335D7" w14:textId="77777777" w:rsidR="00726EAF" w:rsidRPr="00740EF5" w:rsidRDefault="00726EAF" w:rsidP="004A0F83">
                  <w:pPr>
                    <w:jc w:val="right"/>
                    <w:rPr>
                      <w:rFonts w:cs="Arial"/>
                    </w:rPr>
                  </w:pPr>
                  <w:r w:rsidRPr="00B75850">
                    <w:rPr>
                      <w:rFonts w:cs="Arial"/>
                    </w:rPr>
                    <w:t>$4.152.530.128</w:t>
                  </w:r>
                </w:p>
              </w:tc>
            </w:tr>
            <w:tr w:rsidR="00726EAF" w:rsidRPr="00740EF5" w14:paraId="5B545FBA" w14:textId="77777777" w:rsidTr="00856384">
              <w:tc>
                <w:tcPr>
                  <w:tcW w:w="4414" w:type="dxa"/>
                </w:tcPr>
                <w:p w14:paraId="7C7D24F5" w14:textId="77777777" w:rsidR="00726EAF" w:rsidRPr="00740EF5" w:rsidRDefault="00726EAF" w:rsidP="00726EAF">
                  <w:pPr>
                    <w:jc w:val="both"/>
                    <w:rPr>
                      <w:rFonts w:cs="Arial"/>
                    </w:rPr>
                  </w:pPr>
                  <w:r w:rsidRPr="00740EF5">
                    <w:rPr>
                      <w:rFonts w:cs="Arial"/>
                    </w:rPr>
                    <w:t>Asistencia técnica</w:t>
                  </w:r>
                </w:p>
              </w:tc>
              <w:tc>
                <w:tcPr>
                  <w:tcW w:w="2527" w:type="dxa"/>
                </w:tcPr>
                <w:p w14:paraId="67FFCC7A" w14:textId="77777777" w:rsidR="00726EAF" w:rsidRPr="00740EF5" w:rsidRDefault="00726EAF" w:rsidP="004A0F83">
                  <w:pPr>
                    <w:jc w:val="right"/>
                    <w:rPr>
                      <w:rFonts w:cs="Arial"/>
                    </w:rPr>
                  </w:pPr>
                  <w:r w:rsidRPr="00740EF5">
                    <w:rPr>
                      <w:rFonts w:cs="Arial"/>
                    </w:rPr>
                    <w:t>$415.253.013</w:t>
                  </w:r>
                </w:p>
              </w:tc>
            </w:tr>
            <w:tr w:rsidR="00726EAF" w:rsidRPr="00740EF5" w14:paraId="5CB9D53D" w14:textId="77777777" w:rsidTr="00856384">
              <w:tc>
                <w:tcPr>
                  <w:tcW w:w="4414" w:type="dxa"/>
                </w:tcPr>
                <w:p w14:paraId="4EE942A1" w14:textId="77777777" w:rsidR="00726EAF" w:rsidRPr="004A0F83" w:rsidRDefault="00726EAF" w:rsidP="004A0F83">
                  <w:pPr>
                    <w:jc w:val="center"/>
                    <w:rPr>
                      <w:rFonts w:cs="Arial"/>
                      <w:b/>
                    </w:rPr>
                  </w:pPr>
                  <w:r w:rsidRPr="004A0F83">
                    <w:rPr>
                      <w:rFonts w:cs="Arial"/>
                      <w:b/>
                    </w:rPr>
                    <w:t>Total</w:t>
                  </w:r>
                </w:p>
              </w:tc>
              <w:tc>
                <w:tcPr>
                  <w:tcW w:w="2527" w:type="dxa"/>
                </w:tcPr>
                <w:p w14:paraId="65ADEF15" w14:textId="77777777" w:rsidR="00726EAF" w:rsidRPr="004A0F83" w:rsidRDefault="00726EAF" w:rsidP="004A0F83">
                  <w:pPr>
                    <w:jc w:val="right"/>
                    <w:rPr>
                      <w:rFonts w:cs="Arial"/>
                      <w:b/>
                    </w:rPr>
                  </w:pPr>
                  <w:r w:rsidRPr="004A0F83">
                    <w:rPr>
                      <w:rFonts w:cs="Arial"/>
                      <w:b/>
                    </w:rPr>
                    <w:t>$4.152.530.128</w:t>
                  </w:r>
                </w:p>
              </w:tc>
            </w:tr>
          </w:tbl>
          <w:p w14:paraId="6036727B" w14:textId="77777777" w:rsidR="00726EAF" w:rsidRPr="00740EF5" w:rsidRDefault="00726EAF" w:rsidP="00726EAF">
            <w:pPr>
              <w:jc w:val="both"/>
              <w:rPr>
                <w:rFonts w:cs="Arial"/>
              </w:rPr>
            </w:pPr>
          </w:p>
          <w:p w14:paraId="23D2B30D" w14:textId="77777777" w:rsidR="00726EAF" w:rsidRDefault="00B75850" w:rsidP="00726EAF">
            <w:pPr>
              <w:ind w:left="426" w:hanging="426"/>
              <w:jc w:val="both"/>
              <w:rPr>
                <w:rFonts w:cs="Arial"/>
                <w:b/>
              </w:rPr>
            </w:pPr>
            <w:r w:rsidRPr="00406E64">
              <w:rPr>
                <w:rFonts w:cs="Arial"/>
                <w:b/>
              </w:rPr>
              <w:t>3</w:t>
            </w:r>
            <w:r w:rsidR="00726EAF" w:rsidRPr="00406E64">
              <w:rPr>
                <w:rFonts w:cs="Arial"/>
                <w:b/>
              </w:rPr>
              <w:t>.4</w:t>
            </w:r>
            <w:r w:rsidR="00726EAF" w:rsidRPr="00406E64">
              <w:rPr>
                <w:rFonts w:cs="Arial"/>
                <w:b/>
              </w:rPr>
              <w:tab/>
              <w:t>Pendientes por parte de ICBF</w:t>
            </w:r>
          </w:p>
          <w:p w14:paraId="652BAF72" w14:textId="77777777" w:rsidR="00406E64" w:rsidRPr="00406E64" w:rsidRDefault="00406E64" w:rsidP="00726EAF">
            <w:pPr>
              <w:ind w:left="426" w:hanging="426"/>
              <w:jc w:val="both"/>
              <w:rPr>
                <w:rFonts w:cs="Arial"/>
                <w:b/>
              </w:rPr>
            </w:pPr>
          </w:p>
          <w:p w14:paraId="57F68B51" w14:textId="77777777" w:rsidR="00726EAF" w:rsidRPr="00B75850" w:rsidRDefault="00726EAF" w:rsidP="00726EAF">
            <w:pPr>
              <w:jc w:val="both"/>
              <w:rPr>
                <w:rFonts w:cs="Arial"/>
              </w:rPr>
            </w:pPr>
            <w:proofErr w:type="spellStart"/>
            <w:r w:rsidRPr="00740EF5">
              <w:rPr>
                <w:rFonts w:cs="Arial"/>
              </w:rPr>
              <w:t>Nathalia</w:t>
            </w:r>
            <w:proofErr w:type="spellEnd"/>
            <w:r w:rsidRPr="00740EF5">
              <w:rPr>
                <w:rFonts w:cs="Arial"/>
              </w:rPr>
              <w:t xml:space="preserve"> Mosquera informa que:</w:t>
            </w:r>
          </w:p>
          <w:p w14:paraId="284B99A3" w14:textId="77777777" w:rsidR="00726EAF" w:rsidRPr="00B75850" w:rsidRDefault="00726EAF" w:rsidP="00726EAF">
            <w:pPr>
              <w:numPr>
                <w:ilvl w:val="0"/>
                <w:numId w:val="4"/>
              </w:numPr>
              <w:tabs>
                <w:tab w:val="clear" w:pos="720"/>
                <w:tab w:val="num" w:pos="426"/>
              </w:tabs>
              <w:ind w:left="426" w:hanging="426"/>
              <w:jc w:val="both"/>
              <w:rPr>
                <w:rFonts w:cs="Arial"/>
              </w:rPr>
            </w:pPr>
            <w:r w:rsidRPr="00740EF5">
              <w:rPr>
                <w:rFonts w:cs="Arial"/>
              </w:rPr>
              <w:t>Las querellas por daños a viviendas vecinas: se están realizando las últimas reparaciones a algunas viviendas por parte del contratista de obra, sólo falta la firma de un acta de finalización de las reparaciones.</w:t>
            </w:r>
          </w:p>
          <w:p w14:paraId="7751DBAD" w14:textId="77777777" w:rsidR="00726EAF" w:rsidRPr="00B75850" w:rsidRDefault="00726EAF" w:rsidP="00726EAF">
            <w:pPr>
              <w:numPr>
                <w:ilvl w:val="0"/>
                <w:numId w:val="4"/>
              </w:numPr>
              <w:tabs>
                <w:tab w:val="clear" w:pos="720"/>
                <w:tab w:val="num" w:pos="426"/>
              </w:tabs>
              <w:ind w:left="426" w:hanging="426"/>
              <w:jc w:val="both"/>
              <w:rPr>
                <w:rFonts w:cs="Arial"/>
              </w:rPr>
            </w:pPr>
            <w:r w:rsidRPr="00740EF5">
              <w:rPr>
                <w:rFonts w:cs="Arial"/>
              </w:rPr>
              <w:t xml:space="preserve">El sellamiento de las puertas y ventanas de los predios vecinos: esta actividad la realizó el hotel ubicado en el parte posterior del proyecto y una vivienda, continúa pendiente </w:t>
            </w:r>
            <w:r w:rsidR="004A0F83">
              <w:rPr>
                <w:rFonts w:cs="Arial"/>
              </w:rPr>
              <w:t>la</w:t>
            </w:r>
            <w:r w:rsidRPr="00740EF5">
              <w:rPr>
                <w:rFonts w:cs="Arial"/>
              </w:rPr>
              <w:t xml:space="preserve"> actividad por parte de los vecinos.</w:t>
            </w:r>
          </w:p>
          <w:p w14:paraId="1A657768" w14:textId="77777777" w:rsidR="00726EAF" w:rsidRPr="00B75850" w:rsidRDefault="00726EAF" w:rsidP="00726EAF">
            <w:pPr>
              <w:numPr>
                <w:ilvl w:val="0"/>
                <w:numId w:val="4"/>
              </w:numPr>
              <w:tabs>
                <w:tab w:val="clear" w:pos="720"/>
                <w:tab w:val="num" w:pos="426"/>
              </w:tabs>
              <w:ind w:left="426" w:hanging="426"/>
              <w:jc w:val="both"/>
              <w:rPr>
                <w:rFonts w:cs="Arial"/>
              </w:rPr>
            </w:pPr>
            <w:r w:rsidRPr="00740EF5">
              <w:rPr>
                <w:rFonts w:cs="Arial"/>
              </w:rPr>
              <w:lastRenderedPageBreak/>
              <w:t xml:space="preserve">Servidumbre con los predios vecinos que descargan aguas al lote: esta actividad se llevó a cabo por parte del contratista de obra y el acueducto del municipio. </w:t>
            </w:r>
          </w:p>
          <w:p w14:paraId="41A2987D" w14:textId="77777777" w:rsidR="00726EAF" w:rsidRPr="00B75850" w:rsidRDefault="00726EAF" w:rsidP="00726EAF">
            <w:pPr>
              <w:numPr>
                <w:ilvl w:val="0"/>
                <w:numId w:val="4"/>
              </w:numPr>
              <w:tabs>
                <w:tab w:val="clear" w:pos="720"/>
                <w:tab w:val="num" w:pos="426"/>
              </w:tabs>
              <w:ind w:left="426" w:hanging="426"/>
              <w:jc w:val="both"/>
              <w:rPr>
                <w:rFonts w:cs="Arial"/>
              </w:rPr>
            </w:pPr>
            <w:r w:rsidRPr="00B75850">
              <w:rPr>
                <w:rFonts w:cs="Arial"/>
              </w:rPr>
              <w:t>Trámite de servidumbre con los predios vecinos que descargan aguas servidas al lote: Cerrado</w:t>
            </w:r>
          </w:p>
          <w:p w14:paraId="15C0C6BC" w14:textId="2FEDAF63" w:rsidR="00726EAF" w:rsidRPr="00B75850" w:rsidRDefault="00726EAF" w:rsidP="00726EAF">
            <w:pPr>
              <w:numPr>
                <w:ilvl w:val="0"/>
                <w:numId w:val="4"/>
              </w:numPr>
              <w:tabs>
                <w:tab w:val="clear" w:pos="720"/>
                <w:tab w:val="num" w:pos="426"/>
              </w:tabs>
              <w:ind w:left="426" w:hanging="426"/>
              <w:jc w:val="both"/>
              <w:rPr>
                <w:rFonts w:cs="Arial"/>
              </w:rPr>
            </w:pPr>
            <w:r w:rsidRPr="00B75850">
              <w:rPr>
                <w:rFonts w:cs="Arial"/>
              </w:rPr>
              <w:t>El Centro Zonal reitera consulta a la alcaldía sobre los limitantes o no del funcionamiento de la fábrica de bocadillos en zona urbana del municipio (EOT), el patólogo realizó la visita para verificar la estructura de la fábrica de bocadillos, al finalizar dej</w:t>
            </w:r>
            <w:r w:rsidR="00524146">
              <w:rPr>
                <w:rFonts w:cs="Arial"/>
              </w:rPr>
              <w:t>ó</w:t>
            </w:r>
            <w:r w:rsidRPr="00B75850">
              <w:rPr>
                <w:rFonts w:cs="Arial"/>
              </w:rPr>
              <w:t xml:space="preserve"> las recomendaciones y la fábrica anuncia que en la semana del 10 de diciembre inicia los arreglos.</w:t>
            </w:r>
          </w:p>
          <w:p w14:paraId="1F94CD2D" w14:textId="77777777" w:rsidR="00726EAF" w:rsidRPr="00B75850" w:rsidRDefault="00726EAF" w:rsidP="00726EAF">
            <w:pPr>
              <w:numPr>
                <w:ilvl w:val="0"/>
                <w:numId w:val="4"/>
              </w:numPr>
              <w:tabs>
                <w:tab w:val="clear" w:pos="720"/>
                <w:tab w:val="num" w:pos="426"/>
              </w:tabs>
              <w:ind w:left="426" w:hanging="426"/>
              <w:jc w:val="both"/>
              <w:rPr>
                <w:rFonts w:cs="Arial"/>
              </w:rPr>
            </w:pPr>
            <w:r w:rsidRPr="00B75850">
              <w:rPr>
                <w:rFonts w:cs="Arial"/>
              </w:rPr>
              <w:t>Muro de cerramiento: este se construirá dentro del predio del CDI.</w:t>
            </w:r>
          </w:p>
          <w:p w14:paraId="2A8FF7A3" w14:textId="77777777" w:rsidR="00726EAF" w:rsidRPr="00740EF5" w:rsidRDefault="00726EAF" w:rsidP="00726EAF">
            <w:pPr>
              <w:jc w:val="both"/>
              <w:rPr>
                <w:rFonts w:cs="Arial"/>
              </w:rPr>
            </w:pPr>
          </w:p>
          <w:p w14:paraId="701BFC35" w14:textId="77777777" w:rsidR="00726EAF" w:rsidRPr="00740EF5" w:rsidRDefault="00726EAF" w:rsidP="00726EAF">
            <w:pPr>
              <w:jc w:val="both"/>
              <w:rPr>
                <w:rFonts w:cs="Arial"/>
              </w:rPr>
            </w:pPr>
            <w:r w:rsidRPr="00740EF5">
              <w:rPr>
                <w:rFonts w:cs="Arial"/>
              </w:rPr>
              <w:t>Pendientes Alcaldía</w:t>
            </w:r>
          </w:p>
          <w:p w14:paraId="7CA76ED8" w14:textId="77777777" w:rsidR="00726EAF" w:rsidRPr="00B75850" w:rsidRDefault="00726EAF" w:rsidP="00726EAF">
            <w:pPr>
              <w:jc w:val="both"/>
              <w:rPr>
                <w:rFonts w:cs="Arial"/>
              </w:rPr>
            </w:pPr>
            <w:r w:rsidRPr="00B75850">
              <w:rPr>
                <w:rFonts w:cs="Arial"/>
              </w:rPr>
              <w:t xml:space="preserve">Adicionalmente, </w:t>
            </w:r>
            <w:proofErr w:type="spellStart"/>
            <w:r w:rsidR="004A0F83">
              <w:rPr>
                <w:rFonts w:cs="Arial"/>
              </w:rPr>
              <w:t>Nathalia</w:t>
            </w:r>
            <w:proofErr w:type="spellEnd"/>
            <w:r w:rsidR="004A0F83">
              <w:rPr>
                <w:rFonts w:cs="Arial"/>
              </w:rPr>
              <w:t xml:space="preserve"> Mosquera </w:t>
            </w:r>
            <w:r w:rsidRPr="00B75850">
              <w:rPr>
                <w:rFonts w:cs="Arial"/>
              </w:rPr>
              <w:t>informa el estado de los compromisos pendientes por parte del ente territorial y la fábrica</w:t>
            </w:r>
            <w:r w:rsidRPr="00740EF5">
              <w:rPr>
                <w:rFonts w:cs="Arial"/>
              </w:rPr>
              <w:t xml:space="preserve"> de bocadillos:</w:t>
            </w:r>
          </w:p>
          <w:p w14:paraId="3E543C65" w14:textId="77777777" w:rsidR="00726EAF" w:rsidRPr="00B75850" w:rsidRDefault="00726EAF" w:rsidP="00726EAF">
            <w:pPr>
              <w:numPr>
                <w:ilvl w:val="1"/>
                <w:numId w:val="5"/>
              </w:numPr>
              <w:tabs>
                <w:tab w:val="clear" w:pos="1440"/>
                <w:tab w:val="num" w:pos="426"/>
              </w:tabs>
              <w:ind w:left="426" w:hanging="426"/>
              <w:jc w:val="both"/>
              <w:rPr>
                <w:rFonts w:cs="Arial"/>
              </w:rPr>
            </w:pPr>
            <w:r w:rsidRPr="00740EF5">
              <w:rPr>
                <w:rFonts w:cs="Arial"/>
              </w:rPr>
              <w:t>Obras de mitigación de la caldera: no han avanzado, I</w:t>
            </w:r>
            <w:r w:rsidR="00571BED" w:rsidRPr="00740EF5">
              <w:rPr>
                <w:rFonts w:cs="Arial"/>
              </w:rPr>
              <w:t>C</w:t>
            </w:r>
            <w:r w:rsidRPr="00740EF5">
              <w:rPr>
                <w:rFonts w:cs="Arial"/>
              </w:rPr>
              <w:t>BF informa que la Alcaldía tiene la información sobre lo que se debe hacer.</w:t>
            </w:r>
          </w:p>
          <w:p w14:paraId="409DC622" w14:textId="77777777" w:rsidR="00726EAF" w:rsidRPr="00B75850" w:rsidRDefault="00726EAF" w:rsidP="00726EAF">
            <w:pPr>
              <w:numPr>
                <w:ilvl w:val="1"/>
                <w:numId w:val="5"/>
              </w:numPr>
              <w:tabs>
                <w:tab w:val="clear" w:pos="1440"/>
                <w:tab w:val="num" w:pos="426"/>
              </w:tabs>
              <w:ind w:left="426" w:hanging="426"/>
              <w:jc w:val="both"/>
              <w:rPr>
                <w:rFonts w:cs="Arial"/>
              </w:rPr>
            </w:pPr>
            <w:r w:rsidRPr="00740EF5">
              <w:rPr>
                <w:rFonts w:cs="Arial"/>
              </w:rPr>
              <w:t>Sellamiento de puertas y ventanas: colocaron láminas blancas en las ventanas.</w:t>
            </w:r>
          </w:p>
          <w:p w14:paraId="7FC6DF37" w14:textId="6F9CAC6B" w:rsidR="00726EAF" w:rsidRPr="00B75850" w:rsidRDefault="00726EAF" w:rsidP="00726EAF">
            <w:pPr>
              <w:numPr>
                <w:ilvl w:val="1"/>
                <w:numId w:val="5"/>
              </w:numPr>
              <w:tabs>
                <w:tab w:val="clear" w:pos="1440"/>
                <w:tab w:val="num" w:pos="426"/>
              </w:tabs>
              <w:ind w:left="426" w:hanging="426"/>
              <w:jc w:val="both"/>
              <w:rPr>
                <w:rFonts w:cs="Arial"/>
              </w:rPr>
            </w:pPr>
            <w:r w:rsidRPr="00B75850">
              <w:rPr>
                <w:rFonts w:cs="Arial"/>
              </w:rPr>
              <w:t xml:space="preserve">Nivel de decibeles de la fábrica en ciertos horarios superan el máximo permitido: A cargo de la </w:t>
            </w:r>
            <w:r w:rsidR="00524146" w:rsidRPr="00B75850">
              <w:rPr>
                <w:rFonts w:cs="Arial"/>
              </w:rPr>
              <w:t xml:space="preserve">Secretaría </w:t>
            </w:r>
            <w:r w:rsidRPr="00B75850">
              <w:rPr>
                <w:rFonts w:cs="Arial"/>
              </w:rPr>
              <w:t xml:space="preserve">de </w:t>
            </w:r>
            <w:r w:rsidR="00524146" w:rsidRPr="00B75850">
              <w:rPr>
                <w:rFonts w:cs="Arial"/>
              </w:rPr>
              <w:t>Salud</w:t>
            </w:r>
            <w:r w:rsidR="004A0F83">
              <w:rPr>
                <w:rFonts w:cs="Arial"/>
              </w:rPr>
              <w:t>.  S</w:t>
            </w:r>
            <w:r w:rsidRPr="00B75850">
              <w:rPr>
                <w:rFonts w:cs="Arial"/>
              </w:rPr>
              <w:t xml:space="preserve">e realizó la medición y se informó a la fábrica, sin </w:t>
            </w:r>
            <w:proofErr w:type="gramStart"/>
            <w:r w:rsidRPr="00B75850">
              <w:rPr>
                <w:rFonts w:cs="Arial"/>
              </w:rPr>
              <w:t>embargo</w:t>
            </w:r>
            <w:proofErr w:type="gramEnd"/>
            <w:r w:rsidRPr="00B75850">
              <w:rPr>
                <w:rFonts w:cs="Arial"/>
              </w:rPr>
              <w:t xml:space="preserve"> aún no se han realizado los correctivos por parte de la </w:t>
            </w:r>
            <w:r w:rsidR="00571BED">
              <w:rPr>
                <w:rFonts w:cs="Arial"/>
              </w:rPr>
              <w:t>misma</w:t>
            </w:r>
            <w:r w:rsidRPr="00B75850">
              <w:rPr>
                <w:rFonts w:cs="Arial"/>
              </w:rPr>
              <w:t>.</w:t>
            </w:r>
          </w:p>
          <w:p w14:paraId="0B6E2B28" w14:textId="77777777" w:rsidR="00726EAF" w:rsidRPr="00B75850" w:rsidRDefault="00726EAF" w:rsidP="00726EAF">
            <w:pPr>
              <w:numPr>
                <w:ilvl w:val="1"/>
                <w:numId w:val="5"/>
              </w:numPr>
              <w:tabs>
                <w:tab w:val="clear" w:pos="1440"/>
                <w:tab w:val="num" w:pos="426"/>
              </w:tabs>
              <w:ind w:left="426" w:hanging="426"/>
              <w:jc w:val="both"/>
              <w:rPr>
                <w:rFonts w:cs="Arial"/>
              </w:rPr>
            </w:pPr>
            <w:r w:rsidRPr="00B75850">
              <w:rPr>
                <w:rFonts w:cs="Arial"/>
              </w:rPr>
              <w:t>Ducto pequeño ubicado hacia el lote del CDI: la fábrica de bocadillo corrió un</w:t>
            </w:r>
            <w:r w:rsidR="00AF32E3">
              <w:rPr>
                <w:rFonts w:cs="Arial"/>
              </w:rPr>
              <w:t>o</w:t>
            </w:r>
            <w:r w:rsidRPr="00B75850">
              <w:rPr>
                <w:rFonts w:cs="Arial"/>
              </w:rPr>
              <w:t xml:space="preserve"> de los ductos, está pendiente correr el otro.</w:t>
            </w:r>
          </w:p>
          <w:p w14:paraId="1C7A5FD8" w14:textId="77777777" w:rsidR="00726EAF" w:rsidRPr="00B75850" w:rsidRDefault="00726EAF" w:rsidP="00726EAF">
            <w:pPr>
              <w:jc w:val="both"/>
              <w:rPr>
                <w:rFonts w:cs="Arial"/>
              </w:rPr>
            </w:pPr>
          </w:p>
          <w:p w14:paraId="1DBBB1CB" w14:textId="4C6E42CE" w:rsidR="00726EAF" w:rsidRDefault="00726EAF" w:rsidP="00726EAF">
            <w:pPr>
              <w:jc w:val="both"/>
              <w:rPr>
                <w:rFonts w:cs="Arial"/>
              </w:rPr>
            </w:pPr>
            <w:r w:rsidRPr="00B75850">
              <w:rPr>
                <w:rFonts w:cs="Arial"/>
              </w:rPr>
              <w:t>Doris Patricia Barón informa que se ha hecho seguimiento y la alcaldía tiene conocimiento de estos pendientes, se solicita el apoyo de ICBF para gestionar ante l</w:t>
            </w:r>
            <w:r w:rsidR="00571BED">
              <w:rPr>
                <w:rFonts w:cs="Arial"/>
              </w:rPr>
              <w:t>o</w:t>
            </w:r>
            <w:r w:rsidRPr="00B75850">
              <w:rPr>
                <w:rFonts w:cs="Arial"/>
              </w:rPr>
              <w:t>s responsables la subsanación antes de que finalice la obra.</w:t>
            </w:r>
          </w:p>
          <w:p w14:paraId="44A087CC" w14:textId="77777777" w:rsidR="00AF32E3" w:rsidRPr="00B75850" w:rsidRDefault="00AF32E3" w:rsidP="00726EAF">
            <w:pPr>
              <w:jc w:val="both"/>
              <w:rPr>
                <w:rFonts w:cs="Arial"/>
              </w:rPr>
            </w:pPr>
          </w:p>
          <w:p w14:paraId="5D8668C9" w14:textId="7CBBCF26" w:rsidR="00726EAF" w:rsidRPr="00B75850" w:rsidRDefault="00AF32E3" w:rsidP="00726EAF">
            <w:pPr>
              <w:jc w:val="both"/>
              <w:rPr>
                <w:rFonts w:cs="Arial"/>
              </w:rPr>
            </w:pPr>
            <w:r>
              <w:rPr>
                <w:rFonts w:cs="Arial"/>
              </w:rPr>
              <w:t xml:space="preserve">El </w:t>
            </w:r>
            <w:r w:rsidR="00524146">
              <w:rPr>
                <w:rFonts w:cs="Arial"/>
              </w:rPr>
              <w:t xml:space="preserve">Sistema Nacional de Bienestar Familiar- </w:t>
            </w:r>
            <w:r w:rsidR="00571BED">
              <w:rPr>
                <w:rFonts w:cs="Arial"/>
              </w:rPr>
              <w:t>SNBF</w:t>
            </w:r>
            <w:r w:rsidR="00726EAF" w:rsidRPr="00B75850">
              <w:rPr>
                <w:rFonts w:cs="Arial"/>
              </w:rPr>
              <w:t xml:space="preserve"> se pondrá en contacto con </w:t>
            </w:r>
            <w:r w:rsidR="00524146">
              <w:rPr>
                <w:rFonts w:cs="Arial"/>
              </w:rPr>
              <w:t xml:space="preserve">la </w:t>
            </w:r>
            <w:r w:rsidR="00726EAF" w:rsidRPr="00B75850">
              <w:rPr>
                <w:rFonts w:cs="Arial"/>
              </w:rPr>
              <w:t xml:space="preserve">regional del ICBF y la Alcaldía para dar trámite y solicita </w:t>
            </w:r>
            <w:r w:rsidR="00726EAF" w:rsidRPr="00740EF5">
              <w:rPr>
                <w:rFonts w:cs="Arial"/>
              </w:rPr>
              <w:t>la lista de pendientes del proyecto</w:t>
            </w:r>
            <w:r w:rsidRPr="00740EF5">
              <w:rPr>
                <w:rFonts w:cs="Arial"/>
              </w:rPr>
              <w:t xml:space="preserve"> con el fin de gestionarlos</w:t>
            </w:r>
            <w:r w:rsidR="00726EAF" w:rsidRPr="00740EF5">
              <w:rPr>
                <w:rFonts w:cs="Arial"/>
              </w:rPr>
              <w:t>.</w:t>
            </w:r>
            <w:r w:rsidR="00726EAF" w:rsidRPr="00B75850">
              <w:rPr>
                <w:rFonts w:cs="Arial"/>
              </w:rPr>
              <w:t xml:space="preserve"> </w:t>
            </w:r>
          </w:p>
          <w:p w14:paraId="086ED265" w14:textId="77777777" w:rsidR="00726EAF" w:rsidRPr="00B75850" w:rsidRDefault="00726EAF" w:rsidP="00726EAF">
            <w:pPr>
              <w:jc w:val="both"/>
              <w:rPr>
                <w:rFonts w:cs="Arial"/>
              </w:rPr>
            </w:pPr>
          </w:p>
          <w:p w14:paraId="1E8A2B55" w14:textId="77777777" w:rsidR="00726EAF" w:rsidRPr="00406E64" w:rsidRDefault="00B75850" w:rsidP="00726EAF">
            <w:pPr>
              <w:pStyle w:val="Default"/>
              <w:ind w:left="426" w:hanging="426"/>
              <w:jc w:val="both"/>
              <w:rPr>
                <w:rFonts w:asciiTheme="minorHAnsi" w:hAnsiTheme="minorHAnsi"/>
                <w:b/>
                <w:color w:val="auto"/>
                <w:sz w:val="22"/>
                <w:szCs w:val="22"/>
              </w:rPr>
            </w:pPr>
            <w:r w:rsidRPr="00406E64">
              <w:rPr>
                <w:rFonts w:asciiTheme="minorHAnsi" w:hAnsiTheme="minorHAnsi"/>
                <w:b/>
                <w:color w:val="auto"/>
                <w:sz w:val="22"/>
                <w:szCs w:val="22"/>
              </w:rPr>
              <w:t>4</w:t>
            </w:r>
            <w:r w:rsidR="00726EAF" w:rsidRPr="00406E64">
              <w:rPr>
                <w:rFonts w:asciiTheme="minorHAnsi" w:hAnsiTheme="minorHAnsi"/>
                <w:b/>
                <w:color w:val="auto"/>
                <w:sz w:val="22"/>
                <w:szCs w:val="22"/>
              </w:rPr>
              <w:t>.</w:t>
            </w:r>
            <w:r w:rsidR="00726EAF" w:rsidRPr="00406E64">
              <w:rPr>
                <w:rFonts w:asciiTheme="minorHAnsi" w:hAnsiTheme="minorHAnsi"/>
                <w:b/>
                <w:color w:val="auto"/>
                <w:sz w:val="22"/>
                <w:szCs w:val="22"/>
              </w:rPr>
              <w:tab/>
              <w:t>Temas por subsanar en los C</w:t>
            </w:r>
            <w:r w:rsidR="00A47127" w:rsidRPr="00406E64">
              <w:rPr>
                <w:rFonts w:asciiTheme="minorHAnsi" w:hAnsiTheme="minorHAnsi"/>
                <w:b/>
                <w:color w:val="auto"/>
                <w:sz w:val="22"/>
                <w:szCs w:val="22"/>
              </w:rPr>
              <w:t>D</w:t>
            </w:r>
            <w:r w:rsidR="00726EAF" w:rsidRPr="00406E64">
              <w:rPr>
                <w:rFonts w:asciiTheme="minorHAnsi" w:hAnsiTheme="minorHAnsi"/>
                <w:b/>
                <w:color w:val="auto"/>
                <w:sz w:val="22"/>
                <w:szCs w:val="22"/>
              </w:rPr>
              <w:t xml:space="preserve">I en operación </w:t>
            </w:r>
          </w:p>
          <w:p w14:paraId="35AD3006" w14:textId="77777777" w:rsidR="00406E64" w:rsidRPr="00740EF5" w:rsidRDefault="00406E64" w:rsidP="00726EAF">
            <w:pPr>
              <w:pStyle w:val="Default"/>
              <w:ind w:left="426" w:hanging="426"/>
              <w:jc w:val="both"/>
              <w:rPr>
                <w:rFonts w:asciiTheme="minorHAnsi" w:hAnsiTheme="minorHAnsi"/>
                <w:color w:val="auto"/>
                <w:sz w:val="22"/>
                <w:szCs w:val="22"/>
              </w:rPr>
            </w:pPr>
          </w:p>
          <w:p w14:paraId="50182F58" w14:textId="77777777" w:rsidR="00726EAF" w:rsidRPr="00406E64" w:rsidRDefault="00B75850" w:rsidP="00726EAF">
            <w:pPr>
              <w:pStyle w:val="Default"/>
              <w:ind w:left="426" w:hanging="426"/>
              <w:jc w:val="both"/>
              <w:rPr>
                <w:rFonts w:asciiTheme="minorHAnsi" w:hAnsiTheme="minorHAnsi"/>
                <w:b/>
                <w:color w:val="auto"/>
                <w:sz w:val="22"/>
                <w:szCs w:val="22"/>
              </w:rPr>
            </w:pPr>
            <w:r w:rsidRPr="00406E64">
              <w:rPr>
                <w:rFonts w:asciiTheme="minorHAnsi" w:hAnsiTheme="minorHAnsi"/>
                <w:b/>
                <w:color w:val="auto"/>
                <w:sz w:val="22"/>
                <w:szCs w:val="22"/>
              </w:rPr>
              <w:t>4</w:t>
            </w:r>
            <w:r w:rsidR="00726EAF" w:rsidRPr="00406E64">
              <w:rPr>
                <w:rFonts w:asciiTheme="minorHAnsi" w:hAnsiTheme="minorHAnsi"/>
                <w:b/>
                <w:color w:val="auto"/>
                <w:sz w:val="22"/>
                <w:szCs w:val="22"/>
              </w:rPr>
              <w:t>.1</w:t>
            </w:r>
            <w:r w:rsidR="00726EAF" w:rsidRPr="00406E64">
              <w:rPr>
                <w:rFonts w:asciiTheme="minorHAnsi" w:hAnsiTheme="minorHAnsi"/>
                <w:b/>
                <w:color w:val="auto"/>
                <w:sz w:val="22"/>
                <w:szCs w:val="22"/>
              </w:rPr>
              <w:tab/>
              <w:t xml:space="preserve">San Andrés </w:t>
            </w:r>
          </w:p>
          <w:p w14:paraId="4ADD22A7" w14:textId="77777777" w:rsidR="00571BED" w:rsidRPr="00740EF5" w:rsidRDefault="00726EAF" w:rsidP="00571BED">
            <w:pPr>
              <w:pStyle w:val="Default"/>
              <w:rPr>
                <w:rFonts w:asciiTheme="minorHAnsi" w:hAnsiTheme="minorHAnsi"/>
                <w:color w:val="auto"/>
                <w:sz w:val="22"/>
                <w:szCs w:val="22"/>
              </w:rPr>
            </w:pPr>
            <w:r w:rsidRPr="00740EF5">
              <w:rPr>
                <w:rFonts w:asciiTheme="minorHAnsi" w:hAnsiTheme="minorHAnsi"/>
                <w:color w:val="auto"/>
                <w:sz w:val="22"/>
                <w:szCs w:val="22"/>
              </w:rPr>
              <w:t>Doris Patricia Barón hace una presentación sobre los antecedentes de los temas a subsanar en el CDI ejecutado por Fundación Plan</w:t>
            </w:r>
            <w:r w:rsidR="00571BED" w:rsidRPr="00740EF5">
              <w:rPr>
                <w:rFonts w:asciiTheme="minorHAnsi" w:hAnsiTheme="minorHAnsi"/>
                <w:color w:val="auto"/>
                <w:sz w:val="22"/>
                <w:szCs w:val="22"/>
              </w:rPr>
              <w:t xml:space="preserve"> en el marco del Convenio Tripartito </w:t>
            </w:r>
            <w:proofErr w:type="spellStart"/>
            <w:r w:rsidR="00571BED" w:rsidRPr="00740EF5">
              <w:rPr>
                <w:rFonts w:asciiTheme="minorHAnsi" w:hAnsiTheme="minorHAnsi"/>
                <w:color w:val="auto"/>
                <w:sz w:val="22"/>
                <w:szCs w:val="22"/>
              </w:rPr>
              <w:t>nº</w:t>
            </w:r>
            <w:proofErr w:type="spellEnd"/>
            <w:r w:rsidR="00571BED" w:rsidRPr="00740EF5">
              <w:rPr>
                <w:rFonts w:asciiTheme="minorHAnsi" w:hAnsiTheme="minorHAnsi"/>
                <w:color w:val="auto"/>
                <w:sz w:val="22"/>
                <w:szCs w:val="22"/>
              </w:rPr>
              <w:t xml:space="preserve"> 030-12 / 3184 suscrito entre el ICBF – DAPRE y la Fundación Plan. </w:t>
            </w:r>
          </w:p>
          <w:p w14:paraId="208738C9" w14:textId="77777777" w:rsidR="00726EAF" w:rsidRPr="00740EF5" w:rsidRDefault="00726EAF" w:rsidP="00726EAF">
            <w:pPr>
              <w:ind w:left="426" w:hanging="426"/>
              <w:jc w:val="both"/>
              <w:rPr>
                <w:rFonts w:cs="Arial"/>
              </w:rPr>
            </w:pPr>
            <w:r w:rsidRPr="00B75850">
              <w:rPr>
                <w:rFonts w:cs="Arial"/>
              </w:rPr>
              <w:t>-</w:t>
            </w:r>
            <w:r w:rsidRPr="00B75850">
              <w:rPr>
                <w:rFonts w:cs="Arial"/>
              </w:rPr>
              <w:tab/>
            </w:r>
            <w:r w:rsidRPr="00740EF5">
              <w:rPr>
                <w:rFonts w:cs="Arial"/>
              </w:rPr>
              <w:t xml:space="preserve">El 26 de octubre de 2017 la secretaría de salud de la </w:t>
            </w:r>
            <w:r w:rsidR="00571BED" w:rsidRPr="00740EF5">
              <w:rPr>
                <w:rFonts w:cs="Arial"/>
              </w:rPr>
              <w:t>I</w:t>
            </w:r>
            <w:r w:rsidRPr="00740EF5">
              <w:rPr>
                <w:rFonts w:cs="Arial"/>
              </w:rPr>
              <w:t xml:space="preserve">sla ordena el cierre del CDI Little </w:t>
            </w:r>
            <w:proofErr w:type="spellStart"/>
            <w:r w:rsidRPr="00740EF5">
              <w:rPr>
                <w:rFonts w:cs="Arial"/>
              </w:rPr>
              <w:t>Dolphins</w:t>
            </w:r>
            <w:proofErr w:type="spellEnd"/>
            <w:r w:rsidRPr="00740EF5">
              <w:rPr>
                <w:rFonts w:cs="Arial"/>
              </w:rPr>
              <w:t xml:space="preserve"> debido a la contaminación del agua potable.</w:t>
            </w:r>
          </w:p>
          <w:p w14:paraId="7E9A41DF" w14:textId="77777777" w:rsidR="00726EAF" w:rsidRPr="00B75850" w:rsidRDefault="00726EAF" w:rsidP="00726EAF">
            <w:pPr>
              <w:ind w:left="426" w:hanging="426"/>
              <w:jc w:val="both"/>
              <w:rPr>
                <w:rFonts w:cs="Arial"/>
              </w:rPr>
            </w:pPr>
            <w:r w:rsidRPr="00740EF5">
              <w:rPr>
                <w:rFonts w:cs="Arial"/>
              </w:rPr>
              <w:t>-</w:t>
            </w:r>
            <w:r w:rsidRPr="00740EF5">
              <w:rPr>
                <w:rFonts w:cs="Arial"/>
              </w:rPr>
              <w:tab/>
              <w:t xml:space="preserve">Los niños del Centro fueron trasladados al CDI </w:t>
            </w:r>
            <w:proofErr w:type="spellStart"/>
            <w:r w:rsidRPr="00740EF5">
              <w:rPr>
                <w:rFonts w:cs="Arial"/>
              </w:rPr>
              <w:t>Maria</w:t>
            </w:r>
            <w:proofErr w:type="spellEnd"/>
            <w:r w:rsidRPr="00740EF5">
              <w:rPr>
                <w:rFonts w:cs="Arial"/>
              </w:rPr>
              <w:t xml:space="preserve"> Auxiliadora y a una casa en arriendo</w:t>
            </w:r>
          </w:p>
          <w:p w14:paraId="7EDDF375" w14:textId="77777777" w:rsidR="00726EAF" w:rsidRPr="00B75850" w:rsidRDefault="00726EAF" w:rsidP="00726EAF">
            <w:pPr>
              <w:pStyle w:val="Prrafodelista"/>
              <w:numPr>
                <w:ilvl w:val="0"/>
                <w:numId w:val="9"/>
              </w:numPr>
              <w:tabs>
                <w:tab w:val="left" w:pos="426"/>
              </w:tabs>
              <w:ind w:left="426" w:hanging="426"/>
              <w:jc w:val="both"/>
              <w:rPr>
                <w:rFonts w:cs="Arial"/>
              </w:rPr>
            </w:pPr>
            <w:r w:rsidRPr="00740EF5">
              <w:rPr>
                <w:rFonts w:cs="Arial"/>
              </w:rPr>
              <w:t xml:space="preserve">La Consejería se entera del tema en el mes de enero de 2018 y con los involucrados en el proceso se realiza una visita el 6 de marzo donde se identifican dos grandes temas: </w:t>
            </w:r>
          </w:p>
          <w:p w14:paraId="23D1BBA1" w14:textId="77777777" w:rsidR="00726EAF" w:rsidRPr="00B75850" w:rsidRDefault="00726EAF" w:rsidP="00726EAF">
            <w:pPr>
              <w:pStyle w:val="Prrafodelista"/>
              <w:numPr>
                <w:ilvl w:val="1"/>
                <w:numId w:val="6"/>
              </w:numPr>
              <w:tabs>
                <w:tab w:val="clear" w:pos="1440"/>
              </w:tabs>
              <w:ind w:left="709" w:hanging="283"/>
              <w:jc w:val="both"/>
              <w:rPr>
                <w:rFonts w:cs="Arial"/>
              </w:rPr>
            </w:pPr>
            <w:r w:rsidRPr="00740EF5">
              <w:rPr>
                <w:rFonts w:cs="Arial"/>
              </w:rPr>
              <w:t>Los tanques de la planta de tratamiento de aguas residuales ubicada sobre el andén del CDI están rotos y sin tapas.</w:t>
            </w:r>
          </w:p>
          <w:p w14:paraId="4017C729" w14:textId="77777777" w:rsidR="00726EAF" w:rsidRPr="00B75850" w:rsidRDefault="00726EAF" w:rsidP="00726EAF">
            <w:pPr>
              <w:numPr>
                <w:ilvl w:val="1"/>
                <w:numId w:val="6"/>
              </w:numPr>
              <w:tabs>
                <w:tab w:val="clear" w:pos="1440"/>
              </w:tabs>
              <w:ind w:left="709" w:hanging="283"/>
              <w:jc w:val="both"/>
              <w:rPr>
                <w:rFonts w:cs="Arial"/>
              </w:rPr>
            </w:pPr>
            <w:r w:rsidRPr="00740EF5">
              <w:rPr>
                <w:rFonts w:cs="Arial"/>
              </w:rPr>
              <w:t>Hay una lista de daños en el CDI causados por:</w:t>
            </w:r>
          </w:p>
          <w:p w14:paraId="6B404828" w14:textId="77777777" w:rsidR="00726EAF" w:rsidRPr="00B75850" w:rsidRDefault="00726EAF" w:rsidP="00726EAF">
            <w:pPr>
              <w:numPr>
                <w:ilvl w:val="2"/>
                <w:numId w:val="6"/>
              </w:numPr>
              <w:tabs>
                <w:tab w:val="clear" w:pos="2160"/>
                <w:tab w:val="num" w:pos="1134"/>
              </w:tabs>
              <w:ind w:left="1134" w:hanging="425"/>
              <w:jc w:val="both"/>
              <w:rPr>
                <w:rFonts w:cs="Arial"/>
              </w:rPr>
            </w:pPr>
            <w:r w:rsidRPr="00740EF5">
              <w:rPr>
                <w:rFonts w:cs="Arial"/>
              </w:rPr>
              <w:t>Mal mantenimiento del operador</w:t>
            </w:r>
          </w:p>
          <w:p w14:paraId="1C1D25B0" w14:textId="77777777" w:rsidR="00726EAF" w:rsidRPr="00B75850" w:rsidRDefault="00726EAF" w:rsidP="00726EAF">
            <w:pPr>
              <w:numPr>
                <w:ilvl w:val="2"/>
                <w:numId w:val="6"/>
              </w:numPr>
              <w:tabs>
                <w:tab w:val="clear" w:pos="2160"/>
                <w:tab w:val="num" w:pos="1134"/>
              </w:tabs>
              <w:ind w:left="1134" w:hanging="425"/>
              <w:jc w:val="both"/>
              <w:rPr>
                <w:rFonts w:cs="Arial"/>
              </w:rPr>
            </w:pPr>
            <w:r w:rsidRPr="00740EF5">
              <w:rPr>
                <w:rFonts w:cs="Arial"/>
              </w:rPr>
              <w:t>Daños imputables al contratista</w:t>
            </w:r>
          </w:p>
          <w:p w14:paraId="253B8DDB" w14:textId="77777777" w:rsidR="00726EAF" w:rsidRPr="00B75850" w:rsidRDefault="00726EAF" w:rsidP="00726EAF">
            <w:pPr>
              <w:tabs>
                <w:tab w:val="left" w:pos="426"/>
              </w:tabs>
              <w:jc w:val="both"/>
              <w:rPr>
                <w:rFonts w:cs="Arial"/>
              </w:rPr>
            </w:pPr>
          </w:p>
          <w:p w14:paraId="78BDD7E2" w14:textId="77777777" w:rsidR="00726EAF" w:rsidRPr="00740EF5" w:rsidRDefault="00726EAF" w:rsidP="00726EAF">
            <w:pPr>
              <w:tabs>
                <w:tab w:val="left" w:pos="426"/>
              </w:tabs>
              <w:jc w:val="both"/>
              <w:rPr>
                <w:rFonts w:cs="Arial"/>
              </w:rPr>
            </w:pPr>
            <w:r w:rsidRPr="00740EF5">
              <w:rPr>
                <w:rFonts w:cs="Arial"/>
              </w:rPr>
              <w:lastRenderedPageBreak/>
              <w:t>La Fundación Plan y la Consejería luego de la revisión plantearon tres alternativas de solución para restablecer el sistema como lo solicitó el ICBF inicialmente cuando se le presentaron las opciones de tanques: a) Con protección en concreto, b) tanque séptico en concreto y c) continuar con el mismo sistema.</w:t>
            </w:r>
          </w:p>
          <w:p w14:paraId="260FE453" w14:textId="77777777" w:rsidR="00726EAF" w:rsidRPr="00740EF5" w:rsidRDefault="00726EAF" w:rsidP="00726EAF">
            <w:pPr>
              <w:tabs>
                <w:tab w:val="left" w:pos="426"/>
              </w:tabs>
              <w:jc w:val="both"/>
              <w:rPr>
                <w:rFonts w:cs="Arial"/>
              </w:rPr>
            </w:pPr>
          </w:p>
          <w:p w14:paraId="4AB71B4B" w14:textId="77777777" w:rsidR="00726EAF" w:rsidRPr="00740EF5" w:rsidRDefault="00726EAF" w:rsidP="00726EAF">
            <w:pPr>
              <w:tabs>
                <w:tab w:val="left" w:pos="426"/>
              </w:tabs>
              <w:jc w:val="both"/>
              <w:rPr>
                <w:rFonts w:cs="Arial"/>
              </w:rPr>
            </w:pPr>
            <w:r w:rsidRPr="00740EF5">
              <w:rPr>
                <w:rFonts w:cs="Arial"/>
              </w:rPr>
              <w:t>El ICBF aclara que inicialmente se pensó que la falla se presentó por mal mantenimiento</w:t>
            </w:r>
            <w:r w:rsidR="00F46DCC" w:rsidRPr="00740EF5">
              <w:rPr>
                <w:rFonts w:cs="Arial"/>
              </w:rPr>
              <w:t>;</w:t>
            </w:r>
            <w:r w:rsidRPr="00740EF5">
              <w:rPr>
                <w:rFonts w:cs="Arial"/>
              </w:rPr>
              <w:t xml:space="preserve"> sin embargo</w:t>
            </w:r>
            <w:r w:rsidR="00F46DCC" w:rsidRPr="00740EF5">
              <w:rPr>
                <w:rFonts w:cs="Arial"/>
              </w:rPr>
              <w:t>,</w:t>
            </w:r>
            <w:r w:rsidRPr="00740EF5">
              <w:rPr>
                <w:rFonts w:cs="Arial"/>
              </w:rPr>
              <w:t xml:space="preserve"> al realizar la extracción de los tanques, se evidenció que estos colapsaron de una manera particular, hacia arriba, esto pudo se</w:t>
            </w:r>
            <w:r w:rsidR="00F46DCC" w:rsidRPr="00740EF5">
              <w:rPr>
                <w:rFonts w:cs="Arial"/>
              </w:rPr>
              <w:t>r</w:t>
            </w:r>
            <w:r w:rsidRPr="00740EF5">
              <w:rPr>
                <w:rFonts w:cs="Arial"/>
              </w:rPr>
              <w:t xml:space="preserve"> ocasionado por la</w:t>
            </w:r>
            <w:r w:rsidR="00F46DCC" w:rsidRPr="00740EF5">
              <w:rPr>
                <w:rFonts w:cs="Arial"/>
              </w:rPr>
              <w:t>s</w:t>
            </w:r>
            <w:r w:rsidRPr="00740EF5">
              <w:rPr>
                <w:rFonts w:cs="Arial"/>
              </w:rPr>
              <w:t xml:space="preserve"> condiciones del suelo: empuje del suelo, </w:t>
            </w:r>
            <w:r w:rsidR="00F46DCC" w:rsidRPr="00740EF5">
              <w:rPr>
                <w:rFonts w:cs="Arial"/>
              </w:rPr>
              <w:t xml:space="preserve">o </w:t>
            </w:r>
            <w:r w:rsidRPr="00740EF5">
              <w:rPr>
                <w:rFonts w:cs="Arial"/>
              </w:rPr>
              <w:t>por escorrentías o infiltración del agua por el nivel freático.</w:t>
            </w:r>
          </w:p>
          <w:p w14:paraId="6D9EEF99" w14:textId="4C06DC77" w:rsidR="00726EAF" w:rsidRPr="00740EF5" w:rsidRDefault="00726EAF" w:rsidP="00726EAF">
            <w:pPr>
              <w:tabs>
                <w:tab w:val="left" w:pos="426"/>
              </w:tabs>
              <w:jc w:val="both"/>
              <w:rPr>
                <w:rFonts w:cs="Arial"/>
              </w:rPr>
            </w:pPr>
            <w:r w:rsidRPr="00740EF5">
              <w:rPr>
                <w:rFonts w:cs="Arial"/>
              </w:rPr>
              <w:t>Se debe tener en cuenta que</w:t>
            </w:r>
            <w:r w:rsidR="00524146">
              <w:rPr>
                <w:rFonts w:cs="Arial"/>
              </w:rPr>
              <w:t>,</w:t>
            </w:r>
            <w:r w:rsidRPr="00740EF5">
              <w:rPr>
                <w:rFonts w:cs="Arial"/>
              </w:rPr>
              <w:t xml:space="preserve"> posterior a la instalación de los tanques, se construyó la vía vehicular.</w:t>
            </w:r>
          </w:p>
          <w:p w14:paraId="055ABB3E" w14:textId="77777777" w:rsidR="00726EAF" w:rsidRPr="00740EF5" w:rsidRDefault="00726EAF" w:rsidP="00726EAF">
            <w:pPr>
              <w:tabs>
                <w:tab w:val="left" w:pos="426"/>
              </w:tabs>
              <w:jc w:val="both"/>
              <w:rPr>
                <w:rFonts w:cs="Arial"/>
              </w:rPr>
            </w:pPr>
          </w:p>
          <w:p w14:paraId="04CDFA57" w14:textId="39FA4DD3" w:rsidR="00726EAF" w:rsidRPr="00740EF5" w:rsidRDefault="00726EAF" w:rsidP="00726EAF">
            <w:pPr>
              <w:tabs>
                <w:tab w:val="left" w:pos="426"/>
              </w:tabs>
              <w:jc w:val="both"/>
              <w:rPr>
                <w:rFonts w:cs="Arial"/>
              </w:rPr>
            </w:pPr>
            <w:r w:rsidRPr="00740EF5">
              <w:rPr>
                <w:rFonts w:cs="Arial"/>
              </w:rPr>
              <w:t>Al encontrar estas condiciones, ICBF solicitó los estudios de Suelos, Estructural, Hidráulico y Topográfico para asegurar las obras a ejecutar e identificar cual es la mejor opción de i</w:t>
            </w:r>
            <w:r w:rsidR="00F46DCC" w:rsidRPr="00740EF5">
              <w:rPr>
                <w:rFonts w:cs="Arial"/>
              </w:rPr>
              <w:t>nstalación</w:t>
            </w:r>
            <w:r w:rsidR="00524146">
              <w:rPr>
                <w:rFonts w:cs="Arial"/>
              </w:rPr>
              <w:t>.</w:t>
            </w:r>
            <w:r w:rsidR="00342643">
              <w:rPr>
                <w:rFonts w:cs="Arial"/>
              </w:rPr>
              <w:t xml:space="preserve"> </w:t>
            </w:r>
            <w:r w:rsidR="00F46DCC" w:rsidRPr="00740EF5">
              <w:rPr>
                <w:rFonts w:cs="Arial"/>
              </w:rPr>
              <w:t>Inicialmente</w:t>
            </w:r>
            <w:r w:rsidRPr="00740EF5">
              <w:rPr>
                <w:rFonts w:cs="Arial"/>
              </w:rPr>
              <w:t xml:space="preserve"> se contaba con recursos por valor de $11.500.000 aportados por DAPRE, Fundación Plan y el Contratista, luego de la extracción de los tanques quedó un saldo de $6.800.000.</w:t>
            </w:r>
          </w:p>
          <w:p w14:paraId="6D0993A6" w14:textId="77777777" w:rsidR="00726EAF" w:rsidRPr="00740EF5" w:rsidRDefault="00726EAF" w:rsidP="00726EAF">
            <w:pPr>
              <w:tabs>
                <w:tab w:val="left" w:pos="426"/>
              </w:tabs>
              <w:jc w:val="both"/>
              <w:rPr>
                <w:rFonts w:cs="Arial"/>
              </w:rPr>
            </w:pPr>
          </w:p>
          <w:p w14:paraId="2372426A" w14:textId="1D6B169E" w:rsidR="00726EAF" w:rsidRPr="00740EF5" w:rsidRDefault="00726EAF" w:rsidP="00726EAF">
            <w:pPr>
              <w:tabs>
                <w:tab w:val="left" w:pos="426"/>
              </w:tabs>
              <w:jc w:val="both"/>
              <w:rPr>
                <w:rFonts w:cs="Arial"/>
              </w:rPr>
            </w:pPr>
            <w:r w:rsidRPr="00740EF5">
              <w:rPr>
                <w:rFonts w:cs="Arial"/>
              </w:rPr>
              <w:t>De otra parte, en el mes de septiembre de 2018 se realizó una reunión con la Dirección de Primera Infancia del ICBF e indicaron que aportar</w:t>
            </w:r>
            <w:r w:rsidR="00342643">
              <w:rPr>
                <w:rFonts w:cs="Arial"/>
              </w:rPr>
              <w:t>á</w:t>
            </w:r>
            <w:r w:rsidRPr="00740EF5">
              <w:rPr>
                <w:rFonts w:cs="Arial"/>
              </w:rPr>
              <w:t>n recursos para avanzar en estas actividades.</w:t>
            </w:r>
          </w:p>
          <w:p w14:paraId="716AA0C4" w14:textId="304F79A0" w:rsidR="00726EAF" w:rsidRPr="00740EF5" w:rsidRDefault="00726EAF" w:rsidP="00726EAF">
            <w:pPr>
              <w:tabs>
                <w:tab w:val="left" w:pos="426"/>
              </w:tabs>
              <w:jc w:val="both"/>
              <w:rPr>
                <w:rFonts w:cs="Arial"/>
              </w:rPr>
            </w:pPr>
            <w:r w:rsidRPr="00740EF5">
              <w:rPr>
                <w:rFonts w:cs="Arial"/>
              </w:rPr>
              <w:t>Fundación Plan inform</w:t>
            </w:r>
            <w:r w:rsidR="00342643">
              <w:rPr>
                <w:rFonts w:cs="Arial"/>
              </w:rPr>
              <w:t>ó</w:t>
            </w:r>
            <w:r w:rsidRPr="00740EF5">
              <w:rPr>
                <w:rFonts w:cs="Arial"/>
              </w:rPr>
              <w:t xml:space="preserve"> que el costo de los cuatro estudios es de $13.500.000 y de acuerdo con los resultados generados se debe hacer el presupuesto para la obra nueva.</w:t>
            </w:r>
          </w:p>
          <w:p w14:paraId="22A66B40" w14:textId="77777777" w:rsidR="00726EAF" w:rsidRPr="00740EF5" w:rsidRDefault="00726EAF" w:rsidP="00726EAF">
            <w:pPr>
              <w:tabs>
                <w:tab w:val="left" w:pos="426"/>
              </w:tabs>
              <w:jc w:val="both"/>
              <w:rPr>
                <w:rFonts w:cs="Arial"/>
              </w:rPr>
            </w:pPr>
          </w:p>
          <w:p w14:paraId="656D4D64" w14:textId="6E3B6AEF" w:rsidR="00726EAF" w:rsidRPr="00740EF5" w:rsidRDefault="00726EAF" w:rsidP="00726EAF">
            <w:pPr>
              <w:tabs>
                <w:tab w:val="left" w:pos="426"/>
              </w:tabs>
              <w:jc w:val="both"/>
              <w:rPr>
                <w:rFonts w:cs="Arial"/>
              </w:rPr>
            </w:pPr>
            <w:r w:rsidRPr="00740EF5">
              <w:rPr>
                <w:rFonts w:cs="Arial"/>
              </w:rPr>
              <w:t xml:space="preserve">Por su parte, la Consejería continúo </w:t>
            </w:r>
            <w:r w:rsidR="00F46DCC" w:rsidRPr="00740EF5">
              <w:rPr>
                <w:rFonts w:cs="Arial"/>
              </w:rPr>
              <w:t>e</w:t>
            </w:r>
            <w:r w:rsidRPr="00740EF5">
              <w:rPr>
                <w:rFonts w:cs="Arial"/>
              </w:rPr>
              <w:t xml:space="preserve">n la búsqueda de recursos </w:t>
            </w:r>
            <w:r w:rsidR="00F46DCC" w:rsidRPr="00740EF5">
              <w:rPr>
                <w:rFonts w:cs="Arial"/>
              </w:rPr>
              <w:t>y</w:t>
            </w:r>
            <w:r w:rsidRPr="00740EF5">
              <w:rPr>
                <w:rFonts w:cs="Arial"/>
              </w:rPr>
              <w:t xml:space="preserve"> la Embajada de Emiratos Árabes confirm</w:t>
            </w:r>
            <w:r w:rsidR="00F46DCC" w:rsidRPr="00740EF5">
              <w:rPr>
                <w:rFonts w:cs="Arial"/>
              </w:rPr>
              <w:t>ó l</w:t>
            </w:r>
            <w:r w:rsidRPr="00740EF5">
              <w:rPr>
                <w:rFonts w:cs="Arial"/>
              </w:rPr>
              <w:t xml:space="preserve">a entrega de </w:t>
            </w:r>
            <w:r w:rsidR="00F46DCC" w:rsidRPr="00740EF5">
              <w:rPr>
                <w:rFonts w:cs="Arial"/>
              </w:rPr>
              <w:t>USD $5000</w:t>
            </w:r>
            <w:r w:rsidRPr="00740EF5">
              <w:rPr>
                <w:rFonts w:cs="Arial"/>
              </w:rPr>
              <w:t xml:space="preserve"> que </w:t>
            </w:r>
            <w:r w:rsidRPr="00B75850">
              <w:rPr>
                <w:rFonts w:cs="Arial"/>
              </w:rPr>
              <w:t>serán consignados en la cuenta de Fundación Plan el viernes 11 de diciembre de 2018</w:t>
            </w:r>
            <w:r w:rsidR="00F46DCC">
              <w:rPr>
                <w:rFonts w:cs="Arial"/>
              </w:rPr>
              <w:t>. C</w:t>
            </w:r>
            <w:r w:rsidRPr="00740EF5">
              <w:rPr>
                <w:rFonts w:cs="Arial"/>
              </w:rPr>
              <w:t xml:space="preserve">ontinúa pendiente la consecución de recursos para la obra </w:t>
            </w:r>
            <w:r w:rsidR="00AF32E3" w:rsidRPr="00740EF5">
              <w:rPr>
                <w:rFonts w:cs="Arial"/>
              </w:rPr>
              <w:t xml:space="preserve">a realizar en </w:t>
            </w:r>
            <w:r w:rsidRPr="00740EF5">
              <w:rPr>
                <w:rFonts w:cs="Arial"/>
              </w:rPr>
              <w:t xml:space="preserve">el CDI, que se estima </w:t>
            </w:r>
            <w:r w:rsidR="00342643">
              <w:rPr>
                <w:rFonts w:cs="Arial"/>
              </w:rPr>
              <w:t xml:space="preserve">se </w:t>
            </w:r>
            <w:r w:rsidR="00000183">
              <w:rPr>
                <w:rFonts w:cs="Arial"/>
              </w:rPr>
              <w:t>ejecute</w:t>
            </w:r>
            <w:r w:rsidRPr="00740EF5">
              <w:rPr>
                <w:rFonts w:cs="Arial"/>
              </w:rPr>
              <w:t xml:space="preserve"> en un mes.</w:t>
            </w:r>
          </w:p>
          <w:p w14:paraId="2D3ED8AF" w14:textId="77777777" w:rsidR="00726EAF" w:rsidRPr="00740EF5" w:rsidRDefault="00726EAF" w:rsidP="00726EAF">
            <w:pPr>
              <w:tabs>
                <w:tab w:val="left" w:pos="426"/>
              </w:tabs>
              <w:jc w:val="both"/>
              <w:rPr>
                <w:rFonts w:cs="Arial"/>
              </w:rPr>
            </w:pPr>
          </w:p>
          <w:p w14:paraId="5F0B85DE" w14:textId="0030941F" w:rsidR="00726EAF" w:rsidRPr="00740EF5" w:rsidRDefault="00726EAF" w:rsidP="00726EAF">
            <w:pPr>
              <w:jc w:val="both"/>
              <w:rPr>
                <w:rFonts w:cs="Arial"/>
              </w:rPr>
            </w:pPr>
            <w:r w:rsidRPr="00740EF5">
              <w:rPr>
                <w:rFonts w:cs="Arial"/>
              </w:rPr>
              <w:t xml:space="preserve">ICBF informa que para la contratación de los operadores en los CDI que inicia en 2019 hay un numeral en el cual aparece el sostenimiento de las infraestructuras, </w:t>
            </w:r>
            <w:r w:rsidR="00342643">
              <w:rPr>
                <w:rFonts w:cs="Arial"/>
              </w:rPr>
              <w:t>así que</w:t>
            </w:r>
            <w:r w:rsidRPr="00740EF5">
              <w:rPr>
                <w:rFonts w:cs="Arial"/>
              </w:rPr>
              <w:t xml:space="preserve"> el ICBF tiene una herramienta jurídica </w:t>
            </w:r>
            <w:r w:rsidR="00342643">
              <w:rPr>
                <w:rFonts w:cs="Arial"/>
              </w:rPr>
              <w:t>para</w:t>
            </w:r>
            <w:r w:rsidR="00F46DCC" w:rsidRPr="00740EF5">
              <w:rPr>
                <w:rFonts w:cs="Arial"/>
              </w:rPr>
              <w:t xml:space="preserve"> garantizar el mantenimiento y cuidado de </w:t>
            </w:r>
            <w:proofErr w:type="gramStart"/>
            <w:r w:rsidR="00F46DCC" w:rsidRPr="00740EF5">
              <w:rPr>
                <w:rFonts w:cs="Arial"/>
              </w:rPr>
              <w:t>las mismas</w:t>
            </w:r>
            <w:proofErr w:type="gramEnd"/>
            <w:r w:rsidR="00342643">
              <w:rPr>
                <w:rFonts w:cs="Arial"/>
              </w:rPr>
              <w:t xml:space="preserve"> por parte de</w:t>
            </w:r>
            <w:r w:rsidRPr="00740EF5">
              <w:rPr>
                <w:rFonts w:cs="Arial"/>
              </w:rPr>
              <w:t xml:space="preserve"> los operadores, el comité solicita que se envíe copia de este aparte a los asistentes a</w:t>
            </w:r>
            <w:r w:rsidR="00342643">
              <w:rPr>
                <w:rFonts w:cs="Arial"/>
              </w:rPr>
              <w:t xml:space="preserve"> la sesión</w:t>
            </w:r>
            <w:r w:rsidRPr="00740EF5">
              <w:rPr>
                <w:rFonts w:cs="Arial"/>
              </w:rPr>
              <w:t>.</w:t>
            </w:r>
          </w:p>
          <w:p w14:paraId="581B7CC0" w14:textId="77777777" w:rsidR="00726EAF" w:rsidRPr="00740EF5" w:rsidRDefault="00726EAF" w:rsidP="00726EAF">
            <w:pPr>
              <w:jc w:val="both"/>
              <w:rPr>
                <w:rFonts w:cs="Arial"/>
              </w:rPr>
            </w:pPr>
          </w:p>
          <w:p w14:paraId="318DA931" w14:textId="77777777" w:rsidR="00726EAF" w:rsidRPr="00406E64" w:rsidRDefault="00B75850" w:rsidP="00726EAF">
            <w:pPr>
              <w:ind w:left="426" w:hanging="426"/>
              <w:jc w:val="both"/>
              <w:rPr>
                <w:rFonts w:cs="Arial"/>
                <w:b/>
              </w:rPr>
            </w:pPr>
            <w:r w:rsidRPr="00406E64">
              <w:rPr>
                <w:rFonts w:cs="Arial"/>
                <w:b/>
              </w:rPr>
              <w:t>4</w:t>
            </w:r>
            <w:r w:rsidR="00726EAF" w:rsidRPr="00406E64">
              <w:rPr>
                <w:rFonts w:cs="Arial"/>
                <w:b/>
              </w:rPr>
              <w:t>.2</w:t>
            </w:r>
            <w:r w:rsidR="00726EAF" w:rsidRPr="00406E64">
              <w:rPr>
                <w:rFonts w:cs="Arial"/>
                <w:b/>
              </w:rPr>
              <w:tab/>
              <w:t xml:space="preserve">Tumaco (Nariño) </w:t>
            </w:r>
          </w:p>
          <w:p w14:paraId="22A095AB" w14:textId="77777777" w:rsidR="00726EAF" w:rsidRPr="00740EF5" w:rsidRDefault="00726EAF" w:rsidP="00726EAF">
            <w:pPr>
              <w:jc w:val="both"/>
              <w:rPr>
                <w:rFonts w:cs="Arial"/>
              </w:rPr>
            </w:pPr>
            <w:r w:rsidRPr="00740EF5">
              <w:rPr>
                <w:rFonts w:cs="Arial"/>
              </w:rPr>
              <w:t>ICBF informa que el CDI está operando con normalidad.</w:t>
            </w:r>
          </w:p>
          <w:p w14:paraId="059A84EF" w14:textId="69FD9AE2" w:rsidR="00726EAF" w:rsidRPr="00740EF5" w:rsidRDefault="00726EAF" w:rsidP="00726EAF">
            <w:pPr>
              <w:jc w:val="both"/>
              <w:rPr>
                <w:rFonts w:cs="Arial"/>
              </w:rPr>
            </w:pPr>
            <w:r w:rsidRPr="00740EF5">
              <w:rPr>
                <w:rFonts w:cs="Arial"/>
              </w:rPr>
              <w:t>Fundación Plan está gestionando la consecución de los recursos por valor de</w:t>
            </w:r>
            <w:r w:rsidR="00342643">
              <w:rPr>
                <w:rFonts w:cs="Arial"/>
              </w:rPr>
              <w:t xml:space="preserve"> </w:t>
            </w:r>
            <w:r w:rsidRPr="00740EF5">
              <w:rPr>
                <w:rFonts w:cs="Arial"/>
              </w:rPr>
              <w:t>$65.000.000 para ejecutar las obras de:</w:t>
            </w:r>
          </w:p>
          <w:p w14:paraId="13EA8710" w14:textId="412BC058" w:rsidR="00726EAF" w:rsidRPr="00B75850" w:rsidRDefault="00726EAF" w:rsidP="00726EAF">
            <w:pPr>
              <w:pStyle w:val="Prrafodelista"/>
              <w:numPr>
                <w:ilvl w:val="0"/>
                <w:numId w:val="9"/>
              </w:numPr>
              <w:jc w:val="both"/>
              <w:rPr>
                <w:rFonts w:cs="Arial"/>
              </w:rPr>
            </w:pPr>
            <w:r w:rsidRPr="00740EF5">
              <w:rPr>
                <w:rFonts w:cs="Arial"/>
              </w:rPr>
              <w:t xml:space="preserve">Reposición de cielo raso, </w:t>
            </w:r>
            <w:r w:rsidR="00342643">
              <w:rPr>
                <w:rFonts w:cs="Arial"/>
              </w:rPr>
              <w:t xml:space="preserve">dado que </w:t>
            </w:r>
            <w:r w:rsidRPr="00740EF5">
              <w:rPr>
                <w:rFonts w:cs="Arial"/>
              </w:rPr>
              <w:t>como presentaba un riesgo para los niños se retiró.</w:t>
            </w:r>
          </w:p>
          <w:p w14:paraId="52B2B343" w14:textId="62AF123F" w:rsidR="00342643" w:rsidRPr="00B75850" w:rsidRDefault="00726EAF" w:rsidP="00726EAF">
            <w:pPr>
              <w:pStyle w:val="Prrafodelista"/>
              <w:numPr>
                <w:ilvl w:val="0"/>
                <w:numId w:val="9"/>
              </w:numPr>
              <w:jc w:val="both"/>
              <w:rPr>
                <w:rFonts w:cs="Arial"/>
              </w:rPr>
            </w:pPr>
            <w:r w:rsidRPr="00B75850">
              <w:rPr>
                <w:rFonts w:cs="Arial"/>
              </w:rPr>
              <w:t>Arreglo</w:t>
            </w:r>
            <w:r w:rsidRPr="00740EF5">
              <w:rPr>
                <w:rFonts w:cs="Arial"/>
              </w:rPr>
              <w:t xml:space="preserve"> de las bombas de la red hidráulica</w:t>
            </w:r>
            <w:r w:rsidR="00F46DCC" w:rsidRPr="00740EF5">
              <w:rPr>
                <w:rFonts w:cs="Arial"/>
              </w:rPr>
              <w:t>. P</w:t>
            </w:r>
            <w:r w:rsidRPr="00740EF5">
              <w:rPr>
                <w:rFonts w:cs="Arial"/>
              </w:rPr>
              <w:t>ara el tema de las aguas cercanas se contactó a la Alcaldía.</w:t>
            </w:r>
          </w:p>
          <w:p w14:paraId="326056CB" w14:textId="77777777" w:rsidR="00726EAF" w:rsidRPr="00000183" w:rsidRDefault="00726EAF" w:rsidP="00000183">
            <w:pPr>
              <w:pStyle w:val="Prrafodelista"/>
              <w:numPr>
                <w:ilvl w:val="0"/>
                <w:numId w:val="9"/>
              </w:numPr>
              <w:jc w:val="both"/>
              <w:rPr>
                <w:rFonts w:cs="Arial"/>
              </w:rPr>
            </w:pPr>
            <w:r w:rsidRPr="00000183">
              <w:rPr>
                <w:rFonts w:cs="Arial"/>
              </w:rPr>
              <w:t xml:space="preserve">Fisuras en la rampa. </w:t>
            </w:r>
          </w:p>
          <w:p w14:paraId="34EE750D" w14:textId="77777777" w:rsidR="00726EAF" w:rsidRPr="00740EF5" w:rsidRDefault="00726EAF" w:rsidP="00726EAF">
            <w:pPr>
              <w:jc w:val="both"/>
              <w:rPr>
                <w:rFonts w:cs="Arial"/>
              </w:rPr>
            </w:pPr>
          </w:p>
          <w:p w14:paraId="3B0D3C41" w14:textId="77777777" w:rsidR="00726EAF" w:rsidRPr="00406E64" w:rsidRDefault="00B75850" w:rsidP="00B75850">
            <w:pPr>
              <w:tabs>
                <w:tab w:val="left" w:pos="454"/>
              </w:tabs>
              <w:jc w:val="both"/>
              <w:rPr>
                <w:rFonts w:cs="Arial"/>
                <w:b/>
              </w:rPr>
            </w:pPr>
            <w:r w:rsidRPr="00406E64">
              <w:rPr>
                <w:rFonts w:cs="Arial"/>
                <w:b/>
              </w:rPr>
              <w:t>4</w:t>
            </w:r>
            <w:r w:rsidR="00726EAF" w:rsidRPr="00406E64">
              <w:rPr>
                <w:rFonts w:cs="Arial"/>
                <w:b/>
              </w:rPr>
              <w:t>.3</w:t>
            </w:r>
            <w:r w:rsidR="00726EAF" w:rsidRPr="00406E64">
              <w:rPr>
                <w:rFonts w:cs="Arial"/>
                <w:b/>
              </w:rPr>
              <w:tab/>
              <w:t>Astrea (Cesar)</w:t>
            </w:r>
          </w:p>
          <w:p w14:paraId="05CD5CDD" w14:textId="77777777" w:rsidR="00726EAF" w:rsidRDefault="00726EAF" w:rsidP="00726EAF">
            <w:pPr>
              <w:jc w:val="both"/>
              <w:rPr>
                <w:rFonts w:cs="Arial"/>
              </w:rPr>
            </w:pPr>
            <w:r w:rsidRPr="00740EF5">
              <w:rPr>
                <w:rFonts w:cs="Arial"/>
              </w:rPr>
              <w:t>La Fundación Plan recibió el requerimiento por parte del ICBF, el cual se reenvió al contratista y a la aseguradora quien le solicitó al ICBF y al operador del CDI la evidencia de los mantenimientos rutinarios realizados.</w:t>
            </w:r>
          </w:p>
          <w:p w14:paraId="32703632" w14:textId="77777777" w:rsidR="00740EF5" w:rsidRPr="00740EF5" w:rsidRDefault="00740EF5" w:rsidP="00726EAF">
            <w:pPr>
              <w:jc w:val="both"/>
              <w:rPr>
                <w:rFonts w:cs="Arial"/>
              </w:rPr>
            </w:pPr>
          </w:p>
          <w:p w14:paraId="15DBE094" w14:textId="77777777" w:rsidR="00726EAF" w:rsidRPr="00740EF5" w:rsidRDefault="00AF32E3" w:rsidP="00726EAF">
            <w:pPr>
              <w:jc w:val="both"/>
              <w:rPr>
                <w:rFonts w:cs="Arial"/>
              </w:rPr>
            </w:pPr>
            <w:r w:rsidRPr="00740EF5">
              <w:rPr>
                <w:rFonts w:cs="Arial"/>
              </w:rPr>
              <w:lastRenderedPageBreak/>
              <w:t xml:space="preserve">En respuesta de ello </w:t>
            </w:r>
            <w:r w:rsidR="00726EAF" w:rsidRPr="00740EF5">
              <w:rPr>
                <w:rFonts w:cs="Arial"/>
              </w:rPr>
              <w:t xml:space="preserve">ICBF y el operador enviaron únicamente los soportes del mantenimiento realizado en el mes de junio 2018. </w:t>
            </w:r>
            <w:r w:rsidRPr="00740EF5">
              <w:rPr>
                <w:rFonts w:cs="Arial"/>
              </w:rPr>
              <w:t>Por ello, s</w:t>
            </w:r>
            <w:r w:rsidR="00726EAF" w:rsidRPr="00740EF5">
              <w:rPr>
                <w:rFonts w:cs="Arial"/>
              </w:rPr>
              <w:t>e evidenció que el requerimiento no hace parte de la garantía.</w:t>
            </w:r>
          </w:p>
          <w:p w14:paraId="2F433B06" w14:textId="77777777" w:rsidR="00726EAF" w:rsidRPr="00B75850" w:rsidRDefault="00726EAF" w:rsidP="00726EAF">
            <w:pPr>
              <w:jc w:val="both"/>
              <w:rPr>
                <w:rFonts w:cs="Arial"/>
              </w:rPr>
            </w:pPr>
          </w:p>
          <w:p w14:paraId="413C23EE" w14:textId="77777777" w:rsidR="00726EAF" w:rsidRPr="00406E64" w:rsidRDefault="00B75850" w:rsidP="00726EAF">
            <w:pPr>
              <w:ind w:left="426" w:hanging="426"/>
              <w:jc w:val="both"/>
              <w:rPr>
                <w:rFonts w:cs="Arial"/>
                <w:b/>
              </w:rPr>
            </w:pPr>
            <w:r w:rsidRPr="00406E64">
              <w:rPr>
                <w:rFonts w:cs="Arial"/>
                <w:b/>
              </w:rPr>
              <w:t>4</w:t>
            </w:r>
            <w:r w:rsidR="00726EAF" w:rsidRPr="00406E64">
              <w:rPr>
                <w:rFonts w:cs="Arial"/>
                <w:b/>
              </w:rPr>
              <w:t>.4</w:t>
            </w:r>
            <w:r w:rsidR="00726EAF" w:rsidRPr="00406E64">
              <w:rPr>
                <w:rFonts w:cs="Arial"/>
                <w:b/>
              </w:rPr>
              <w:tab/>
              <w:t xml:space="preserve">Los Patios (Norte de Santander) </w:t>
            </w:r>
          </w:p>
          <w:p w14:paraId="3B3B37A1" w14:textId="77777777" w:rsidR="00726EAF" w:rsidRPr="00740EF5" w:rsidRDefault="00726EAF" w:rsidP="00726EAF">
            <w:pPr>
              <w:jc w:val="both"/>
              <w:rPr>
                <w:rFonts w:cs="Arial"/>
              </w:rPr>
            </w:pPr>
            <w:r w:rsidRPr="00B75850">
              <w:rPr>
                <w:rFonts w:cs="Arial"/>
              </w:rPr>
              <w:t>La operación del C</w:t>
            </w:r>
            <w:r w:rsidRPr="00740EF5">
              <w:rPr>
                <w:rFonts w:cs="Arial"/>
              </w:rPr>
              <w:t xml:space="preserve">DI es normal.  </w:t>
            </w:r>
          </w:p>
          <w:p w14:paraId="69D1F0FB" w14:textId="77777777" w:rsidR="00726EAF" w:rsidRPr="00740EF5" w:rsidRDefault="00726EAF" w:rsidP="00726EAF">
            <w:pPr>
              <w:jc w:val="both"/>
              <w:rPr>
                <w:rFonts w:cs="Arial"/>
              </w:rPr>
            </w:pPr>
            <w:r w:rsidRPr="00740EF5">
              <w:rPr>
                <w:rFonts w:cs="Arial"/>
              </w:rPr>
              <w:t xml:space="preserve">Se informa que Fundación Plan hizo una última visita, el </w:t>
            </w:r>
            <w:r w:rsidR="00740EF5">
              <w:rPr>
                <w:rFonts w:cs="Arial"/>
              </w:rPr>
              <w:t xml:space="preserve">3 de abril de </w:t>
            </w:r>
            <w:proofErr w:type="gramStart"/>
            <w:r w:rsidR="00740EF5">
              <w:rPr>
                <w:rFonts w:cs="Arial"/>
              </w:rPr>
              <w:t>2018</w:t>
            </w:r>
            <w:r w:rsidRPr="00740EF5">
              <w:rPr>
                <w:rFonts w:cs="Arial"/>
              </w:rPr>
              <w:t>,  donde</w:t>
            </w:r>
            <w:proofErr w:type="gramEnd"/>
            <w:r w:rsidRPr="00740EF5">
              <w:rPr>
                <w:rFonts w:cs="Arial"/>
              </w:rPr>
              <w:t xml:space="preserve"> se evidenció que el Centro está funcionando sin problemas, se está a la espera que llueva para verificar los arreglos por parte del ICBF. </w:t>
            </w:r>
          </w:p>
          <w:p w14:paraId="3616B0B0" w14:textId="77777777" w:rsidR="00726EAF" w:rsidRPr="00B75850" w:rsidRDefault="00726EAF" w:rsidP="00726EAF">
            <w:pPr>
              <w:jc w:val="both"/>
              <w:rPr>
                <w:rFonts w:cs="Arial"/>
              </w:rPr>
            </w:pPr>
          </w:p>
          <w:p w14:paraId="1F85322C" w14:textId="77777777" w:rsidR="00726EAF" w:rsidRPr="00406E64" w:rsidRDefault="00B75850" w:rsidP="00726EAF">
            <w:pPr>
              <w:ind w:left="426" w:hanging="426"/>
              <w:jc w:val="both"/>
              <w:rPr>
                <w:rFonts w:cs="Arial"/>
                <w:b/>
              </w:rPr>
            </w:pPr>
            <w:r w:rsidRPr="00406E64">
              <w:rPr>
                <w:rFonts w:cs="Arial"/>
                <w:b/>
              </w:rPr>
              <w:t>4</w:t>
            </w:r>
            <w:r w:rsidR="00726EAF" w:rsidRPr="00406E64">
              <w:rPr>
                <w:rFonts w:cs="Arial"/>
                <w:b/>
              </w:rPr>
              <w:t>.5</w:t>
            </w:r>
            <w:r w:rsidR="00726EAF" w:rsidRPr="00406E64">
              <w:rPr>
                <w:rFonts w:cs="Arial"/>
                <w:b/>
              </w:rPr>
              <w:tab/>
              <w:t xml:space="preserve">Galeras (Sucre) </w:t>
            </w:r>
          </w:p>
          <w:p w14:paraId="53E27A7B" w14:textId="77777777" w:rsidR="00726EAF" w:rsidRPr="00740EF5" w:rsidRDefault="00726EAF" w:rsidP="00726EAF">
            <w:pPr>
              <w:jc w:val="both"/>
              <w:rPr>
                <w:rFonts w:cs="Arial"/>
              </w:rPr>
            </w:pPr>
            <w:r w:rsidRPr="00740EF5">
              <w:rPr>
                <w:rFonts w:cs="Arial"/>
              </w:rPr>
              <w:t xml:space="preserve">La Fundación Plan recibió un nuevo requerimiento del ICBF sobre la deuda que se tiene con Electricaribe. </w:t>
            </w:r>
          </w:p>
          <w:p w14:paraId="328198E0" w14:textId="20523E7D" w:rsidR="00726EAF" w:rsidRPr="00740EF5" w:rsidRDefault="00726EAF" w:rsidP="00726EAF">
            <w:pPr>
              <w:jc w:val="both"/>
              <w:rPr>
                <w:rFonts w:cs="Arial"/>
              </w:rPr>
            </w:pPr>
            <w:r w:rsidRPr="00740EF5">
              <w:rPr>
                <w:rFonts w:cs="Arial"/>
              </w:rPr>
              <w:t>ICBF indica que se realizó una solicitud a Electricaribe para verificar los costos que están a nombre de la Alcaldía y corresponde al periodo en que se terminó la obra, periodo en el cual no se realizó ningún consumo.</w:t>
            </w:r>
          </w:p>
          <w:p w14:paraId="30D29B33" w14:textId="77777777" w:rsidR="00726EAF" w:rsidRPr="00B75850" w:rsidRDefault="00726EAF" w:rsidP="00726EAF">
            <w:pPr>
              <w:jc w:val="both"/>
              <w:rPr>
                <w:rFonts w:cs="Arial"/>
              </w:rPr>
            </w:pPr>
          </w:p>
          <w:p w14:paraId="1A98B47E" w14:textId="77777777" w:rsidR="00726EAF" w:rsidRPr="00406E64" w:rsidRDefault="00B75850" w:rsidP="00726EAF">
            <w:pPr>
              <w:ind w:left="426" w:hanging="426"/>
              <w:jc w:val="both"/>
              <w:rPr>
                <w:rFonts w:cs="Arial"/>
                <w:b/>
              </w:rPr>
            </w:pPr>
            <w:r w:rsidRPr="00406E64">
              <w:rPr>
                <w:rFonts w:cs="Arial"/>
                <w:b/>
              </w:rPr>
              <w:t>4</w:t>
            </w:r>
            <w:r w:rsidR="00726EAF" w:rsidRPr="00406E64">
              <w:rPr>
                <w:rFonts w:cs="Arial"/>
                <w:b/>
              </w:rPr>
              <w:t>.6</w:t>
            </w:r>
            <w:r w:rsidR="00726EAF" w:rsidRPr="00406E64">
              <w:rPr>
                <w:rFonts w:cs="Arial"/>
                <w:b/>
              </w:rPr>
              <w:tab/>
              <w:t>El Colegio</w:t>
            </w:r>
            <w:r w:rsidR="00406E64">
              <w:rPr>
                <w:rFonts w:cs="Arial"/>
                <w:b/>
              </w:rPr>
              <w:t xml:space="preserve"> (Cundinamarca)</w:t>
            </w:r>
            <w:r w:rsidR="00726EAF" w:rsidRPr="00406E64">
              <w:rPr>
                <w:rFonts w:cs="Arial"/>
                <w:b/>
              </w:rPr>
              <w:t xml:space="preserve"> – CDI Rafael Pombo</w:t>
            </w:r>
          </w:p>
          <w:p w14:paraId="6F510BC1" w14:textId="715BE270" w:rsidR="00726EAF" w:rsidRPr="00740EF5" w:rsidRDefault="00726EAF" w:rsidP="00726EAF">
            <w:pPr>
              <w:jc w:val="both"/>
              <w:rPr>
                <w:rFonts w:cs="Arial"/>
              </w:rPr>
            </w:pPr>
            <w:r w:rsidRPr="00B75850">
              <w:rPr>
                <w:rFonts w:cs="Arial"/>
              </w:rPr>
              <w:t xml:space="preserve">Los proyectos de El Colegio y </w:t>
            </w:r>
            <w:proofErr w:type="spellStart"/>
            <w:r w:rsidRPr="00B75850">
              <w:rPr>
                <w:rFonts w:cs="Arial"/>
              </w:rPr>
              <w:t>Bit</w:t>
            </w:r>
            <w:r w:rsidR="00EE513D">
              <w:rPr>
                <w:rFonts w:cs="Arial"/>
              </w:rPr>
              <w:t>u</w:t>
            </w:r>
            <w:r w:rsidRPr="00B75850">
              <w:rPr>
                <w:rFonts w:cs="Arial"/>
              </w:rPr>
              <w:t>ima</w:t>
            </w:r>
            <w:proofErr w:type="spellEnd"/>
            <w:r w:rsidRPr="00B75850">
              <w:rPr>
                <w:rFonts w:cs="Arial"/>
              </w:rPr>
              <w:t xml:space="preserve"> se </w:t>
            </w:r>
            <w:r w:rsidRPr="00740EF5">
              <w:rPr>
                <w:rFonts w:cs="Arial"/>
              </w:rPr>
              <w:t xml:space="preserve">construyeron a través del Contrato Interadministrativo </w:t>
            </w:r>
            <w:proofErr w:type="spellStart"/>
            <w:r w:rsidRPr="00740EF5">
              <w:rPr>
                <w:rFonts w:cs="Arial"/>
              </w:rPr>
              <w:t>Nº</w:t>
            </w:r>
            <w:proofErr w:type="spellEnd"/>
            <w:r w:rsidRPr="00740EF5">
              <w:rPr>
                <w:rFonts w:cs="Arial"/>
              </w:rPr>
              <w:t xml:space="preserve"> 330-12.</w:t>
            </w:r>
          </w:p>
          <w:p w14:paraId="133CDDFB" w14:textId="77777777" w:rsidR="00726EAF" w:rsidRPr="00740EF5" w:rsidRDefault="00726EAF" w:rsidP="00726EAF">
            <w:pPr>
              <w:jc w:val="both"/>
              <w:rPr>
                <w:rFonts w:cs="Arial"/>
              </w:rPr>
            </w:pPr>
            <w:r w:rsidRPr="00740EF5">
              <w:rPr>
                <w:rFonts w:cs="Arial"/>
              </w:rPr>
              <w:t xml:space="preserve">Inés Elvira Montealegre informa que la solicitud realizada por el ICBF para la revisión de la humedad en el baño de mujeres del área administrativa, los problemas en las juntas de las canales, las filtraciones, las humedades, goteras y el vidrio de la ventana se envió a </w:t>
            </w:r>
            <w:proofErr w:type="spellStart"/>
            <w:r w:rsidRPr="00740EF5">
              <w:rPr>
                <w:rFonts w:cs="Arial"/>
              </w:rPr>
              <w:t>Fonade</w:t>
            </w:r>
            <w:proofErr w:type="spellEnd"/>
            <w:r w:rsidRPr="00740EF5">
              <w:rPr>
                <w:rFonts w:cs="Arial"/>
              </w:rPr>
              <w:t xml:space="preserve"> por correo electrónico y </w:t>
            </w:r>
            <w:r w:rsidRPr="00406E64">
              <w:rPr>
                <w:rFonts w:cs="Arial"/>
              </w:rPr>
              <w:t>con el OFI18-</w:t>
            </w:r>
            <w:r w:rsidR="00406E64" w:rsidRPr="00406E64">
              <w:rPr>
                <w:rFonts w:cs="Arial"/>
              </w:rPr>
              <w:t>00136785</w:t>
            </w:r>
            <w:r w:rsidRPr="00406E64">
              <w:rPr>
                <w:rFonts w:cs="Arial"/>
              </w:rPr>
              <w:t>, está</w:t>
            </w:r>
            <w:r w:rsidRPr="00740EF5">
              <w:rPr>
                <w:rFonts w:cs="Arial"/>
              </w:rPr>
              <w:t xml:space="preserve"> pendiente la respuesta. </w:t>
            </w:r>
          </w:p>
          <w:p w14:paraId="211CAB32" w14:textId="77777777" w:rsidR="00726EAF" w:rsidRPr="00B75850" w:rsidRDefault="00726EAF" w:rsidP="00726EAF">
            <w:pPr>
              <w:jc w:val="both"/>
              <w:rPr>
                <w:rFonts w:cs="Arial"/>
              </w:rPr>
            </w:pPr>
          </w:p>
          <w:p w14:paraId="63E05BCD" w14:textId="77777777" w:rsidR="00726EAF" w:rsidRPr="00406E64" w:rsidRDefault="00B75850" w:rsidP="00726EAF">
            <w:pPr>
              <w:ind w:left="426" w:hanging="426"/>
              <w:jc w:val="both"/>
              <w:rPr>
                <w:rFonts w:cs="Arial"/>
                <w:b/>
              </w:rPr>
            </w:pPr>
            <w:r w:rsidRPr="00406E64">
              <w:rPr>
                <w:rFonts w:cs="Arial"/>
                <w:b/>
              </w:rPr>
              <w:t>4</w:t>
            </w:r>
            <w:r w:rsidR="00726EAF" w:rsidRPr="00406E64">
              <w:rPr>
                <w:rFonts w:cs="Arial"/>
                <w:b/>
              </w:rPr>
              <w:t>.7</w:t>
            </w:r>
            <w:r w:rsidR="00726EAF" w:rsidRPr="00406E64">
              <w:rPr>
                <w:rFonts w:cs="Arial"/>
                <w:b/>
              </w:rPr>
              <w:tab/>
            </w:r>
            <w:proofErr w:type="spellStart"/>
            <w:r w:rsidR="00726EAF" w:rsidRPr="00406E64">
              <w:rPr>
                <w:rFonts w:cs="Arial"/>
                <w:b/>
              </w:rPr>
              <w:t>Bituima</w:t>
            </w:r>
            <w:proofErr w:type="spellEnd"/>
            <w:r w:rsidR="00406E64">
              <w:rPr>
                <w:rFonts w:cs="Arial"/>
                <w:b/>
              </w:rPr>
              <w:t xml:space="preserve"> (Cundinamarca)</w:t>
            </w:r>
            <w:r w:rsidR="00726EAF" w:rsidRPr="00406E64">
              <w:rPr>
                <w:rFonts w:cs="Arial"/>
                <w:b/>
              </w:rPr>
              <w:t xml:space="preserve"> – CDI Cafeteritos</w:t>
            </w:r>
          </w:p>
          <w:p w14:paraId="312EC1FB" w14:textId="68D7534A" w:rsidR="00726EAF" w:rsidRPr="00B75850" w:rsidRDefault="00726EAF" w:rsidP="00726EAF">
            <w:pPr>
              <w:jc w:val="both"/>
              <w:rPr>
                <w:rFonts w:cs="Arial"/>
              </w:rPr>
            </w:pPr>
            <w:r w:rsidRPr="00740EF5">
              <w:rPr>
                <w:rFonts w:cs="Arial"/>
              </w:rPr>
              <w:t xml:space="preserve">ICBF solicitó revisar unos inconvenientes encontrados en el CDI </w:t>
            </w:r>
            <w:proofErr w:type="spellStart"/>
            <w:r w:rsidRPr="00740EF5">
              <w:rPr>
                <w:rFonts w:cs="Arial"/>
              </w:rPr>
              <w:t>Bituima</w:t>
            </w:r>
            <w:proofErr w:type="spellEnd"/>
            <w:r w:rsidRPr="00740EF5">
              <w:rPr>
                <w:rFonts w:cs="Arial"/>
              </w:rPr>
              <w:t xml:space="preserve">, </w:t>
            </w:r>
            <w:proofErr w:type="spellStart"/>
            <w:r w:rsidRPr="00740EF5">
              <w:rPr>
                <w:rFonts w:cs="Arial"/>
              </w:rPr>
              <w:t>Fonade</w:t>
            </w:r>
            <w:proofErr w:type="spellEnd"/>
            <w:r w:rsidRPr="00740EF5">
              <w:rPr>
                <w:rFonts w:cs="Arial"/>
              </w:rPr>
              <w:t xml:space="preserve"> realiz</w:t>
            </w:r>
            <w:r w:rsidR="00EE513D">
              <w:rPr>
                <w:rFonts w:cs="Arial"/>
              </w:rPr>
              <w:t>ó</w:t>
            </w:r>
            <w:r w:rsidRPr="00740EF5">
              <w:rPr>
                <w:rFonts w:cs="Arial"/>
              </w:rPr>
              <w:t xml:space="preserve"> visita al CDI y encontró que las áreas afectadas corresponden a: la cocina, el baño de personal operativo, el depósito, el cuarto de basuras, la oficina psicosocial, el aula de biblioteca y el salón niños grandes</w:t>
            </w:r>
            <w:r w:rsidR="00EE513D">
              <w:rPr>
                <w:rFonts w:cs="Arial"/>
              </w:rPr>
              <w:t>,</w:t>
            </w:r>
            <w:r w:rsidRPr="00740EF5">
              <w:rPr>
                <w:rFonts w:cs="Arial"/>
              </w:rPr>
              <w:t xml:space="preserve"> </w:t>
            </w:r>
            <w:r w:rsidR="00EE513D">
              <w:rPr>
                <w:rFonts w:cs="Arial"/>
              </w:rPr>
              <w:t>e identificó que los mismos</w:t>
            </w:r>
            <w:r w:rsidRPr="00740EF5">
              <w:rPr>
                <w:rFonts w:cs="Arial"/>
              </w:rPr>
              <w:t xml:space="preserve"> obedecen a: </w:t>
            </w:r>
          </w:p>
          <w:p w14:paraId="69D49359" w14:textId="77777777" w:rsidR="00726EAF" w:rsidRPr="00B75850" w:rsidRDefault="00726EAF" w:rsidP="00726EAF">
            <w:pPr>
              <w:numPr>
                <w:ilvl w:val="2"/>
                <w:numId w:val="8"/>
              </w:numPr>
              <w:tabs>
                <w:tab w:val="clear" w:pos="2160"/>
                <w:tab w:val="num" w:pos="426"/>
              </w:tabs>
              <w:ind w:left="426" w:hanging="426"/>
              <w:jc w:val="both"/>
              <w:rPr>
                <w:rFonts w:cs="Arial"/>
              </w:rPr>
            </w:pPr>
            <w:r w:rsidRPr="00B75850">
              <w:rPr>
                <w:rFonts w:cs="Arial"/>
              </w:rPr>
              <w:t>Deficiente o nulo mantenimiento periódico y preventivo a la cubierta.</w:t>
            </w:r>
          </w:p>
          <w:p w14:paraId="1B259D05" w14:textId="77777777" w:rsidR="00726EAF" w:rsidRPr="00B75850" w:rsidRDefault="00726EAF" w:rsidP="00726EAF">
            <w:pPr>
              <w:numPr>
                <w:ilvl w:val="2"/>
                <w:numId w:val="8"/>
              </w:numPr>
              <w:tabs>
                <w:tab w:val="clear" w:pos="2160"/>
                <w:tab w:val="num" w:pos="426"/>
              </w:tabs>
              <w:ind w:left="426" w:hanging="426"/>
              <w:jc w:val="both"/>
              <w:rPr>
                <w:rFonts w:cs="Arial"/>
              </w:rPr>
            </w:pPr>
            <w:r w:rsidRPr="00B75850">
              <w:rPr>
                <w:rFonts w:cs="Arial"/>
              </w:rPr>
              <w:t>Falta de aseo en la zona de las canales.</w:t>
            </w:r>
          </w:p>
          <w:p w14:paraId="0D057A92" w14:textId="77777777" w:rsidR="00726EAF" w:rsidRPr="00B75850" w:rsidRDefault="00726EAF" w:rsidP="00726EAF">
            <w:pPr>
              <w:jc w:val="both"/>
              <w:rPr>
                <w:rFonts w:cs="Arial"/>
              </w:rPr>
            </w:pPr>
          </w:p>
          <w:p w14:paraId="263BFDE5" w14:textId="77777777" w:rsidR="00726EAF" w:rsidRPr="00B75850" w:rsidRDefault="00726EAF" w:rsidP="00726EAF">
            <w:pPr>
              <w:jc w:val="both"/>
              <w:rPr>
                <w:rFonts w:cs="Arial"/>
              </w:rPr>
            </w:pPr>
            <w:r w:rsidRPr="00B75850">
              <w:rPr>
                <w:rFonts w:cs="Arial"/>
              </w:rPr>
              <w:t>ICBF informa que la Alcaldía no ha firmado el contrato de comodato con el operador lo que dificulta que este responda por las afectaciones que presenta el CDI.</w:t>
            </w:r>
          </w:p>
          <w:p w14:paraId="6687FF46" w14:textId="77777777" w:rsidR="00726EAF" w:rsidRPr="00B75850" w:rsidRDefault="00726EAF" w:rsidP="00726EAF">
            <w:pPr>
              <w:jc w:val="both"/>
              <w:rPr>
                <w:rFonts w:cs="Arial"/>
              </w:rPr>
            </w:pPr>
            <w:r w:rsidRPr="00B75850">
              <w:rPr>
                <w:rFonts w:cs="Arial"/>
              </w:rPr>
              <w:t>La regional Cundinamarca de ICBF y la Alcaldía están buscando la solución para arreglar las afectaciones, sin embargo, el servicio en el CDI se continúa prestando.</w:t>
            </w:r>
          </w:p>
          <w:p w14:paraId="0A590C68" w14:textId="77777777" w:rsidR="00726EAF" w:rsidRPr="00B75850" w:rsidRDefault="00726EAF" w:rsidP="00726EAF">
            <w:pPr>
              <w:jc w:val="both"/>
              <w:rPr>
                <w:rFonts w:cs="Arial"/>
              </w:rPr>
            </w:pPr>
          </w:p>
          <w:p w14:paraId="153D9B72" w14:textId="77777777" w:rsidR="00726EAF" w:rsidRPr="00B75850" w:rsidRDefault="00726EAF" w:rsidP="00726EAF">
            <w:pPr>
              <w:jc w:val="both"/>
              <w:rPr>
                <w:rFonts w:cs="Arial"/>
              </w:rPr>
            </w:pPr>
            <w:r w:rsidRPr="00B75850">
              <w:rPr>
                <w:rFonts w:cs="Arial"/>
              </w:rPr>
              <w:t xml:space="preserve">La </w:t>
            </w:r>
            <w:proofErr w:type="gramStart"/>
            <w:r w:rsidRPr="00B75850">
              <w:rPr>
                <w:rFonts w:cs="Arial"/>
              </w:rPr>
              <w:t>Consejera</w:t>
            </w:r>
            <w:proofErr w:type="gramEnd"/>
            <w:r w:rsidRPr="00B75850">
              <w:rPr>
                <w:rFonts w:cs="Arial"/>
              </w:rPr>
              <w:t xml:space="preserve"> solicita que una vez subsanadas las afectaciones se deben tomar los correctivos para que esta situación no se vuelva a presentar.</w:t>
            </w:r>
          </w:p>
          <w:p w14:paraId="77811796" w14:textId="77777777" w:rsidR="00726EAF" w:rsidRPr="00B75850" w:rsidRDefault="00726EAF" w:rsidP="00726EAF">
            <w:pPr>
              <w:jc w:val="both"/>
              <w:rPr>
                <w:rFonts w:cs="Arial"/>
              </w:rPr>
            </w:pPr>
          </w:p>
          <w:p w14:paraId="2E72D805" w14:textId="3B529205" w:rsidR="00726EAF" w:rsidRPr="00B75850" w:rsidRDefault="00726EAF" w:rsidP="00726EAF">
            <w:pPr>
              <w:jc w:val="both"/>
              <w:rPr>
                <w:rFonts w:cs="Arial"/>
              </w:rPr>
            </w:pPr>
            <w:r w:rsidRPr="00B75850">
              <w:rPr>
                <w:rFonts w:cs="Arial"/>
              </w:rPr>
              <w:t xml:space="preserve">ICBF informa que no cuenta con los documentos que soporten que está infraestructura esté ingresada en la contabilidad del municipio y solicita al DAPRE </w:t>
            </w:r>
            <w:r w:rsidR="00EE513D">
              <w:rPr>
                <w:rFonts w:cs="Arial"/>
              </w:rPr>
              <w:t>su</w:t>
            </w:r>
            <w:r w:rsidR="00EE513D" w:rsidRPr="00B75850">
              <w:rPr>
                <w:rFonts w:cs="Arial"/>
              </w:rPr>
              <w:t xml:space="preserve"> </w:t>
            </w:r>
            <w:r w:rsidRPr="00B75850">
              <w:rPr>
                <w:rFonts w:cs="Arial"/>
              </w:rPr>
              <w:t>envío.</w:t>
            </w:r>
          </w:p>
          <w:p w14:paraId="06D5FB7B" w14:textId="77777777" w:rsidR="00726EAF" w:rsidRPr="00B75850" w:rsidRDefault="00726EAF" w:rsidP="00726EAF">
            <w:pPr>
              <w:jc w:val="both"/>
              <w:rPr>
                <w:rFonts w:cs="Arial"/>
              </w:rPr>
            </w:pPr>
          </w:p>
          <w:p w14:paraId="5A1D51FB" w14:textId="77777777" w:rsidR="00726EAF" w:rsidRPr="004A0F83" w:rsidRDefault="00726EAF" w:rsidP="00B75850">
            <w:pPr>
              <w:pStyle w:val="Prrafodelista"/>
              <w:numPr>
                <w:ilvl w:val="0"/>
                <w:numId w:val="30"/>
              </w:numPr>
              <w:ind w:left="454" w:hanging="454"/>
              <w:jc w:val="both"/>
              <w:rPr>
                <w:rFonts w:cs="Arial"/>
                <w:b/>
              </w:rPr>
            </w:pPr>
            <w:r w:rsidRPr="004A0F83">
              <w:rPr>
                <w:rFonts w:cs="Arial"/>
                <w:b/>
              </w:rPr>
              <w:t>Proyectos contrato 068-16 - En operación</w:t>
            </w:r>
          </w:p>
          <w:p w14:paraId="31DF0225" w14:textId="77777777" w:rsidR="00726EAF" w:rsidRPr="00B75850" w:rsidRDefault="00B75850" w:rsidP="00726EAF">
            <w:pPr>
              <w:ind w:left="426" w:hanging="426"/>
              <w:jc w:val="both"/>
              <w:rPr>
                <w:rFonts w:cs="Arial"/>
              </w:rPr>
            </w:pPr>
            <w:r>
              <w:rPr>
                <w:rFonts w:cs="Arial"/>
              </w:rPr>
              <w:t>5</w:t>
            </w:r>
            <w:r w:rsidR="00726EAF" w:rsidRPr="00B75850">
              <w:rPr>
                <w:rFonts w:cs="Arial"/>
              </w:rPr>
              <w:t>.1</w:t>
            </w:r>
            <w:r w:rsidR="00726EAF" w:rsidRPr="00B75850">
              <w:rPr>
                <w:rFonts w:cs="Arial"/>
              </w:rPr>
              <w:tab/>
              <w:t xml:space="preserve">Doris Patricia Barón informa que a través de contrato Interadministrativo </w:t>
            </w:r>
            <w:proofErr w:type="spellStart"/>
            <w:r w:rsidR="00726EAF" w:rsidRPr="00B75850">
              <w:rPr>
                <w:rFonts w:cs="Arial"/>
              </w:rPr>
              <w:t>Nº</w:t>
            </w:r>
            <w:proofErr w:type="spellEnd"/>
            <w:r w:rsidR="00726EAF" w:rsidRPr="00B75850">
              <w:rPr>
                <w:rFonts w:cs="Arial"/>
              </w:rPr>
              <w:t xml:space="preserve"> 068-16 se construyeron y están en operación las infraestructuras de:</w:t>
            </w:r>
          </w:p>
          <w:p w14:paraId="536217DD" w14:textId="77777777" w:rsidR="00726EAF" w:rsidRPr="00B75850" w:rsidRDefault="00726EAF" w:rsidP="00726EAF">
            <w:pPr>
              <w:jc w:val="both"/>
              <w:rPr>
                <w:rFonts w:cs="Arial"/>
              </w:rPr>
            </w:pPr>
          </w:p>
          <w:p w14:paraId="753A4BA1" w14:textId="77777777" w:rsidR="00726EAF" w:rsidRPr="00740EF5" w:rsidRDefault="00726EAF" w:rsidP="00726EAF">
            <w:pPr>
              <w:jc w:val="both"/>
              <w:rPr>
                <w:rFonts w:cs="Arial"/>
              </w:rPr>
            </w:pPr>
            <w:r w:rsidRPr="00740EF5">
              <w:rPr>
                <w:rFonts w:cs="Arial"/>
              </w:rPr>
              <w:t>Bibliotecas con espacio para primera infancia</w:t>
            </w:r>
            <w:r w:rsidRPr="00B75850">
              <w:rPr>
                <w:rFonts w:cs="Arial"/>
              </w:rPr>
              <w:t xml:space="preserve">: </w:t>
            </w:r>
            <w:proofErr w:type="spellStart"/>
            <w:r w:rsidRPr="00740EF5">
              <w:rPr>
                <w:rFonts w:cs="Arial"/>
              </w:rPr>
              <w:t>Sipí</w:t>
            </w:r>
            <w:proofErr w:type="spellEnd"/>
            <w:r w:rsidRPr="00740EF5">
              <w:rPr>
                <w:rFonts w:cs="Arial"/>
              </w:rPr>
              <w:t xml:space="preserve"> y Litoral del San Juan (Chocó), Macedonia </w:t>
            </w:r>
            <w:r w:rsidRPr="00B75850">
              <w:rPr>
                <w:rFonts w:cs="Arial"/>
              </w:rPr>
              <w:t>(</w:t>
            </w:r>
            <w:r w:rsidRPr="00740EF5">
              <w:rPr>
                <w:rFonts w:cs="Arial"/>
              </w:rPr>
              <w:t>Amazonas), Pueblo Nuevo</w:t>
            </w:r>
            <w:proofErr w:type="gramStart"/>
            <w:r w:rsidRPr="00740EF5">
              <w:rPr>
                <w:rFonts w:cs="Arial"/>
              </w:rPr>
              <w:t>-(</w:t>
            </w:r>
            <w:proofErr w:type="gramEnd"/>
            <w:r w:rsidRPr="00740EF5">
              <w:rPr>
                <w:rFonts w:cs="Arial"/>
              </w:rPr>
              <w:t>Briceño – Antioquia).</w:t>
            </w:r>
          </w:p>
          <w:p w14:paraId="5874513A" w14:textId="77777777" w:rsidR="00726EAF" w:rsidRPr="00740EF5" w:rsidRDefault="00726EAF" w:rsidP="00726EAF">
            <w:pPr>
              <w:jc w:val="both"/>
              <w:rPr>
                <w:rFonts w:cs="Arial"/>
              </w:rPr>
            </w:pPr>
          </w:p>
          <w:p w14:paraId="015D1416" w14:textId="77777777" w:rsidR="00726EAF" w:rsidRPr="00740EF5" w:rsidRDefault="00726EAF" w:rsidP="00726EAF">
            <w:pPr>
              <w:jc w:val="both"/>
              <w:rPr>
                <w:rFonts w:cs="Arial"/>
              </w:rPr>
            </w:pPr>
            <w:r w:rsidRPr="00740EF5">
              <w:rPr>
                <w:rFonts w:cs="Arial"/>
              </w:rPr>
              <w:t>Adecuación CDI: Zona Bananera (Magdalena),</w:t>
            </w:r>
          </w:p>
          <w:p w14:paraId="6AD846B0" w14:textId="77777777" w:rsidR="00726EAF" w:rsidRPr="00740EF5" w:rsidRDefault="00726EAF" w:rsidP="00726EAF">
            <w:pPr>
              <w:jc w:val="both"/>
              <w:rPr>
                <w:rFonts w:cs="Arial"/>
              </w:rPr>
            </w:pPr>
          </w:p>
          <w:p w14:paraId="061CBEB6" w14:textId="77777777" w:rsidR="00726EAF" w:rsidRDefault="00726EAF" w:rsidP="00726EAF">
            <w:pPr>
              <w:jc w:val="both"/>
              <w:rPr>
                <w:rFonts w:cs="Arial"/>
              </w:rPr>
            </w:pPr>
            <w:r w:rsidRPr="00740EF5">
              <w:rPr>
                <w:rFonts w:cs="Arial"/>
              </w:rPr>
              <w:t xml:space="preserve">Centros de Desarrollo Infantil - CDI: Tesalia (Huila), </w:t>
            </w:r>
            <w:r w:rsidRPr="00B75850">
              <w:rPr>
                <w:rFonts w:cs="Arial"/>
              </w:rPr>
              <w:t>Leticia km6 (</w:t>
            </w:r>
            <w:r w:rsidRPr="00740EF5">
              <w:rPr>
                <w:rFonts w:cs="Arial"/>
              </w:rPr>
              <w:t xml:space="preserve">Amazonas), </w:t>
            </w:r>
            <w:r w:rsidRPr="00B75850">
              <w:rPr>
                <w:rFonts w:cs="Arial"/>
              </w:rPr>
              <w:t xml:space="preserve">San Lorenzo (Nariño) y </w:t>
            </w:r>
            <w:r w:rsidRPr="00740EF5">
              <w:rPr>
                <w:rFonts w:cs="Arial"/>
              </w:rPr>
              <w:t>Potosí (Nariño) que ha presentado problemas en el talud</w:t>
            </w:r>
            <w:r w:rsidRPr="00B75850">
              <w:rPr>
                <w:rFonts w:cs="Arial"/>
              </w:rPr>
              <w:t>.</w:t>
            </w:r>
          </w:p>
          <w:p w14:paraId="17CCF302" w14:textId="77777777" w:rsidR="001F202F" w:rsidRPr="00B75850" w:rsidRDefault="001F202F" w:rsidP="00726EAF">
            <w:pPr>
              <w:jc w:val="both"/>
              <w:rPr>
                <w:rFonts w:cs="Arial"/>
              </w:rPr>
            </w:pPr>
          </w:p>
          <w:p w14:paraId="2C93519E" w14:textId="77777777" w:rsidR="00726EAF" w:rsidRPr="00B75850" w:rsidRDefault="00B75850" w:rsidP="00726EAF">
            <w:pPr>
              <w:tabs>
                <w:tab w:val="num" w:pos="426"/>
              </w:tabs>
              <w:jc w:val="both"/>
              <w:rPr>
                <w:rFonts w:cs="Arial"/>
              </w:rPr>
            </w:pPr>
            <w:r>
              <w:rPr>
                <w:rFonts w:cs="Arial"/>
              </w:rPr>
              <w:t>5</w:t>
            </w:r>
            <w:r w:rsidR="00726EAF" w:rsidRPr="00B75850">
              <w:rPr>
                <w:rFonts w:cs="Arial"/>
              </w:rPr>
              <w:t>.2</w:t>
            </w:r>
            <w:r w:rsidR="00726EAF" w:rsidRPr="00B75850">
              <w:rPr>
                <w:rFonts w:cs="Arial"/>
              </w:rPr>
              <w:tab/>
            </w:r>
            <w:r w:rsidR="00726EAF" w:rsidRPr="001F202F">
              <w:rPr>
                <w:rFonts w:cs="Arial"/>
                <w:b/>
              </w:rPr>
              <w:t>Infraestructuras Entregad</w:t>
            </w:r>
            <w:r w:rsidR="00D80B3A" w:rsidRPr="001F202F">
              <w:rPr>
                <w:rFonts w:cs="Arial"/>
                <w:b/>
              </w:rPr>
              <w:t>a</w:t>
            </w:r>
            <w:r w:rsidR="00726EAF" w:rsidRPr="001F202F">
              <w:rPr>
                <w:rFonts w:cs="Arial"/>
                <w:b/>
              </w:rPr>
              <w:t>s</w:t>
            </w:r>
            <w:r w:rsidR="00726EAF" w:rsidRPr="00B75850">
              <w:rPr>
                <w:rFonts w:cs="Arial"/>
              </w:rPr>
              <w:t xml:space="preserve"> - Pendiente Iniciar operación en los municipios de </w:t>
            </w:r>
            <w:r w:rsidR="00726EAF" w:rsidRPr="00740EF5">
              <w:rPr>
                <w:rFonts w:cs="Arial"/>
              </w:rPr>
              <w:t xml:space="preserve">Apartadó (Antioquia), </w:t>
            </w:r>
            <w:r w:rsidR="00726EAF" w:rsidRPr="00B75850">
              <w:rPr>
                <w:rFonts w:cs="Arial"/>
              </w:rPr>
              <w:t>Bahía Portete (La Guajira) y Belén de los Andaquíes (Caquetá).</w:t>
            </w:r>
          </w:p>
          <w:p w14:paraId="2AAEF596" w14:textId="77777777" w:rsidR="00726EAF" w:rsidRPr="00B75850" w:rsidRDefault="00726EAF" w:rsidP="00726EAF">
            <w:pPr>
              <w:jc w:val="both"/>
              <w:rPr>
                <w:rFonts w:cs="Arial"/>
              </w:rPr>
            </w:pPr>
          </w:p>
          <w:p w14:paraId="15105782" w14:textId="77777777" w:rsidR="00726EAF" w:rsidRPr="00B75850" w:rsidRDefault="00B75850" w:rsidP="00726EAF">
            <w:pPr>
              <w:ind w:left="426" w:hanging="426"/>
              <w:jc w:val="both"/>
              <w:rPr>
                <w:rFonts w:cs="Arial"/>
              </w:rPr>
            </w:pPr>
            <w:r>
              <w:rPr>
                <w:rFonts w:cs="Arial"/>
              </w:rPr>
              <w:t>5</w:t>
            </w:r>
            <w:r w:rsidR="00726EAF" w:rsidRPr="00B75850">
              <w:rPr>
                <w:rFonts w:cs="Arial"/>
              </w:rPr>
              <w:t>.3</w:t>
            </w:r>
            <w:r w:rsidR="00726EAF" w:rsidRPr="00B75850">
              <w:rPr>
                <w:rFonts w:cs="Arial"/>
              </w:rPr>
              <w:tab/>
            </w:r>
            <w:r w:rsidR="00726EAF" w:rsidRPr="001F202F">
              <w:rPr>
                <w:rFonts w:cs="Arial"/>
                <w:b/>
              </w:rPr>
              <w:t>Infraestructuras terminadas pendientes de recibir</w:t>
            </w:r>
            <w:r w:rsidR="00726EAF" w:rsidRPr="00B75850">
              <w:rPr>
                <w:rFonts w:cs="Arial"/>
              </w:rPr>
              <w:t xml:space="preserve">: </w:t>
            </w:r>
          </w:p>
          <w:p w14:paraId="2EF9CBCD" w14:textId="77777777" w:rsidR="00726EAF" w:rsidRPr="00B75850" w:rsidRDefault="00726EAF" w:rsidP="00726EAF">
            <w:pPr>
              <w:numPr>
                <w:ilvl w:val="0"/>
                <w:numId w:val="11"/>
              </w:numPr>
              <w:tabs>
                <w:tab w:val="clear" w:pos="720"/>
                <w:tab w:val="num" w:pos="426"/>
              </w:tabs>
              <w:ind w:left="426" w:hanging="426"/>
              <w:jc w:val="both"/>
              <w:rPr>
                <w:rFonts w:cs="Arial"/>
              </w:rPr>
            </w:pPr>
            <w:r w:rsidRPr="00740EF5">
              <w:rPr>
                <w:rFonts w:cs="Arial"/>
              </w:rPr>
              <w:t>Valencia (Córdoba): Pendiente conexión a energía – dotación Abu Dabi</w:t>
            </w:r>
          </w:p>
          <w:p w14:paraId="400C4C71" w14:textId="77777777" w:rsidR="00726EAF" w:rsidRPr="00B75850" w:rsidRDefault="00726EAF" w:rsidP="00726EAF">
            <w:pPr>
              <w:numPr>
                <w:ilvl w:val="0"/>
                <w:numId w:val="11"/>
              </w:numPr>
              <w:tabs>
                <w:tab w:val="clear" w:pos="720"/>
                <w:tab w:val="num" w:pos="426"/>
              </w:tabs>
              <w:ind w:left="426" w:hanging="426"/>
              <w:jc w:val="both"/>
              <w:rPr>
                <w:rFonts w:cs="Arial"/>
              </w:rPr>
            </w:pPr>
            <w:r w:rsidRPr="00740EF5">
              <w:rPr>
                <w:rFonts w:cs="Arial"/>
              </w:rPr>
              <w:t>Tierralta (Córdoba): Pendientes actividades de la alcaldía de servicios públicos y acueducto</w:t>
            </w:r>
          </w:p>
          <w:p w14:paraId="32DD6424" w14:textId="77777777" w:rsidR="00726EAF" w:rsidRPr="00B75850" w:rsidRDefault="00726EAF" w:rsidP="00726EAF">
            <w:pPr>
              <w:numPr>
                <w:ilvl w:val="0"/>
                <w:numId w:val="11"/>
              </w:numPr>
              <w:tabs>
                <w:tab w:val="clear" w:pos="720"/>
                <w:tab w:val="num" w:pos="426"/>
              </w:tabs>
              <w:ind w:left="426" w:hanging="426"/>
              <w:jc w:val="both"/>
              <w:rPr>
                <w:rFonts w:cs="Arial"/>
              </w:rPr>
            </w:pPr>
            <w:r w:rsidRPr="00740EF5">
              <w:rPr>
                <w:rFonts w:cs="Arial"/>
              </w:rPr>
              <w:t>San Pedro (Sucre): Visita final de obra: 10 de diciembre. Tema deuda alcaldía – Electricaribe</w:t>
            </w:r>
          </w:p>
          <w:p w14:paraId="725791CA" w14:textId="77777777" w:rsidR="00726EAF" w:rsidRPr="00B75850" w:rsidRDefault="00726EAF" w:rsidP="00726EAF">
            <w:pPr>
              <w:numPr>
                <w:ilvl w:val="0"/>
                <w:numId w:val="11"/>
              </w:numPr>
              <w:tabs>
                <w:tab w:val="clear" w:pos="720"/>
                <w:tab w:val="num" w:pos="426"/>
              </w:tabs>
              <w:ind w:left="426" w:hanging="426"/>
              <w:jc w:val="both"/>
              <w:rPr>
                <w:rFonts w:cs="Arial"/>
              </w:rPr>
            </w:pPr>
            <w:r w:rsidRPr="00740EF5">
              <w:rPr>
                <w:rFonts w:cs="Arial"/>
              </w:rPr>
              <w:t>Policarpa (Nariño): Visita final de obra: 29 de noviembre</w:t>
            </w:r>
          </w:p>
          <w:p w14:paraId="2480F4FC" w14:textId="77777777" w:rsidR="00726EAF" w:rsidRPr="00B75850" w:rsidRDefault="00726EAF" w:rsidP="00726EAF">
            <w:pPr>
              <w:numPr>
                <w:ilvl w:val="0"/>
                <w:numId w:val="11"/>
              </w:numPr>
              <w:tabs>
                <w:tab w:val="clear" w:pos="720"/>
                <w:tab w:val="num" w:pos="426"/>
              </w:tabs>
              <w:ind w:left="426" w:hanging="426"/>
              <w:jc w:val="both"/>
              <w:rPr>
                <w:rFonts w:cs="Arial"/>
              </w:rPr>
            </w:pPr>
            <w:r w:rsidRPr="00740EF5">
              <w:rPr>
                <w:rFonts w:cs="Arial"/>
              </w:rPr>
              <w:t>Anapoima (Cundinamarca) Visita de certificación RETIE: 3 de diciembre</w:t>
            </w:r>
          </w:p>
          <w:p w14:paraId="0243321B" w14:textId="77777777" w:rsidR="00726EAF" w:rsidRPr="00B75850" w:rsidRDefault="00726EAF" w:rsidP="00726EAF">
            <w:pPr>
              <w:numPr>
                <w:ilvl w:val="0"/>
                <w:numId w:val="11"/>
              </w:numPr>
              <w:tabs>
                <w:tab w:val="clear" w:pos="720"/>
                <w:tab w:val="num" w:pos="426"/>
              </w:tabs>
              <w:ind w:left="426" w:hanging="426"/>
              <w:jc w:val="both"/>
              <w:rPr>
                <w:rFonts w:cs="Arial"/>
              </w:rPr>
            </w:pPr>
            <w:r w:rsidRPr="00740EF5">
              <w:rPr>
                <w:rFonts w:cs="Arial"/>
              </w:rPr>
              <w:t>El Doncello (Caquetá): Visita de certificación RETIE: 30 de noviembre</w:t>
            </w:r>
          </w:p>
          <w:p w14:paraId="66E5DF04" w14:textId="77777777" w:rsidR="00726EAF" w:rsidRPr="00B75850" w:rsidRDefault="00726EAF" w:rsidP="00726EAF">
            <w:pPr>
              <w:numPr>
                <w:ilvl w:val="0"/>
                <w:numId w:val="11"/>
              </w:numPr>
              <w:tabs>
                <w:tab w:val="clear" w:pos="720"/>
                <w:tab w:val="num" w:pos="426"/>
              </w:tabs>
              <w:ind w:left="426" w:hanging="426"/>
              <w:jc w:val="both"/>
              <w:rPr>
                <w:rFonts w:cs="Arial"/>
              </w:rPr>
            </w:pPr>
            <w:r w:rsidRPr="00740EF5">
              <w:rPr>
                <w:rFonts w:cs="Arial"/>
              </w:rPr>
              <w:t>El Paujil (Caquetá): Pendientes temas de pañete e iluminación</w:t>
            </w:r>
          </w:p>
          <w:p w14:paraId="1BA998EA" w14:textId="77777777" w:rsidR="00726EAF" w:rsidRPr="00B75850" w:rsidRDefault="00726EAF" w:rsidP="00726EAF">
            <w:pPr>
              <w:jc w:val="both"/>
              <w:rPr>
                <w:rFonts w:cs="Arial"/>
              </w:rPr>
            </w:pPr>
          </w:p>
          <w:p w14:paraId="545C082C" w14:textId="77777777" w:rsidR="00726EAF" w:rsidRPr="00B75850" w:rsidRDefault="00B75850" w:rsidP="00726EAF">
            <w:pPr>
              <w:ind w:left="426" w:hanging="426"/>
              <w:jc w:val="both"/>
              <w:rPr>
                <w:rFonts w:cs="Arial"/>
              </w:rPr>
            </w:pPr>
            <w:r>
              <w:rPr>
                <w:rFonts w:cs="Arial"/>
              </w:rPr>
              <w:t>5</w:t>
            </w:r>
            <w:r w:rsidR="00726EAF" w:rsidRPr="00B75850">
              <w:rPr>
                <w:rFonts w:cs="Arial"/>
              </w:rPr>
              <w:t>.4</w:t>
            </w:r>
            <w:r w:rsidR="00726EAF" w:rsidRPr="00B75850">
              <w:rPr>
                <w:rFonts w:cs="Arial"/>
              </w:rPr>
              <w:tab/>
            </w:r>
            <w:r w:rsidR="00726EAF" w:rsidRPr="001F202F">
              <w:rPr>
                <w:rFonts w:cs="Arial"/>
                <w:b/>
              </w:rPr>
              <w:t>Infraestructuras en ejecución:</w:t>
            </w:r>
          </w:p>
          <w:p w14:paraId="69B25E8B" w14:textId="77777777" w:rsidR="00726EAF" w:rsidRPr="00B75850" w:rsidRDefault="00726EAF" w:rsidP="00726EAF">
            <w:pPr>
              <w:pStyle w:val="Prrafodelista"/>
              <w:numPr>
                <w:ilvl w:val="0"/>
                <w:numId w:val="11"/>
              </w:numPr>
              <w:tabs>
                <w:tab w:val="clear" w:pos="720"/>
                <w:tab w:val="num" w:pos="426"/>
              </w:tabs>
              <w:ind w:left="426" w:hanging="426"/>
              <w:jc w:val="both"/>
              <w:rPr>
                <w:rFonts w:cs="Arial"/>
              </w:rPr>
            </w:pPr>
            <w:r w:rsidRPr="00B75850">
              <w:rPr>
                <w:rFonts w:cs="Arial"/>
              </w:rPr>
              <w:t>Teorama (Norte de Santander): avance de obra del 67,00%</w:t>
            </w:r>
          </w:p>
          <w:p w14:paraId="7AE1DD2C" w14:textId="77777777" w:rsidR="00726EAF" w:rsidRDefault="00726EAF" w:rsidP="00726EAF">
            <w:pPr>
              <w:pStyle w:val="Prrafodelista"/>
              <w:numPr>
                <w:ilvl w:val="0"/>
                <w:numId w:val="11"/>
              </w:numPr>
              <w:tabs>
                <w:tab w:val="clear" w:pos="720"/>
                <w:tab w:val="num" w:pos="426"/>
              </w:tabs>
              <w:ind w:left="426" w:hanging="426"/>
              <w:jc w:val="both"/>
              <w:rPr>
                <w:rFonts w:cs="Arial"/>
              </w:rPr>
            </w:pPr>
            <w:r w:rsidRPr="00B75850">
              <w:rPr>
                <w:rFonts w:cs="Arial"/>
              </w:rPr>
              <w:t>Clemencia (Bolívar): avance de obra del 92,11%</w:t>
            </w:r>
          </w:p>
          <w:p w14:paraId="45EEE9A7" w14:textId="77777777" w:rsidR="00D80B3A" w:rsidRPr="00B75850" w:rsidRDefault="00D80B3A" w:rsidP="00726EAF">
            <w:pPr>
              <w:pStyle w:val="Prrafodelista"/>
              <w:numPr>
                <w:ilvl w:val="0"/>
                <w:numId w:val="11"/>
              </w:numPr>
              <w:tabs>
                <w:tab w:val="clear" w:pos="720"/>
                <w:tab w:val="num" w:pos="426"/>
              </w:tabs>
              <w:ind w:left="426" w:hanging="426"/>
              <w:jc w:val="both"/>
              <w:rPr>
                <w:rFonts w:cs="Arial"/>
              </w:rPr>
            </w:pPr>
            <w:r>
              <w:rPr>
                <w:rFonts w:cs="Arial"/>
              </w:rPr>
              <w:t xml:space="preserve">Y Vélez (Santander) como se </w:t>
            </w:r>
            <w:r w:rsidR="00740EF5">
              <w:rPr>
                <w:rFonts w:cs="Arial"/>
              </w:rPr>
              <w:t>informó</w:t>
            </w:r>
            <w:r>
              <w:rPr>
                <w:rFonts w:cs="Arial"/>
              </w:rPr>
              <w:t xml:space="preserve"> anteriormente.</w:t>
            </w:r>
          </w:p>
          <w:p w14:paraId="7986917E" w14:textId="77777777" w:rsidR="00726EAF" w:rsidRPr="00B75850" w:rsidRDefault="00726EAF" w:rsidP="00726EAF">
            <w:pPr>
              <w:jc w:val="both"/>
              <w:rPr>
                <w:rFonts w:cs="Arial"/>
              </w:rPr>
            </w:pPr>
          </w:p>
          <w:p w14:paraId="3A888935" w14:textId="77777777" w:rsidR="00B75850" w:rsidRPr="00740EF5" w:rsidRDefault="00B75850" w:rsidP="00B75850">
            <w:pPr>
              <w:ind w:left="454" w:hanging="454"/>
              <w:jc w:val="both"/>
              <w:rPr>
                <w:rFonts w:cs="Arial"/>
              </w:rPr>
            </w:pPr>
            <w:r w:rsidRPr="00740EF5">
              <w:rPr>
                <w:rFonts w:cs="Arial"/>
              </w:rPr>
              <w:t>6.</w:t>
            </w:r>
            <w:r w:rsidRPr="00740EF5">
              <w:rPr>
                <w:rFonts w:cs="Arial"/>
              </w:rPr>
              <w:tab/>
            </w:r>
            <w:r w:rsidRPr="00740EF5">
              <w:rPr>
                <w:rFonts w:cs="Arial"/>
                <w:b/>
              </w:rPr>
              <w:t>Dotaciones</w:t>
            </w:r>
          </w:p>
          <w:p w14:paraId="2304889A" w14:textId="77777777" w:rsidR="00726EAF" w:rsidRDefault="00726EAF" w:rsidP="00726EAF">
            <w:pPr>
              <w:jc w:val="both"/>
              <w:rPr>
                <w:rFonts w:cs="Arial"/>
              </w:rPr>
            </w:pPr>
            <w:r w:rsidRPr="00B75850">
              <w:rPr>
                <w:rFonts w:cs="Arial"/>
              </w:rPr>
              <w:t>Doris Patricia Barón informa que los elementos de dotación están clasificados en ocho categorías, y se encuentran descritos en la “Guía orientadora para la compra de la dotación para las modalidades de educación inicial en el marco de una atención integral, del ICBF”</w:t>
            </w:r>
            <w:r w:rsidR="00D80B3A">
              <w:rPr>
                <w:rFonts w:cs="Arial"/>
              </w:rPr>
              <w:t xml:space="preserve">, </w:t>
            </w:r>
            <w:r w:rsidR="00D80B3A" w:rsidRPr="001F202F">
              <w:rPr>
                <w:rFonts w:cs="Arial"/>
              </w:rPr>
              <w:t xml:space="preserve">sobre la cual </w:t>
            </w:r>
            <w:r w:rsidR="001D5B40" w:rsidRPr="001F202F">
              <w:rPr>
                <w:rFonts w:cs="Arial"/>
              </w:rPr>
              <w:t>la Consejería apoyó a</w:t>
            </w:r>
            <w:r w:rsidR="00D80B3A" w:rsidRPr="001F202F">
              <w:rPr>
                <w:rFonts w:cs="Arial"/>
              </w:rPr>
              <w:t>l ICBF desde 2016</w:t>
            </w:r>
            <w:r w:rsidRPr="001F202F">
              <w:rPr>
                <w:rFonts w:cs="Arial"/>
              </w:rPr>
              <w:t>:</w:t>
            </w:r>
          </w:p>
          <w:p w14:paraId="7FF94752" w14:textId="77777777" w:rsidR="001F202F" w:rsidRPr="00B75850" w:rsidRDefault="001F202F" w:rsidP="00726EAF">
            <w:pPr>
              <w:jc w:val="both"/>
              <w:rPr>
                <w:rFonts w:cs="Arial"/>
              </w:rPr>
            </w:pPr>
          </w:p>
          <w:p w14:paraId="19320AA7" w14:textId="77777777" w:rsidR="00726EAF" w:rsidRPr="00740EF5" w:rsidRDefault="00726EAF" w:rsidP="00726EAF">
            <w:pPr>
              <w:ind w:left="426" w:hanging="426"/>
              <w:jc w:val="both"/>
              <w:rPr>
                <w:rFonts w:cs="Arial"/>
              </w:rPr>
            </w:pPr>
            <w:r w:rsidRPr="00B75850">
              <w:rPr>
                <w:rFonts w:cs="Arial"/>
              </w:rPr>
              <w:t>a)</w:t>
            </w:r>
            <w:r w:rsidRPr="00B75850">
              <w:rPr>
                <w:rFonts w:cs="Arial"/>
              </w:rPr>
              <w:tab/>
            </w:r>
            <w:r w:rsidRPr="00740EF5">
              <w:rPr>
                <w:rFonts w:cs="Arial"/>
              </w:rPr>
              <w:t>Aseo:</w:t>
            </w:r>
            <w:r w:rsidRPr="00B75850">
              <w:rPr>
                <w:rFonts w:cs="Arial"/>
              </w:rPr>
              <w:t xml:space="preserve"> En esta categoría se encuentran los </w:t>
            </w:r>
            <w:r w:rsidRPr="00740EF5">
              <w:rPr>
                <w:rFonts w:cs="Arial"/>
              </w:rPr>
              <w:t>elementos de lavado, limpieza, desinfección y manejo de residuos.</w:t>
            </w:r>
          </w:p>
          <w:p w14:paraId="2FCF77DE" w14:textId="77777777" w:rsidR="00726EAF" w:rsidRPr="00B75850" w:rsidRDefault="00726EAF" w:rsidP="00726EAF">
            <w:pPr>
              <w:ind w:left="426" w:hanging="426"/>
              <w:jc w:val="both"/>
              <w:rPr>
                <w:rFonts w:cs="Arial"/>
              </w:rPr>
            </w:pPr>
            <w:r w:rsidRPr="00740EF5">
              <w:rPr>
                <w:rFonts w:cs="Arial"/>
              </w:rPr>
              <w:t>b)</w:t>
            </w:r>
            <w:r w:rsidRPr="00740EF5">
              <w:rPr>
                <w:rFonts w:cs="Arial"/>
              </w:rPr>
              <w:tab/>
              <w:t>Cocina:</w:t>
            </w:r>
            <w:r w:rsidRPr="00B75850">
              <w:rPr>
                <w:rFonts w:cs="Arial"/>
              </w:rPr>
              <w:t xml:space="preserve"> El menaje de cocina está conformado por la </w:t>
            </w:r>
            <w:r w:rsidRPr="00740EF5">
              <w:rPr>
                <w:rFonts w:cs="Arial"/>
              </w:rPr>
              <w:t>batería de cocina, cubertería, equipos de cocción, equipos de conservación</w:t>
            </w:r>
            <w:r w:rsidRPr="00B75850">
              <w:rPr>
                <w:rFonts w:cs="Arial"/>
              </w:rPr>
              <w:t>, equipos de medición, equipos de procesamiento, recipientes, utensilios y vajilla; necesarios para la preparación y servicio de los alimentos</w:t>
            </w:r>
          </w:p>
          <w:p w14:paraId="45365943" w14:textId="77777777" w:rsidR="00726EAF" w:rsidRPr="00B75850" w:rsidRDefault="00726EAF" w:rsidP="00726EAF">
            <w:pPr>
              <w:ind w:left="426" w:hanging="426"/>
              <w:jc w:val="both"/>
              <w:rPr>
                <w:rFonts w:cs="Arial"/>
              </w:rPr>
            </w:pPr>
            <w:r w:rsidRPr="00740EF5">
              <w:rPr>
                <w:rFonts w:cs="Arial"/>
              </w:rPr>
              <w:t>c)</w:t>
            </w:r>
            <w:r w:rsidRPr="00740EF5">
              <w:rPr>
                <w:rFonts w:cs="Arial"/>
              </w:rPr>
              <w:tab/>
              <w:t>Equipo antropométrico:</w:t>
            </w:r>
            <w:r w:rsidRPr="00B75850">
              <w:rPr>
                <w:rFonts w:cs="Arial"/>
              </w:rPr>
              <w:t xml:space="preserve"> Esta categoría corresponde a </w:t>
            </w:r>
            <w:r w:rsidRPr="00740EF5">
              <w:rPr>
                <w:rFonts w:cs="Arial"/>
              </w:rPr>
              <w:t xml:space="preserve">básculas, tallímetros e </w:t>
            </w:r>
            <w:proofErr w:type="spellStart"/>
            <w:r w:rsidRPr="00740EF5">
              <w:rPr>
                <w:rFonts w:cs="Arial"/>
              </w:rPr>
              <w:t>infantómetros</w:t>
            </w:r>
            <w:proofErr w:type="spellEnd"/>
            <w:r w:rsidRPr="00B75850">
              <w:rPr>
                <w:rFonts w:cs="Arial"/>
              </w:rPr>
              <w:t>; utilizados para evaluar el desarrollo de los niños en términos de medición y peso.</w:t>
            </w:r>
          </w:p>
          <w:p w14:paraId="510B4278" w14:textId="77777777" w:rsidR="00726EAF" w:rsidRPr="00B75850" w:rsidRDefault="00726EAF" w:rsidP="00726EAF">
            <w:pPr>
              <w:ind w:left="426" w:hanging="426"/>
              <w:jc w:val="both"/>
              <w:rPr>
                <w:rFonts w:cs="Arial"/>
              </w:rPr>
            </w:pPr>
            <w:r w:rsidRPr="00B75850">
              <w:rPr>
                <w:rFonts w:cs="Arial"/>
              </w:rPr>
              <w:t>d)</w:t>
            </w:r>
            <w:r w:rsidRPr="00B75850">
              <w:rPr>
                <w:rFonts w:cs="Arial"/>
              </w:rPr>
              <w:tab/>
            </w:r>
            <w:r w:rsidRPr="00740EF5">
              <w:rPr>
                <w:rFonts w:cs="Arial"/>
              </w:rPr>
              <w:t>Equipos de apoyo:</w:t>
            </w:r>
            <w:r w:rsidRPr="00B75850">
              <w:rPr>
                <w:rFonts w:cs="Arial"/>
              </w:rPr>
              <w:t xml:space="preserve"> Son los elementos de </w:t>
            </w:r>
            <w:r w:rsidRPr="00740EF5">
              <w:rPr>
                <w:rFonts w:cs="Arial"/>
              </w:rPr>
              <w:t>apoyo audiovisual</w:t>
            </w:r>
            <w:r w:rsidRPr="00B75850">
              <w:rPr>
                <w:rFonts w:cs="Arial"/>
              </w:rPr>
              <w:t>, confort térmico y apoyo en lavado.</w:t>
            </w:r>
          </w:p>
          <w:p w14:paraId="3801DB59" w14:textId="77777777" w:rsidR="00726EAF" w:rsidRPr="00740EF5" w:rsidRDefault="00726EAF" w:rsidP="00726EAF">
            <w:pPr>
              <w:ind w:left="426" w:hanging="426"/>
              <w:jc w:val="both"/>
              <w:rPr>
                <w:rFonts w:cs="Arial"/>
              </w:rPr>
            </w:pPr>
            <w:r w:rsidRPr="00B75850">
              <w:rPr>
                <w:rFonts w:cs="Arial"/>
              </w:rPr>
              <w:t>e)</w:t>
            </w:r>
            <w:r w:rsidRPr="00B75850">
              <w:rPr>
                <w:rFonts w:cs="Arial"/>
              </w:rPr>
              <w:tab/>
            </w:r>
            <w:r w:rsidRPr="00740EF5">
              <w:rPr>
                <w:rFonts w:cs="Arial"/>
              </w:rPr>
              <w:t>Lencería:</w:t>
            </w:r>
            <w:r w:rsidRPr="00B75850">
              <w:rPr>
                <w:rFonts w:cs="Arial"/>
              </w:rPr>
              <w:t xml:space="preserve"> Este grupo está conformado por los elementos textiles como </w:t>
            </w:r>
            <w:r w:rsidRPr="00740EF5">
              <w:rPr>
                <w:rFonts w:cs="Arial"/>
              </w:rPr>
              <w:t>sábanas, cobijas, toallas y colchonetas</w:t>
            </w:r>
          </w:p>
          <w:p w14:paraId="3A48B26F" w14:textId="77777777" w:rsidR="00726EAF" w:rsidRPr="00B75850" w:rsidRDefault="00726EAF" w:rsidP="00726EAF">
            <w:pPr>
              <w:ind w:left="426" w:hanging="426"/>
              <w:jc w:val="both"/>
              <w:rPr>
                <w:rFonts w:cs="Arial"/>
              </w:rPr>
            </w:pPr>
            <w:r w:rsidRPr="00740EF5">
              <w:rPr>
                <w:rFonts w:cs="Arial"/>
              </w:rPr>
              <w:t>f)</w:t>
            </w:r>
            <w:r w:rsidRPr="00740EF5">
              <w:rPr>
                <w:rFonts w:cs="Arial"/>
              </w:rPr>
              <w:tab/>
              <w:t xml:space="preserve">Material pedagógico: </w:t>
            </w:r>
            <w:r w:rsidRPr="00B75850">
              <w:rPr>
                <w:rFonts w:cs="Arial"/>
              </w:rPr>
              <w:t xml:space="preserve">Está conformado por elementos de: </w:t>
            </w:r>
            <w:r w:rsidRPr="00740EF5">
              <w:rPr>
                <w:rFonts w:cs="Arial"/>
              </w:rPr>
              <w:t>Exploración corporal, instrumentos musicales, juegos de construcción</w:t>
            </w:r>
            <w:r w:rsidRPr="00B75850">
              <w:rPr>
                <w:rFonts w:cs="Arial"/>
              </w:rPr>
              <w:t>, juegos simbólicos o roles, material audiovisual, exploración sensorial.</w:t>
            </w:r>
          </w:p>
          <w:p w14:paraId="11F222A5" w14:textId="77777777" w:rsidR="00726EAF" w:rsidRPr="00B75850" w:rsidRDefault="00726EAF" w:rsidP="00726EAF">
            <w:pPr>
              <w:ind w:left="426" w:hanging="426"/>
              <w:jc w:val="both"/>
              <w:rPr>
                <w:rFonts w:cs="Arial"/>
              </w:rPr>
            </w:pPr>
            <w:r w:rsidRPr="00740EF5">
              <w:rPr>
                <w:rFonts w:cs="Arial"/>
              </w:rPr>
              <w:t>g)</w:t>
            </w:r>
            <w:r w:rsidRPr="00740EF5">
              <w:rPr>
                <w:rFonts w:cs="Arial"/>
              </w:rPr>
              <w:tab/>
              <w:t>Mobiliario:</w:t>
            </w:r>
            <w:r w:rsidRPr="00B75850">
              <w:rPr>
                <w:rFonts w:cs="Arial"/>
              </w:rPr>
              <w:t xml:space="preserve"> Este grupo se encuentra conformado por el </w:t>
            </w:r>
            <w:r w:rsidRPr="00740EF5">
              <w:rPr>
                <w:rFonts w:cs="Arial"/>
              </w:rPr>
              <w:t>mobiliario</w:t>
            </w:r>
            <w:r w:rsidRPr="00B75850">
              <w:rPr>
                <w:rFonts w:cs="Arial"/>
              </w:rPr>
              <w:t xml:space="preserve"> para aulas, cocina, comedor, enfermería, lactario, sala cuna y área administrativa.</w:t>
            </w:r>
          </w:p>
          <w:p w14:paraId="1127D103" w14:textId="77777777" w:rsidR="00726EAF" w:rsidRPr="00B75850" w:rsidRDefault="00726EAF" w:rsidP="00726EAF">
            <w:pPr>
              <w:ind w:left="426" w:hanging="426"/>
              <w:jc w:val="both"/>
              <w:rPr>
                <w:rFonts w:cs="Arial"/>
              </w:rPr>
            </w:pPr>
            <w:r w:rsidRPr="00740EF5">
              <w:rPr>
                <w:rFonts w:cs="Arial"/>
              </w:rPr>
              <w:lastRenderedPageBreak/>
              <w:t>h)</w:t>
            </w:r>
            <w:r w:rsidRPr="00740EF5">
              <w:rPr>
                <w:rFonts w:cs="Arial"/>
              </w:rPr>
              <w:tab/>
              <w:t>Recursos para la emergencia:</w:t>
            </w:r>
            <w:r w:rsidRPr="00B75850">
              <w:rPr>
                <w:rFonts w:cs="Arial"/>
              </w:rPr>
              <w:t xml:space="preserve"> Está conformado por </w:t>
            </w:r>
            <w:r w:rsidRPr="00740EF5">
              <w:rPr>
                <w:rFonts w:cs="Arial"/>
              </w:rPr>
              <w:t xml:space="preserve">extintores, botiquines </w:t>
            </w:r>
            <w:r w:rsidRPr="00B75850">
              <w:rPr>
                <w:rFonts w:cs="Arial"/>
              </w:rPr>
              <w:t>con su respectiva dotación y los enseres para el área de enfermería como camilla, grada, y gabinete.</w:t>
            </w:r>
          </w:p>
          <w:p w14:paraId="3F8A14FD" w14:textId="77777777" w:rsidR="00726EAF" w:rsidRPr="00B75850" w:rsidRDefault="00726EAF" w:rsidP="00726EAF">
            <w:pPr>
              <w:ind w:left="426" w:hanging="426"/>
              <w:jc w:val="both"/>
              <w:rPr>
                <w:rFonts w:cs="Arial"/>
              </w:rPr>
            </w:pPr>
          </w:p>
          <w:p w14:paraId="2F5410E4" w14:textId="7B311720" w:rsidR="00726EAF" w:rsidRPr="00B75850" w:rsidRDefault="00726EAF" w:rsidP="00726EAF">
            <w:pPr>
              <w:jc w:val="both"/>
              <w:rPr>
                <w:rFonts w:cs="Arial"/>
              </w:rPr>
            </w:pPr>
            <w:r w:rsidRPr="00B75850">
              <w:rPr>
                <w:rFonts w:cs="Arial"/>
              </w:rPr>
              <w:t>Dentro de la categoría de dotación básica hay 201 elementos, y en l</w:t>
            </w:r>
            <w:r w:rsidR="00D80B3A">
              <w:rPr>
                <w:rFonts w:cs="Arial"/>
              </w:rPr>
              <w:t>a no básica hay 40 elementos adicionales</w:t>
            </w:r>
            <w:ins w:id="0" w:author="Inés Elvira Montealegre Martinez" w:date="2018-12-18T12:08:00Z">
              <w:r w:rsidR="00EE513D">
                <w:rPr>
                  <w:rFonts w:cs="Arial"/>
                </w:rPr>
                <w:t>.</w:t>
              </w:r>
            </w:ins>
          </w:p>
          <w:p w14:paraId="4718D2A5" w14:textId="77777777" w:rsidR="00726EAF" w:rsidRPr="00B75850" w:rsidRDefault="00726EAF" w:rsidP="00726EAF">
            <w:pPr>
              <w:jc w:val="both"/>
              <w:rPr>
                <w:rFonts w:cs="Arial"/>
              </w:rPr>
            </w:pPr>
            <w:r w:rsidRPr="00B75850">
              <w:rPr>
                <w:rFonts w:cs="Arial"/>
              </w:rPr>
              <w:t xml:space="preserve">La Consejería definió que </w:t>
            </w:r>
            <w:r w:rsidR="00D80B3A">
              <w:rPr>
                <w:rFonts w:cs="Arial"/>
              </w:rPr>
              <w:t xml:space="preserve">apoya la </w:t>
            </w:r>
            <w:r w:rsidRPr="00B75850">
              <w:rPr>
                <w:rFonts w:cs="Arial"/>
              </w:rPr>
              <w:t>entrega elementos de la dotación básica</w:t>
            </w:r>
            <w:r w:rsidR="00D80B3A">
              <w:rPr>
                <w:rFonts w:cs="Arial"/>
              </w:rPr>
              <w:t>.</w:t>
            </w:r>
          </w:p>
          <w:p w14:paraId="1E55D94A" w14:textId="77777777" w:rsidR="00726EAF" w:rsidRPr="00B75850" w:rsidRDefault="00726EAF" w:rsidP="00726EAF">
            <w:pPr>
              <w:ind w:left="426" w:hanging="426"/>
              <w:jc w:val="both"/>
              <w:rPr>
                <w:rFonts w:cs="Arial"/>
              </w:rPr>
            </w:pPr>
          </w:p>
          <w:p w14:paraId="5E7D9B16" w14:textId="77777777" w:rsidR="00726EAF" w:rsidRPr="00740EF5" w:rsidRDefault="00B75850" w:rsidP="00726EAF">
            <w:pPr>
              <w:ind w:left="426" w:hanging="426"/>
              <w:jc w:val="both"/>
              <w:rPr>
                <w:rFonts w:cs="Arial"/>
              </w:rPr>
            </w:pPr>
            <w:r w:rsidRPr="00740EF5">
              <w:rPr>
                <w:rFonts w:cs="Arial"/>
              </w:rPr>
              <w:t>6.1</w:t>
            </w:r>
            <w:r w:rsidR="00726EAF" w:rsidRPr="00740EF5">
              <w:rPr>
                <w:rFonts w:cs="Arial"/>
              </w:rPr>
              <w:tab/>
            </w:r>
            <w:r w:rsidR="00726EAF" w:rsidRPr="001F202F">
              <w:rPr>
                <w:rFonts w:cs="Arial"/>
                <w:b/>
              </w:rPr>
              <w:t>Dotación Bibliotecas</w:t>
            </w:r>
          </w:p>
          <w:p w14:paraId="13B38578" w14:textId="77777777" w:rsidR="00726EAF" w:rsidRPr="00740EF5" w:rsidRDefault="00726EAF" w:rsidP="00726EAF">
            <w:pPr>
              <w:jc w:val="both"/>
              <w:rPr>
                <w:rFonts w:cs="Arial"/>
              </w:rPr>
            </w:pPr>
            <w:r w:rsidRPr="00740EF5">
              <w:rPr>
                <w:rFonts w:cs="Arial"/>
              </w:rPr>
              <w:t>Doris Patricia Barón informa que el DAPRE, Ministerio de Cultura e ICBF entregaron 515 elementos de mobiliario, material pedagógico, equipo de apoyo y recursos para la emergencia por valor de $84.537.892 en las bibliotecas con espacio para primera infancia de:</w:t>
            </w:r>
          </w:p>
          <w:p w14:paraId="69140457" w14:textId="77777777" w:rsidR="00726EAF" w:rsidRPr="00740EF5" w:rsidRDefault="00726EAF" w:rsidP="00726EAF">
            <w:pPr>
              <w:jc w:val="both"/>
              <w:rPr>
                <w:rFonts w:cs="Arial"/>
              </w:rPr>
            </w:pPr>
          </w:p>
          <w:tbl>
            <w:tblPr>
              <w:tblW w:w="9521" w:type="dxa"/>
              <w:tblCellMar>
                <w:left w:w="70" w:type="dxa"/>
                <w:right w:w="70" w:type="dxa"/>
              </w:tblCellMar>
              <w:tblLook w:val="04A0" w:firstRow="1" w:lastRow="0" w:firstColumn="1" w:lastColumn="0" w:noHBand="0" w:noVBand="1"/>
            </w:tblPr>
            <w:tblGrid>
              <w:gridCol w:w="1838"/>
              <w:gridCol w:w="608"/>
              <w:gridCol w:w="1262"/>
              <w:gridCol w:w="619"/>
              <w:gridCol w:w="1273"/>
              <w:gridCol w:w="829"/>
              <w:gridCol w:w="1119"/>
              <w:gridCol w:w="700"/>
              <w:gridCol w:w="1273"/>
            </w:tblGrid>
            <w:tr w:rsidR="00726EAF" w:rsidRPr="00740EF5" w14:paraId="77CE72CE" w14:textId="77777777" w:rsidTr="00726EAF">
              <w:trPr>
                <w:trHeight w:val="285"/>
              </w:trPr>
              <w:tc>
                <w:tcPr>
                  <w:tcW w:w="186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3FF75CD7" w14:textId="77777777" w:rsidR="00726EAF" w:rsidRPr="00740EF5" w:rsidRDefault="00726EAF" w:rsidP="00726EAF">
                  <w:pPr>
                    <w:spacing w:after="0" w:line="240" w:lineRule="auto"/>
                    <w:jc w:val="both"/>
                    <w:rPr>
                      <w:rFonts w:cs="Arial"/>
                    </w:rPr>
                  </w:pPr>
                  <w:r w:rsidRPr="00740EF5">
                    <w:rPr>
                      <w:rFonts w:cs="Arial"/>
                    </w:rPr>
                    <w:t>Municipio</w:t>
                  </w:r>
                </w:p>
              </w:tc>
              <w:tc>
                <w:tcPr>
                  <w:tcW w:w="1820" w:type="dxa"/>
                  <w:gridSpan w:val="2"/>
                  <w:tcBorders>
                    <w:top w:val="single" w:sz="4" w:space="0" w:color="auto"/>
                    <w:left w:val="nil"/>
                    <w:bottom w:val="single" w:sz="4" w:space="0" w:color="auto"/>
                    <w:right w:val="single" w:sz="4" w:space="0" w:color="auto"/>
                  </w:tcBorders>
                  <w:shd w:val="clear" w:color="000000" w:fill="FFFFFF"/>
                  <w:vAlign w:val="center"/>
                  <w:hideMark/>
                </w:tcPr>
                <w:p w14:paraId="0FB178C7" w14:textId="77777777" w:rsidR="00726EAF" w:rsidRPr="00740EF5" w:rsidRDefault="00726EAF" w:rsidP="00726EAF">
                  <w:pPr>
                    <w:spacing w:after="0" w:line="240" w:lineRule="auto"/>
                    <w:jc w:val="center"/>
                    <w:rPr>
                      <w:rFonts w:cs="Arial"/>
                    </w:rPr>
                  </w:pPr>
                  <w:r w:rsidRPr="00740EF5">
                    <w:rPr>
                      <w:rFonts w:cs="Arial"/>
                    </w:rPr>
                    <w:t>DAPRE</w:t>
                  </w:r>
                </w:p>
              </w:tc>
              <w:tc>
                <w:tcPr>
                  <w:tcW w:w="1893" w:type="dxa"/>
                  <w:gridSpan w:val="2"/>
                  <w:tcBorders>
                    <w:top w:val="single" w:sz="4" w:space="0" w:color="auto"/>
                    <w:left w:val="nil"/>
                    <w:bottom w:val="single" w:sz="4" w:space="0" w:color="auto"/>
                    <w:right w:val="single" w:sz="4" w:space="0" w:color="auto"/>
                  </w:tcBorders>
                  <w:shd w:val="clear" w:color="000000" w:fill="FFFFFF"/>
                  <w:vAlign w:val="center"/>
                  <w:hideMark/>
                </w:tcPr>
                <w:p w14:paraId="26732783" w14:textId="77777777" w:rsidR="00726EAF" w:rsidRPr="00740EF5" w:rsidRDefault="00726EAF" w:rsidP="00726EAF">
                  <w:pPr>
                    <w:spacing w:after="0" w:line="240" w:lineRule="auto"/>
                    <w:jc w:val="center"/>
                    <w:rPr>
                      <w:rFonts w:cs="Arial"/>
                    </w:rPr>
                  </w:pPr>
                  <w:r w:rsidRPr="00740EF5">
                    <w:rPr>
                      <w:rFonts w:cs="Arial"/>
                    </w:rPr>
                    <w:t>MINCULTURA</w:t>
                  </w:r>
                </w:p>
              </w:tc>
              <w:tc>
                <w:tcPr>
                  <w:tcW w:w="1963" w:type="dxa"/>
                  <w:gridSpan w:val="2"/>
                  <w:tcBorders>
                    <w:top w:val="single" w:sz="4" w:space="0" w:color="auto"/>
                    <w:left w:val="nil"/>
                    <w:bottom w:val="single" w:sz="4" w:space="0" w:color="auto"/>
                    <w:right w:val="single" w:sz="4" w:space="0" w:color="auto"/>
                  </w:tcBorders>
                  <w:shd w:val="clear" w:color="000000" w:fill="FFFFFF"/>
                  <w:vAlign w:val="center"/>
                  <w:hideMark/>
                </w:tcPr>
                <w:p w14:paraId="2ABF8F6D" w14:textId="77777777" w:rsidR="00726EAF" w:rsidRPr="00740EF5" w:rsidRDefault="00726EAF" w:rsidP="00726EAF">
                  <w:pPr>
                    <w:spacing w:after="0" w:line="240" w:lineRule="auto"/>
                    <w:jc w:val="center"/>
                    <w:rPr>
                      <w:rFonts w:cs="Arial"/>
                    </w:rPr>
                  </w:pPr>
                  <w:r w:rsidRPr="00740EF5">
                    <w:rPr>
                      <w:rFonts w:cs="Arial"/>
                    </w:rPr>
                    <w:t>ICBF</w:t>
                  </w:r>
                </w:p>
              </w:tc>
              <w:tc>
                <w:tcPr>
                  <w:tcW w:w="1978" w:type="dxa"/>
                  <w:gridSpan w:val="2"/>
                  <w:tcBorders>
                    <w:top w:val="single" w:sz="4" w:space="0" w:color="auto"/>
                    <w:left w:val="nil"/>
                    <w:bottom w:val="single" w:sz="4" w:space="0" w:color="auto"/>
                    <w:right w:val="single" w:sz="4" w:space="0" w:color="000000"/>
                  </w:tcBorders>
                  <w:shd w:val="clear" w:color="000000" w:fill="FFFFFF"/>
                  <w:vAlign w:val="center"/>
                  <w:hideMark/>
                </w:tcPr>
                <w:p w14:paraId="11EE2357" w14:textId="77777777" w:rsidR="00726EAF" w:rsidRPr="00740EF5" w:rsidRDefault="00726EAF" w:rsidP="00726EAF">
                  <w:pPr>
                    <w:spacing w:after="0" w:line="240" w:lineRule="auto"/>
                    <w:jc w:val="center"/>
                    <w:rPr>
                      <w:rFonts w:cs="Arial"/>
                    </w:rPr>
                  </w:pPr>
                  <w:r w:rsidRPr="00740EF5">
                    <w:rPr>
                      <w:rFonts w:cs="Arial"/>
                    </w:rPr>
                    <w:t>TOTAL</w:t>
                  </w:r>
                </w:p>
              </w:tc>
            </w:tr>
            <w:tr w:rsidR="00726EAF" w:rsidRPr="00740EF5" w14:paraId="5DE379B0" w14:textId="77777777" w:rsidTr="00726EAF">
              <w:trPr>
                <w:trHeight w:val="463"/>
              </w:trPr>
              <w:tc>
                <w:tcPr>
                  <w:tcW w:w="1867" w:type="dxa"/>
                  <w:vMerge/>
                  <w:tcBorders>
                    <w:top w:val="single" w:sz="4" w:space="0" w:color="auto"/>
                    <w:left w:val="single" w:sz="4" w:space="0" w:color="auto"/>
                    <w:bottom w:val="single" w:sz="4" w:space="0" w:color="auto"/>
                    <w:right w:val="single" w:sz="4" w:space="0" w:color="auto"/>
                  </w:tcBorders>
                  <w:vAlign w:val="center"/>
                  <w:hideMark/>
                </w:tcPr>
                <w:p w14:paraId="46173D80" w14:textId="77777777" w:rsidR="00726EAF" w:rsidRPr="00740EF5" w:rsidRDefault="00726EAF" w:rsidP="00726EAF">
                  <w:pPr>
                    <w:spacing w:after="0" w:line="240" w:lineRule="auto"/>
                    <w:jc w:val="both"/>
                    <w:rPr>
                      <w:rFonts w:cs="Arial"/>
                    </w:rPr>
                  </w:pPr>
                </w:p>
              </w:tc>
              <w:tc>
                <w:tcPr>
                  <w:tcW w:w="558" w:type="dxa"/>
                  <w:tcBorders>
                    <w:top w:val="nil"/>
                    <w:left w:val="nil"/>
                    <w:bottom w:val="single" w:sz="4" w:space="0" w:color="auto"/>
                    <w:right w:val="single" w:sz="4" w:space="0" w:color="auto"/>
                  </w:tcBorders>
                  <w:shd w:val="clear" w:color="000000" w:fill="FFFFFF"/>
                  <w:vAlign w:val="center"/>
                  <w:hideMark/>
                </w:tcPr>
                <w:p w14:paraId="049F2A4D" w14:textId="77777777" w:rsidR="00726EAF" w:rsidRPr="00740EF5" w:rsidRDefault="00726EAF" w:rsidP="00726EAF">
                  <w:pPr>
                    <w:spacing w:after="0" w:line="240" w:lineRule="auto"/>
                    <w:jc w:val="center"/>
                    <w:rPr>
                      <w:rFonts w:cs="Arial"/>
                    </w:rPr>
                  </w:pPr>
                  <w:proofErr w:type="spellStart"/>
                  <w:r w:rsidRPr="00740EF5">
                    <w:rPr>
                      <w:rFonts w:cs="Arial"/>
                    </w:rPr>
                    <w:t>Cant</w:t>
                  </w:r>
                  <w:proofErr w:type="spellEnd"/>
                  <w:r w:rsidRPr="00740EF5">
                    <w:rPr>
                      <w:rFonts w:cs="Arial"/>
                    </w:rPr>
                    <w:t>.</w:t>
                  </w:r>
                </w:p>
              </w:tc>
              <w:tc>
                <w:tcPr>
                  <w:tcW w:w="1262" w:type="dxa"/>
                  <w:tcBorders>
                    <w:top w:val="nil"/>
                    <w:left w:val="nil"/>
                    <w:bottom w:val="single" w:sz="4" w:space="0" w:color="auto"/>
                    <w:right w:val="single" w:sz="4" w:space="0" w:color="auto"/>
                  </w:tcBorders>
                  <w:shd w:val="clear" w:color="000000" w:fill="FFFFFF"/>
                  <w:vAlign w:val="center"/>
                  <w:hideMark/>
                </w:tcPr>
                <w:p w14:paraId="6926746F" w14:textId="77777777" w:rsidR="00726EAF" w:rsidRPr="00740EF5" w:rsidRDefault="00726EAF" w:rsidP="00726EAF">
                  <w:pPr>
                    <w:spacing w:after="0" w:line="240" w:lineRule="auto"/>
                    <w:jc w:val="center"/>
                    <w:rPr>
                      <w:rFonts w:cs="Arial"/>
                    </w:rPr>
                  </w:pPr>
                  <w:r w:rsidRPr="00740EF5">
                    <w:rPr>
                      <w:rFonts w:cs="Arial"/>
                    </w:rPr>
                    <w:t>Valor</w:t>
                  </w:r>
                </w:p>
              </w:tc>
              <w:tc>
                <w:tcPr>
                  <w:tcW w:w="619" w:type="dxa"/>
                  <w:tcBorders>
                    <w:top w:val="nil"/>
                    <w:left w:val="nil"/>
                    <w:bottom w:val="single" w:sz="4" w:space="0" w:color="auto"/>
                    <w:right w:val="single" w:sz="4" w:space="0" w:color="auto"/>
                  </w:tcBorders>
                  <w:shd w:val="clear" w:color="000000" w:fill="FFFFFF"/>
                  <w:vAlign w:val="center"/>
                  <w:hideMark/>
                </w:tcPr>
                <w:p w14:paraId="034DA377" w14:textId="77777777" w:rsidR="00726EAF" w:rsidRPr="00740EF5" w:rsidRDefault="00726EAF" w:rsidP="00726EAF">
                  <w:pPr>
                    <w:spacing w:after="0" w:line="240" w:lineRule="auto"/>
                    <w:jc w:val="center"/>
                    <w:rPr>
                      <w:rFonts w:cs="Arial"/>
                    </w:rPr>
                  </w:pPr>
                  <w:proofErr w:type="spellStart"/>
                  <w:r w:rsidRPr="00740EF5">
                    <w:rPr>
                      <w:rFonts w:cs="Arial"/>
                    </w:rPr>
                    <w:t>Cant</w:t>
                  </w:r>
                  <w:proofErr w:type="spellEnd"/>
                  <w:r w:rsidRPr="00740EF5">
                    <w:rPr>
                      <w:rFonts w:cs="Arial"/>
                    </w:rPr>
                    <w:t>.</w:t>
                  </w:r>
                </w:p>
              </w:tc>
              <w:tc>
                <w:tcPr>
                  <w:tcW w:w="1274" w:type="dxa"/>
                  <w:tcBorders>
                    <w:top w:val="nil"/>
                    <w:left w:val="nil"/>
                    <w:bottom w:val="single" w:sz="4" w:space="0" w:color="auto"/>
                    <w:right w:val="single" w:sz="4" w:space="0" w:color="auto"/>
                  </w:tcBorders>
                  <w:shd w:val="clear" w:color="000000" w:fill="FFFFFF"/>
                  <w:vAlign w:val="center"/>
                  <w:hideMark/>
                </w:tcPr>
                <w:p w14:paraId="5484B73D" w14:textId="77777777" w:rsidR="00726EAF" w:rsidRPr="00740EF5" w:rsidRDefault="00726EAF" w:rsidP="00726EAF">
                  <w:pPr>
                    <w:spacing w:after="0" w:line="240" w:lineRule="auto"/>
                    <w:jc w:val="center"/>
                    <w:rPr>
                      <w:rFonts w:cs="Arial"/>
                    </w:rPr>
                  </w:pPr>
                  <w:r w:rsidRPr="00740EF5">
                    <w:rPr>
                      <w:rFonts w:cs="Arial"/>
                    </w:rPr>
                    <w:t>Valor</w:t>
                  </w:r>
                </w:p>
              </w:tc>
              <w:tc>
                <w:tcPr>
                  <w:tcW w:w="838" w:type="dxa"/>
                  <w:tcBorders>
                    <w:top w:val="nil"/>
                    <w:left w:val="nil"/>
                    <w:bottom w:val="single" w:sz="4" w:space="0" w:color="auto"/>
                    <w:right w:val="single" w:sz="4" w:space="0" w:color="auto"/>
                  </w:tcBorders>
                  <w:shd w:val="clear" w:color="000000" w:fill="FFFFFF"/>
                  <w:vAlign w:val="center"/>
                  <w:hideMark/>
                </w:tcPr>
                <w:p w14:paraId="0276830C" w14:textId="77777777" w:rsidR="00726EAF" w:rsidRPr="00740EF5" w:rsidRDefault="00726EAF" w:rsidP="00726EAF">
                  <w:pPr>
                    <w:spacing w:after="0" w:line="240" w:lineRule="auto"/>
                    <w:jc w:val="center"/>
                    <w:rPr>
                      <w:rFonts w:cs="Arial"/>
                    </w:rPr>
                  </w:pPr>
                  <w:proofErr w:type="spellStart"/>
                  <w:r w:rsidRPr="00740EF5">
                    <w:rPr>
                      <w:rFonts w:cs="Arial"/>
                    </w:rPr>
                    <w:t>Cant</w:t>
                  </w:r>
                  <w:proofErr w:type="spellEnd"/>
                  <w:r w:rsidRPr="00740EF5">
                    <w:rPr>
                      <w:rFonts w:cs="Arial"/>
                    </w:rPr>
                    <w:t>.</w:t>
                  </w:r>
                </w:p>
              </w:tc>
              <w:tc>
                <w:tcPr>
                  <w:tcW w:w="1125" w:type="dxa"/>
                  <w:tcBorders>
                    <w:top w:val="nil"/>
                    <w:left w:val="nil"/>
                    <w:bottom w:val="single" w:sz="4" w:space="0" w:color="auto"/>
                    <w:right w:val="single" w:sz="4" w:space="0" w:color="auto"/>
                  </w:tcBorders>
                  <w:shd w:val="clear" w:color="000000" w:fill="FFFFFF"/>
                  <w:vAlign w:val="center"/>
                  <w:hideMark/>
                </w:tcPr>
                <w:p w14:paraId="178E0C59" w14:textId="77777777" w:rsidR="00726EAF" w:rsidRPr="00740EF5" w:rsidRDefault="00726EAF" w:rsidP="00726EAF">
                  <w:pPr>
                    <w:spacing w:after="0" w:line="240" w:lineRule="auto"/>
                    <w:jc w:val="center"/>
                    <w:rPr>
                      <w:rFonts w:cs="Arial"/>
                    </w:rPr>
                  </w:pPr>
                  <w:r w:rsidRPr="00740EF5">
                    <w:rPr>
                      <w:rFonts w:cs="Arial"/>
                    </w:rPr>
                    <w:t>Valor</w:t>
                  </w:r>
                </w:p>
              </w:tc>
              <w:tc>
                <w:tcPr>
                  <w:tcW w:w="704" w:type="dxa"/>
                  <w:tcBorders>
                    <w:top w:val="nil"/>
                    <w:left w:val="nil"/>
                    <w:bottom w:val="single" w:sz="4" w:space="0" w:color="auto"/>
                    <w:right w:val="single" w:sz="4" w:space="0" w:color="auto"/>
                  </w:tcBorders>
                  <w:shd w:val="clear" w:color="000000" w:fill="FFFFFF"/>
                  <w:vAlign w:val="center"/>
                  <w:hideMark/>
                </w:tcPr>
                <w:p w14:paraId="3F7C7386" w14:textId="77777777" w:rsidR="00726EAF" w:rsidRPr="00740EF5" w:rsidRDefault="00726EAF" w:rsidP="00726EAF">
                  <w:pPr>
                    <w:spacing w:after="0" w:line="240" w:lineRule="auto"/>
                    <w:jc w:val="center"/>
                    <w:rPr>
                      <w:rFonts w:cs="Arial"/>
                    </w:rPr>
                  </w:pPr>
                  <w:proofErr w:type="spellStart"/>
                  <w:r w:rsidRPr="00740EF5">
                    <w:rPr>
                      <w:rFonts w:cs="Arial"/>
                    </w:rPr>
                    <w:t>Cant</w:t>
                  </w:r>
                  <w:proofErr w:type="spellEnd"/>
                  <w:r w:rsidRPr="00740EF5">
                    <w:rPr>
                      <w:rFonts w:cs="Arial"/>
                    </w:rPr>
                    <w:t>.</w:t>
                  </w:r>
                </w:p>
              </w:tc>
              <w:tc>
                <w:tcPr>
                  <w:tcW w:w="1274" w:type="dxa"/>
                  <w:tcBorders>
                    <w:top w:val="nil"/>
                    <w:left w:val="nil"/>
                    <w:bottom w:val="single" w:sz="4" w:space="0" w:color="auto"/>
                    <w:right w:val="single" w:sz="4" w:space="0" w:color="auto"/>
                  </w:tcBorders>
                  <w:shd w:val="clear" w:color="000000" w:fill="FFFFFF"/>
                  <w:vAlign w:val="center"/>
                  <w:hideMark/>
                </w:tcPr>
                <w:p w14:paraId="2468A736" w14:textId="77777777" w:rsidR="00726EAF" w:rsidRPr="00740EF5" w:rsidRDefault="00726EAF" w:rsidP="00726EAF">
                  <w:pPr>
                    <w:spacing w:after="0" w:line="240" w:lineRule="auto"/>
                    <w:jc w:val="center"/>
                    <w:rPr>
                      <w:rFonts w:cs="Arial"/>
                    </w:rPr>
                  </w:pPr>
                  <w:r w:rsidRPr="00740EF5">
                    <w:rPr>
                      <w:rFonts w:cs="Arial"/>
                    </w:rPr>
                    <w:t>Valor</w:t>
                  </w:r>
                </w:p>
              </w:tc>
            </w:tr>
            <w:tr w:rsidR="00726EAF" w:rsidRPr="00740EF5" w14:paraId="32F7DFE6" w14:textId="77777777" w:rsidTr="00726EAF">
              <w:trPr>
                <w:trHeight w:val="360"/>
              </w:trPr>
              <w:tc>
                <w:tcPr>
                  <w:tcW w:w="1867" w:type="dxa"/>
                  <w:tcBorders>
                    <w:top w:val="nil"/>
                    <w:left w:val="single" w:sz="4" w:space="0" w:color="auto"/>
                    <w:bottom w:val="single" w:sz="4" w:space="0" w:color="auto"/>
                    <w:right w:val="single" w:sz="4" w:space="0" w:color="auto"/>
                  </w:tcBorders>
                  <w:shd w:val="clear" w:color="000000" w:fill="FFFFFF"/>
                  <w:vAlign w:val="center"/>
                  <w:hideMark/>
                </w:tcPr>
                <w:p w14:paraId="7AC0422E" w14:textId="77777777" w:rsidR="00726EAF" w:rsidRPr="00740EF5" w:rsidRDefault="00726EAF" w:rsidP="00726EAF">
                  <w:pPr>
                    <w:spacing w:after="0" w:line="240" w:lineRule="auto"/>
                    <w:jc w:val="both"/>
                    <w:rPr>
                      <w:rFonts w:cs="Arial"/>
                    </w:rPr>
                  </w:pPr>
                  <w:r w:rsidRPr="00740EF5">
                    <w:rPr>
                      <w:rFonts w:cs="Arial"/>
                    </w:rPr>
                    <w:t>Pueblo Nuevo (Antioquia)</w:t>
                  </w:r>
                </w:p>
              </w:tc>
              <w:tc>
                <w:tcPr>
                  <w:tcW w:w="558" w:type="dxa"/>
                  <w:tcBorders>
                    <w:top w:val="nil"/>
                    <w:left w:val="nil"/>
                    <w:bottom w:val="single" w:sz="4" w:space="0" w:color="auto"/>
                    <w:right w:val="single" w:sz="4" w:space="0" w:color="auto"/>
                  </w:tcBorders>
                  <w:shd w:val="clear" w:color="000000" w:fill="FFFFFF"/>
                  <w:vAlign w:val="center"/>
                  <w:hideMark/>
                </w:tcPr>
                <w:p w14:paraId="3CB7D878" w14:textId="77777777" w:rsidR="00726EAF" w:rsidRPr="00740EF5" w:rsidRDefault="00726EAF" w:rsidP="00726EAF">
                  <w:pPr>
                    <w:spacing w:after="0" w:line="240" w:lineRule="auto"/>
                    <w:jc w:val="both"/>
                    <w:rPr>
                      <w:rFonts w:cs="Arial"/>
                    </w:rPr>
                  </w:pPr>
                  <w:r w:rsidRPr="00740EF5">
                    <w:rPr>
                      <w:rFonts w:cs="Arial"/>
                    </w:rPr>
                    <w:t>66</w:t>
                  </w:r>
                </w:p>
              </w:tc>
              <w:tc>
                <w:tcPr>
                  <w:tcW w:w="1262" w:type="dxa"/>
                  <w:tcBorders>
                    <w:top w:val="nil"/>
                    <w:left w:val="nil"/>
                    <w:bottom w:val="single" w:sz="4" w:space="0" w:color="auto"/>
                    <w:right w:val="single" w:sz="4" w:space="0" w:color="auto"/>
                  </w:tcBorders>
                  <w:shd w:val="clear" w:color="000000" w:fill="FFFFFF"/>
                  <w:vAlign w:val="center"/>
                  <w:hideMark/>
                </w:tcPr>
                <w:p w14:paraId="73F853E0" w14:textId="77777777" w:rsidR="00726EAF" w:rsidRPr="00740EF5" w:rsidRDefault="00726EAF" w:rsidP="00726EAF">
                  <w:pPr>
                    <w:spacing w:after="0" w:line="240" w:lineRule="auto"/>
                    <w:jc w:val="both"/>
                    <w:rPr>
                      <w:rFonts w:cs="Arial"/>
                    </w:rPr>
                  </w:pPr>
                  <w:r w:rsidRPr="00740EF5">
                    <w:rPr>
                      <w:rFonts w:cs="Arial"/>
                    </w:rPr>
                    <w:t>$6.013.844</w:t>
                  </w:r>
                </w:p>
              </w:tc>
              <w:tc>
                <w:tcPr>
                  <w:tcW w:w="619" w:type="dxa"/>
                  <w:tcBorders>
                    <w:top w:val="nil"/>
                    <w:left w:val="nil"/>
                    <w:bottom w:val="single" w:sz="4" w:space="0" w:color="auto"/>
                    <w:right w:val="single" w:sz="4" w:space="0" w:color="auto"/>
                  </w:tcBorders>
                  <w:shd w:val="clear" w:color="000000" w:fill="FFFFFF"/>
                  <w:vAlign w:val="center"/>
                  <w:hideMark/>
                </w:tcPr>
                <w:p w14:paraId="18B6A1E0" w14:textId="77777777" w:rsidR="00726EAF" w:rsidRPr="00740EF5" w:rsidRDefault="00726EAF" w:rsidP="00726EAF">
                  <w:pPr>
                    <w:spacing w:after="0" w:line="240" w:lineRule="auto"/>
                    <w:jc w:val="both"/>
                    <w:rPr>
                      <w:rFonts w:cs="Arial"/>
                    </w:rPr>
                  </w:pPr>
                  <w:r w:rsidRPr="00740EF5">
                    <w:rPr>
                      <w:rFonts w:cs="Arial"/>
                    </w:rPr>
                    <w:t>16</w:t>
                  </w:r>
                </w:p>
              </w:tc>
              <w:tc>
                <w:tcPr>
                  <w:tcW w:w="1274" w:type="dxa"/>
                  <w:tcBorders>
                    <w:top w:val="nil"/>
                    <w:left w:val="nil"/>
                    <w:bottom w:val="single" w:sz="4" w:space="0" w:color="auto"/>
                    <w:right w:val="single" w:sz="4" w:space="0" w:color="auto"/>
                  </w:tcBorders>
                  <w:shd w:val="clear" w:color="000000" w:fill="FFFFFF"/>
                  <w:vAlign w:val="center"/>
                  <w:hideMark/>
                </w:tcPr>
                <w:p w14:paraId="316CDEA0" w14:textId="77777777" w:rsidR="00726EAF" w:rsidRPr="00740EF5" w:rsidRDefault="00726EAF" w:rsidP="00726EAF">
                  <w:pPr>
                    <w:spacing w:after="0" w:line="240" w:lineRule="auto"/>
                    <w:jc w:val="both"/>
                    <w:rPr>
                      <w:rFonts w:cs="Arial"/>
                    </w:rPr>
                  </w:pPr>
                  <w:r w:rsidRPr="00740EF5">
                    <w:rPr>
                      <w:rFonts w:cs="Arial"/>
                    </w:rPr>
                    <w:t>$6.479.312</w:t>
                  </w:r>
                </w:p>
              </w:tc>
              <w:tc>
                <w:tcPr>
                  <w:tcW w:w="838" w:type="dxa"/>
                  <w:tcBorders>
                    <w:top w:val="nil"/>
                    <w:left w:val="nil"/>
                    <w:bottom w:val="single" w:sz="4" w:space="0" w:color="auto"/>
                    <w:right w:val="single" w:sz="4" w:space="0" w:color="auto"/>
                  </w:tcBorders>
                  <w:shd w:val="clear" w:color="000000" w:fill="FFFFFF"/>
                  <w:vAlign w:val="center"/>
                  <w:hideMark/>
                </w:tcPr>
                <w:p w14:paraId="38A56835" w14:textId="77777777" w:rsidR="00726EAF" w:rsidRPr="00740EF5" w:rsidRDefault="00726EAF" w:rsidP="00726EAF">
                  <w:pPr>
                    <w:spacing w:after="0" w:line="240" w:lineRule="auto"/>
                    <w:jc w:val="both"/>
                    <w:rPr>
                      <w:rFonts w:cs="Arial"/>
                    </w:rPr>
                  </w:pPr>
                  <w:r w:rsidRPr="00740EF5">
                    <w:rPr>
                      <w:rFonts w:cs="Arial"/>
                    </w:rPr>
                    <w:t> </w:t>
                  </w:r>
                </w:p>
              </w:tc>
              <w:tc>
                <w:tcPr>
                  <w:tcW w:w="1125" w:type="dxa"/>
                  <w:tcBorders>
                    <w:top w:val="nil"/>
                    <w:left w:val="nil"/>
                    <w:bottom w:val="single" w:sz="4" w:space="0" w:color="auto"/>
                    <w:right w:val="single" w:sz="4" w:space="0" w:color="auto"/>
                  </w:tcBorders>
                  <w:shd w:val="clear" w:color="000000" w:fill="FFFFFF"/>
                  <w:vAlign w:val="center"/>
                  <w:hideMark/>
                </w:tcPr>
                <w:p w14:paraId="3C9B890E" w14:textId="77777777" w:rsidR="00726EAF" w:rsidRPr="00740EF5" w:rsidRDefault="00726EAF" w:rsidP="00726EAF">
                  <w:pPr>
                    <w:spacing w:after="0" w:line="240" w:lineRule="auto"/>
                    <w:jc w:val="both"/>
                    <w:rPr>
                      <w:rFonts w:cs="Arial"/>
                    </w:rPr>
                  </w:pPr>
                  <w:r w:rsidRPr="00740EF5">
                    <w:rPr>
                      <w:rFonts w:cs="Arial"/>
                    </w:rPr>
                    <w:t> </w:t>
                  </w:r>
                </w:p>
              </w:tc>
              <w:tc>
                <w:tcPr>
                  <w:tcW w:w="704" w:type="dxa"/>
                  <w:tcBorders>
                    <w:top w:val="nil"/>
                    <w:left w:val="nil"/>
                    <w:bottom w:val="single" w:sz="4" w:space="0" w:color="auto"/>
                    <w:right w:val="single" w:sz="4" w:space="0" w:color="auto"/>
                  </w:tcBorders>
                  <w:shd w:val="clear" w:color="000000" w:fill="FFFFFF"/>
                  <w:vAlign w:val="center"/>
                  <w:hideMark/>
                </w:tcPr>
                <w:p w14:paraId="35E5A2B9" w14:textId="77777777" w:rsidR="00726EAF" w:rsidRPr="00740EF5" w:rsidRDefault="00726EAF" w:rsidP="00726EAF">
                  <w:pPr>
                    <w:spacing w:after="0" w:line="240" w:lineRule="auto"/>
                    <w:jc w:val="both"/>
                    <w:rPr>
                      <w:rFonts w:cs="Arial"/>
                    </w:rPr>
                  </w:pPr>
                  <w:r w:rsidRPr="00740EF5">
                    <w:rPr>
                      <w:rFonts w:cs="Arial"/>
                    </w:rPr>
                    <w:t>82</w:t>
                  </w:r>
                </w:p>
              </w:tc>
              <w:tc>
                <w:tcPr>
                  <w:tcW w:w="1274" w:type="dxa"/>
                  <w:tcBorders>
                    <w:top w:val="nil"/>
                    <w:left w:val="nil"/>
                    <w:bottom w:val="single" w:sz="4" w:space="0" w:color="auto"/>
                    <w:right w:val="single" w:sz="4" w:space="0" w:color="auto"/>
                  </w:tcBorders>
                  <w:shd w:val="clear" w:color="000000" w:fill="FFFFFF"/>
                  <w:vAlign w:val="center"/>
                  <w:hideMark/>
                </w:tcPr>
                <w:p w14:paraId="45A0555E" w14:textId="77777777" w:rsidR="00726EAF" w:rsidRPr="00740EF5" w:rsidRDefault="00726EAF" w:rsidP="00726EAF">
                  <w:pPr>
                    <w:spacing w:after="0" w:line="240" w:lineRule="auto"/>
                    <w:jc w:val="both"/>
                    <w:rPr>
                      <w:rFonts w:cs="Arial"/>
                    </w:rPr>
                  </w:pPr>
                  <w:r w:rsidRPr="00740EF5">
                    <w:rPr>
                      <w:rFonts w:cs="Arial"/>
                    </w:rPr>
                    <w:t>$12.493.156</w:t>
                  </w:r>
                </w:p>
              </w:tc>
            </w:tr>
            <w:tr w:rsidR="00726EAF" w:rsidRPr="00740EF5" w14:paraId="706B3132" w14:textId="77777777" w:rsidTr="00726EAF">
              <w:trPr>
                <w:trHeight w:val="300"/>
              </w:trPr>
              <w:tc>
                <w:tcPr>
                  <w:tcW w:w="1867" w:type="dxa"/>
                  <w:tcBorders>
                    <w:top w:val="nil"/>
                    <w:left w:val="single" w:sz="4" w:space="0" w:color="auto"/>
                    <w:bottom w:val="single" w:sz="4" w:space="0" w:color="auto"/>
                    <w:right w:val="single" w:sz="4" w:space="0" w:color="auto"/>
                  </w:tcBorders>
                  <w:shd w:val="clear" w:color="000000" w:fill="FFFFFF"/>
                  <w:vAlign w:val="center"/>
                  <w:hideMark/>
                </w:tcPr>
                <w:p w14:paraId="6A5551D8" w14:textId="77777777" w:rsidR="00726EAF" w:rsidRPr="00740EF5" w:rsidRDefault="00726EAF" w:rsidP="00726EAF">
                  <w:pPr>
                    <w:spacing w:after="0" w:line="240" w:lineRule="auto"/>
                    <w:jc w:val="both"/>
                    <w:rPr>
                      <w:rFonts w:cs="Arial"/>
                    </w:rPr>
                  </w:pPr>
                  <w:proofErr w:type="spellStart"/>
                  <w:r w:rsidRPr="00740EF5">
                    <w:rPr>
                      <w:rFonts w:cs="Arial"/>
                    </w:rPr>
                    <w:t>Sipí</w:t>
                  </w:r>
                  <w:proofErr w:type="spellEnd"/>
                  <w:r w:rsidRPr="00740EF5">
                    <w:rPr>
                      <w:rFonts w:cs="Arial"/>
                    </w:rPr>
                    <w:t xml:space="preserve"> (Chocó)</w:t>
                  </w:r>
                </w:p>
              </w:tc>
              <w:tc>
                <w:tcPr>
                  <w:tcW w:w="558" w:type="dxa"/>
                  <w:tcBorders>
                    <w:top w:val="nil"/>
                    <w:left w:val="nil"/>
                    <w:bottom w:val="single" w:sz="4" w:space="0" w:color="auto"/>
                    <w:right w:val="single" w:sz="4" w:space="0" w:color="auto"/>
                  </w:tcBorders>
                  <w:shd w:val="clear" w:color="000000" w:fill="FFFFFF"/>
                  <w:vAlign w:val="center"/>
                  <w:hideMark/>
                </w:tcPr>
                <w:p w14:paraId="6631BCC2" w14:textId="77777777" w:rsidR="00726EAF" w:rsidRPr="00740EF5" w:rsidRDefault="00726EAF" w:rsidP="00726EAF">
                  <w:pPr>
                    <w:spacing w:after="0" w:line="240" w:lineRule="auto"/>
                    <w:jc w:val="both"/>
                    <w:rPr>
                      <w:rFonts w:cs="Arial"/>
                    </w:rPr>
                  </w:pPr>
                  <w:r w:rsidRPr="00740EF5">
                    <w:rPr>
                      <w:rFonts w:cs="Arial"/>
                    </w:rPr>
                    <w:t>56</w:t>
                  </w:r>
                </w:p>
              </w:tc>
              <w:tc>
                <w:tcPr>
                  <w:tcW w:w="1262" w:type="dxa"/>
                  <w:tcBorders>
                    <w:top w:val="nil"/>
                    <w:left w:val="nil"/>
                    <w:bottom w:val="single" w:sz="4" w:space="0" w:color="auto"/>
                    <w:right w:val="single" w:sz="4" w:space="0" w:color="auto"/>
                  </w:tcBorders>
                  <w:shd w:val="clear" w:color="000000" w:fill="FFFFFF"/>
                  <w:vAlign w:val="center"/>
                  <w:hideMark/>
                </w:tcPr>
                <w:p w14:paraId="1D2350E5" w14:textId="77777777" w:rsidR="00726EAF" w:rsidRPr="00740EF5" w:rsidRDefault="00726EAF" w:rsidP="00726EAF">
                  <w:pPr>
                    <w:spacing w:after="0" w:line="240" w:lineRule="auto"/>
                    <w:jc w:val="both"/>
                    <w:rPr>
                      <w:rFonts w:cs="Arial"/>
                    </w:rPr>
                  </w:pPr>
                  <w:r w:rsidRPr="00740EF5">
                    <w:rPr>
                      <w:rFonts w:cs="Arial"/>
                    </w:rPr>
                    <w:t>$5.229.292</w:t>
                  </w:r>
                </w:p>
              </w:tc>
              <w:tc>
                <w:tcPr>
                  <w:tcW w:w="619" w:type="dxa"/>
                  <w:tcBorders>
                    <w:top w:val="nil"/>
                    <w:left w:val="nil"/>
                    <w:bottom w:val="single" w:sz="4" w:space="0" w:color="auto"/>
                    <w:right w:val="single" w:sz="4" w:space="0" w:color="auto"/>
                  </w:tcBorders>
                  <w:shd w:val="clear" w:color="000000" w:fill="FFFFFF"/>
                  <w:vAlign w:val="center"/>
                  <w:hideMark/>
                </w:tcPr>
                <w:p w14:paraId="6EE322AD" w14:textId="77777777" w:rsidR="00726EAF" w:rsidRPr="00740EF5" w:rsidRDefault="00726EAF" w:rsidP="00726EAF">
                  <w:pPr>
                    <w:spacing w:after="0" w:line="240" w:lineRule="auto"/>
                    <w:jc w:val="both"/>
                    <w:rPr>
                      <w:rFonts w:cs="Arial"/>
                    </w:rPr>
                  </w:pPr>
                  <w:r w:rsidRPr="00740EF5">
                    <w:rPr>
                      <w:rFonts w:cs="Arial"/>
                    </w:rPr>
                    <w:t>81</w:t>
                  </w:r>
                </w:p>
              </w:tc>
              <w:tc>
                <w:tcPr>
                  <w:tcW w:w="1274" w:type="dxa"/>
                  <w:tcBorders>
                    <w:top w:val="nil"/>
                    <w:left w:val="nil"/>
                    <w:bottom w:val="single" w:sz="4" w:space="0" w:color="auto"/>
                    <w:right w:val="single" w:sz="4" w:space="0" w:color="auto"/>
                  </w:tcBorders>
                  <w:shd w:val="clear" w:color="000000" w:fill="FFFFFF"/>
                  <w:vAlign w:val="center"/>
                  <w:hideMark/>
                </w:tcPr>
                <w:p w14:paraId="1AB63D9D" w14:textId="77777777" w:rsidR="00726EAF" w:rsidRPr="00740EF5" w:rsidRDefault="00726EAF" w:rsidP="00726EAF">
                  <w:pPr>
                    <w:spacing w:after="0" w:line="240" w:lineRule="auto"/>
                    <w:jc w:val="both"/>
                    <w:rPr>
                      <w:rFonts w:cs="Arial"/>
                    </w:rPr>
                  </w:pPr>
                  <w:r w:rsidRPr="00740EF5">
                    <w:rPr>
                      <w:rFonts w:cs="Arial"/>
                    </w:rPr>
                    <w:t>$17.968.756</w:t>
                  </w:r>
                </w:p>
              </w:tc>
              <w:tc>
                <w:tcPr>
                  <w:tcW w:w="838" w:type="dxa"/>
                  <w:tcBorders>
                    <w:top w:val="nil"/>
                    <w:left w:val="nil"/>
                    <w:bottom w:val="single" w:sz="4" w:space="0" w:color="auto"/>
                    <w:right w:val="single" w:sz="4" w:space="0" w:color="auto"/>
                  </w:tcBorders>
                  <w:shd w:val="clear" w:color="000000" w:fill="FFFFFF"/>
                  <w:vAlign w:val="center"/>
                  <w:hideMark/>
                </w:tcPr>
                <w:p w14:paraId="5C665FC3" w14:textId="77777777" w:rsidR="00726EAF" w:rsidRPr="00740EF5" w:rsidRDefault="00726EAF" w:rsidP="00726EAF">
                  <w:pPr>
                    <w:spacing w:after="0" w:line="240" w:lineRule="auto"/>
                    <w:jc w:val="both"/>
                    <w:rPr>
                      <w:rFonts w:cs="Arial"/>
                    </w:rPr>
                  </w:pPr>
                  <w:r w:rsidRPr="00740EF5">
                    <w:rPr>
                      <w:rFonts w:cs="Arial"/>
                    </w:rPr>
                    <w:t> </w:t>
                  </w:r>
                </w:p>
              </w:tc>
              <w:tc>
                <w:tcPr>
                  <w:tcW w:w="1125" w:type="dxa"/>
                  <w:tcBorders>
                    <w:top w:val="nil"/>
                    <w:left w:val="nil"/>
                    <w:bottom w:val="single" w:sz="4" w:space="0" w:color="auto"/>
                    <w:right w:val="single" w:sz="4" w:space="0" w:color="auto"/>
                  </w:tcBorders>
                  <w:shd w:val="clear" w:color="000000" w:fill="FFFFFF"/>
                  <w:vAlign w:val="center"/>
                  <w:hideMark/>
                </w:tcPr>
                <w:p w14:paraId="5E74B0BA" w14:textId="77777777" w:rsidR="00726EAF" w:rsidRPr="00740EF5" w:rsidRDefault="00726EAF" w:rsidP="00726EAF">
                  <w:pPr>
                    <w:spacing w:after="0" w:line="240" w:lineRule="auto"/>
                    <w:jc w:val="both"/>
                    <w:rPr>
                      <w:rFonts w:cs="Arial"/>
                    </w:rPr>
                  </w:pPr>
                  <w:r w:rsidRPr="00740EF5">
                    <w:rPr>
                      <w:rFonts w:cs="Arial"/>
                    </w:rPr>
                    <w:t> </w:t>
                  </w:r>
                </w:p>
              </w:tc>
              <w:tc>
                <w:tcPr>
                  <w:tcW w:w="704" w:type="dxa"/>
                  <w:tcBorders>
                    <w:top w:val="nil"/>
                    <w:left w:val="nil"/>
                    <w:bottom w:val="single" w:sz="4" w:space="0" w:color="auto"/>
                    <w:right w:val="single" w:sz="4" w:space="0" w:color="auto"/>
                  </w:tcBorders>
                  <w:shd w:val="clear" w:color="000000" w:fill="FFFFFF"/>
                  <w:vAlign w:val="center"/>
                  <w:hideMark/>
                </w:tcPr>
                <w:p w14:paraId="3DACB732" w14:textId="77777777" w:rsidR="00726EAF" w:rsidRPr="00740EF5" w:rsidRDefault="00726EAF" w:rsidP="00726EAF">
                  <w:pPr>
                    <w:spacing w:after="0" w:line="240" w:lineRule="auto"/>
                    <w:jc w:val="both"/>
                    <w:rPr>
                      <w:rFonts w:cs="Arial"/>
                    </w:rPr>
                  </w:pPr>
                  <w:r w:rsidRPr="00740EF5">
                    <w:rPr>
                      <w:rFonts w:cs="Arial"/>
                    </w:rPr>
                    <w:t>137</w:t>
                  </w:r>
                </w:p>
              </w:tc>
              <w:tc>
                <w:tcPr>
                  <w:tcW w:w="1274" w:type="dxa"/>
                  <w:tcBorders>
                    <w:top w:val="nil"/>
                    <w:left w:val="nil"/>
                    <w:bottom w:val="single" w:sz="4" w:space="0" w:color="auto"/>
                    <w:right w:val="single" w:sz="4" w:space="0" w:color="auto"/>
                  </w:tcBorders>
                  <w:shd w:val="clear" w:color="000000" w:fill="FFFFFF"/>
                  <w:vAlign w:val="center"/>
                  <w:hideMark/>
                </w:tcPr>
                <w:p w14:paraId="25FCDB06" w14:textId="77777777" w:rsidR="00726EAF" w:rsidRPr="00740EF5" w:rsidRDefault="00726EAF" w:rsidP="00726EAF">
                  <w:pPr>
                    <w:spacing w:after="0" w:line="240" w:lineRule="auto"/>
                    <w:jc w:val="both"/>
                    <w:rPr>
                      <w:rFonts w:cs="Arial"/>
                    </w:rPr>
                  </w:pPr>
                  <w:r w:rsidRPr="00740EF5">
                    <w:rPr>
                      <w:rFonts w:cs="Arial"/>
                    </w:rPr>
                    <w:t>$23.198.048</w:t>
                  </w:r>
                </w:p>
              </w:tc>
            </w:tr>
            <w:tr w:rsidR="00726EAF" w:rsidRPr="00740EF5" w14:paraId="56F592E7" w14:textId="77777777" w:rsidTr="00726EAF">
              <w:trPr>
                <w:trHeight w:val="300"/>
              </w:trPr>
              <w:tc>
                <w:tcPr>
                  <w:tcW w:w="1867" w:type="dxa"/>
                  <w:tcBorders>
                    <w:top w:val="nil"/>
                    <w:left w:val="single" w:sz="4" w:space="0" w:color="auto"/>
                    <w:bottom w:val="single" w:sz="4" w:space="0" w:color="auto"/>
                    <w:right w:val="single" w:sz="4" w:space="0" w:color="auto"/>
                  </w:tcBorders>
                  <w:shd w:val="clear" w:color="000000" w:fill="FFFFFF"/>
                  <w:vAlign w:val="center"/>
                  <w:hideMark/>
                </w:tcPr>
                <w:p w14:paraId="5B4B37F5" w14:textId="77777777" w:rsidR="00726EAF" w:rsidRPr="00740EF5" w:rsidRDefault="00726EAF" w:rsidP="00726EAF">
                  <w:pPr>
                    <w:spacing w:after="0" w:line="240" w:lineRule="auto"/>
                    <w:jc w:val="both"/>
                    <w:rPr>
                      <w:rFonts w:cs="Arial"/>
                    </w:rPr>
                  </w:pPr>
                  <w:r w:rsidRPr="00740EF5">
                    <w:rPr>
                      <w:rFonts w:cs="Arial"/>
                    </w:rPr>
                    <w:t>Litoral del San Juan (Chocó)</w:t>
                  </w:r>
                </w:p>
              </w:tc>
              <w:tc>
                <w:tcPr>
                  <w:tcW w:w="558" w:type="dxa"/>
                  <w:tcBorders>
                    <w:top w:val="nil"/>
                    <w:left w:val="nil"/>
                    <w:bottom w:val="single" w:sz="4" w:space="0" w:color="auto"/>
                    <w:right w:val="single" w:sz="4" w:space="0" w:color="auto"/>
                  </w:tcBorders>
                  <w:shd w:val="clear" w:color="000000" w:fill="FFFFFF"/>
                  <w:vAlign w:val="center"/>
                  <w:hideMark/>
                </w:tcPr>
                <w:p w14:paraId="6FAEA850" w14:textId="77777777" w:rsidR="00726EAF" w:rsidRPr="00740EF5" w:rsidRDefault="00726EAF" w:rsidP="00726EAF">
                  <w:pPr>
                    <w:spacing w:after="0" w:line="240" w:lineRule="auto"/>
                    <w:jc w:val="both"/>
                    <w:rPr>
                      <w:rFonts w:cs="Arial"/>
                    </w:rPr>
                  </w:pPr>
                  <w:r w:rsidRPr="00740EF5">
                    <w:rPr>
                      <w:rFonts w:cs="Arial"/>
                    </w:rPr>
                    <w:t>56</w:t>
                  </w:r>
                </w:p>
              </w:tc>
              <w:tc>
                <w:tcPr>
                  <w:tcW w:w="1262" w:type="dxa"/>
                  <w:tcBorders>
                    <w:top w:val="nil"/>
                    <w:left w:val="nil"/>
                    <w:bottom w:val="single" w:sz="4" w:space="0" w:color="auto"/>
                    <w:right w:val="single" w:sz="4" w:space="0" w:color="auto"/>
                  </w:tcBorders>
                  <w:shd w:val="clear" w:color="000000" w:fill="FFFFFF"/>
                  <w:vAlign w:val="center"/>
                  <w:hideMark/>
                </w:tcPr>
                <w:p w14:paraId="1A7BFE00" w14:textId="77777777" w:rsidR="00726EAF" w:rsidRPr="00740EF5" w:rsidRDefault="00726EAF" w:rsidP="00726EAF">
                  <w:pPr>
                    <w:spacing w:after="0" w:line="240" w:lineRule="auto"/>
                    <w:jc w:val="both"/>
                    <w:rPr>
                      <w:rFonts w:cs="Arial"/>
                    </w:rPr>
                  </w:pPr>
                  <w:r w:rsidRPr="00740EF5">
                    <w:rPr>
                      <w:rFonts w:cs="Arial"/>
                    </w:rPr>
                    <w:t>$5.229.292</w:t>
                  </w:r>
                </w:p>
              </w:tc>
              <w:tc>
                <w:tcPr>
                  <w:tcW w:w="619" w:type="dxa"/>
                  <w:tcBorders>
                    <w:top w:val="nil"/>
                    <w:left w:val="nil"/>
                    <w:bottom w:val="single" w:sz="4" w:space="0" w:color="auto"/>
                    <w:right w:val="single" w:sz="4" w:space="0" w:color="auto"/>
                  </w:tcBorders>
                  <w:shd w:val="clear" w:color="000000" w:fill="FFFFFF"/>
                  <w:vAlign w:val="center"/>
                  <w:hideMark/>
                </w:tcPr>
                <w:p w14:paraId="21CC0012" w14:textId="77777777" w:rsidR="00726EAF" w:rsidRPr="00740EF5" w:rsidRDefault="00726EAF" w:rsidP="00726EAF">
                  <w:pPr>
                    <w:spacing w:after="0" w:line="240" w:lineRule="auto"/>
                    <w:jc w:val="both"/>
                    <w:rPr>
                      <w:rFonts w:cs="Arial"/>
                    </w:rPr>
                  </w:pPr>
                  <w:r w:rsidRPr="00740EF5">
                    <w:rPr>
                      <w:rFonts w:cs="Arial"/>
                    </w:rPr>
                    <w:t>81</w:t>
                  </w:r>
                </w:p>
              </w:tc>
              <w:tc>
                <w:tcPr>
                  <w:tcW w:w="1274" w:type="dxa"/>
                  <w:tcBorders>
                    <w:top w:val="nil"/>
                    <w:left w:val="nil"/>
                    <w:bottom w:val="single" w:sz="4" w:space="0" w:color="auto"/>
                    <w:right w:val="single" w:sz="4" w:space="0" w:color="auto"/>
                  </w:tcBorders>
                  <w:shd w:val="clear" w:color="000000" w:fill="FFFFFF"/>
                  <w:vAlign w:val="center"/>
                  <w:hideMark/>
                </w:tcPr>
                <w:p w14:paraId="2A2B839D" w14:textId="77777777" w:rsidR="00726EAF" w:rsidRPr="00740EF5" w:rsidRDefault="00726EAF" w:rsidP="00726EAF">
                  <w:pPr>
                    <w:spacing w:after="0" w:line="240" w:lineRule="auto"/>
                    <w:jc w:val="both"/>
                    <w:rPr>
                      <w:rFonts w:cs="Arial"/>
                    </w:rPr>
                  </w:pPr>
                  <w:r w:rsidRPr="00740EF5">
                    <w:rPr>
                      <w:rFonts w:cs="Arial"/>
                    </w:rPr>
                    <w:t>$17.968.756</w:t>
                  </w:r>
                </w:p>
              </w:tc>
              <w:tc>
                <w:tcPr>
                  <w:tcW w:w="838" w:type="dxa"/>
                  <w:tcBorders>
                    <w:top w:val="nil"/>
                    <w:left w:val="nil"/>
                    <w:bottom w:val="single" w:sz="4" w:space="0" w:color="auto"/>
                    <w:right w:val="single" w:sz="4" w:space="0" w:color="auto"/>
                  </w:tcBorders>
                  <w:shd w:val="clear" w:color="000000" w:fill="FFFFFF"/>
                  <w:vAlign w:val="center"/>
                  <w:hideMark/>
                </w:tcPr>
                <w:p w14:paraId="6264E60A" w14:textId="77777777" w:rsidR="00726EAF" w:rsidRPr="00740EF5" w:rsidRDefault="00726EAF" w:rsidP="00726EAF">
                  <w:pPr>
                    <w:spacing w:after="0" w:line="240" w:lineRule="auto"/>
                    <w:jc w:val="both"/>
                    <w:rPr>
                      <w:rFonts w:cs="Arial"/>
                    </w:rPr>
                  </w:pPr>
                  <w:r w:rsidRPr="00740EF5">
                    <w:rPr>
                      <w:rFonts w:cs="Arial"/>
                    </w:rPr>
                    <w:t>11</w:t>
                  </w:r>
                </w:p>
              </w:tc>
              <w:tc>
                <w:tcPr>
                  <w:tcW w:w="1125" w:type="dxa"/>
                  <w:tcBorders>
                    <w:top w:val="nil"/>
                    <w:left w:val="nil"/>
                    <w:bottom w:val="single" w:sz="4" w:space="0" w:color="auto"/>
                    <w:right w:val="single" w:sz="4" w:space="0" w:color="auto"/>
                  </w:tcBorders>
                  <w:shd w:val="clear" w:color="000000" w:fill="FFFFFF"/>
                  <w:vAlign w:val="center"/>
                  <w:hideMark/>
                </w:tcPr>
                <w:p w14:paraId="53D9FCD3" w14:textId="77777777" w:rsidR="00726EAF" w:rsidRPr="00740EF5" w:rsidRDefault="00726EAF" w:rsidP="00726EAF">
                  <w:pPr>
                    <w:spacing w:after="0" w:line="240" w:lineRule="auto"/>
                    <w:jc w:val="both"/>
                    <w:rPr>
                      <w:rFonts w:cs="Arial"/>
                    </w:rPr>
                  </w:pPr>
                  <w:r w:rsidRPr="00740EF5">
                    <w:rPr>
                      <w:rFonts w:cs="Arial"/>
                    </w:rPr>
                    <w:t xml:space="preserve">$273.296 </w:t>
                  </w:r>
                </w:p>
              </w:tc>
              <w:tc>
                <w:tcPr>
                  <w:tcW w:w="704" w:type="dxa"/>
                  <w:tcBorders>
                    <w:top w:val="nil"/>
                    <w:left w:val="nil"/>
                    <w:bottom w:val="single" w:sz="4" w:space="0" w:color="auto"/>
                    <w:right w:val="single" w:sz="4" w:space="0" w:color="auto"/>
                  </w:tcBorders>
                  <w:shd w:val="clear" w:color="000000" w:fill="FFFFFF"/>
                  <w:vAlign w:val="center"/>
                  <w:hideMark/>
                </w:tcPr>
                <w:p w14:paraId="6CC519C5" w14:textId="77777777" w:rsidR="00726EAF" w:rsidRPr="00740EF5" w:rsidRDefault="00726EAF" w:rsidP="00726EAF">
                  <w:pPr>
                    <w:spacing w:after="0" w:line="240" w:lineRule="auto"/>
                    <w:jc w:val="both"/>
                    <w:rPr>
                      <w:rFonts w:cs="Arial"/>
                    </w:rPr>
                  </w:pPr>
                  <w:r w:rsidRPr="00740EF5">
                    <w:rPr>
                      <w:rFonts w:cs="Arial"/>
                    </w:rPr>
                    <w:t>148</w:t>
                  </w:r>
                </w:p>
              </w:tc>
              <w:tc>
                <w:tcPr>
                  <w:tcW w:w="1274" w:type="dxa"/>
                  <w:tcBorders>
                    <w:top w:val="nil"/>
                    <w:left w:val="nil"/>
                    <w:bottom w:val="single" w:sz="4" w:space="0" w:color="auto"/>
                    <w:right w:val="single" w:sz="4" w:space="0" w:color="auto"/>
                  </w:tcBorders>
                  <w:shd w:val="clear" w:color="000000" w:fill="FFFFFF"/>
                  <w:vAlign w:val="center"/>
                  <w:hideMark/>
                </w:tcPr>
                <w:p w14:paraId="607A82B7" w14:textId="77777777" w:rsidR="00726EAF" w:rsidRPr="00740EF5" w:rsidRDefault="00726EAF" w:rsidP="00726EAF">
                  <w:pPr>
                    <w:spacing w:after="0" w:line="240" w:lineRule="auto"/>
                    <w:jc w:val="both"/>
                    <w:rPr>
                      <w:rFonts w:cs="Arial"/>
                    </w:rPr>
                  </w:pPr>
                  <w:r w:rsidRPr="00740EF5">
                    <w:rPr>
                      <w:rFonts w:cs="Arial"/>
                    </w:rPr>
                    <w:t>$23.471.344</w:t>
                  </w:r>
                </w:p>
              </w:tc>
            </w:tr>
            <w:tr w:rsidR="00726EAF" w:rsidRPr="00740EF5" w14:paraId="5890FBFE" w14:textId="77777777" w:rsidTr="00726EAF">
              <w:trPr>
                <w:trHeight w:val="600"/>
              </w:trPr>
              <w:tc>
                <w:tcPr>
                  <w:tcW w:w="1867" w:type="dxa"/>
                  <w:tcBorders>
                    <w:top w:val="nil"/>
                    <w:left w:val="single" w:sz="4" w:space="0" w:color="auto"/>
                    <w:bottom w:val="single" w:sz="4" w:space="0" w:color="auto"/>
                    <w:right w:val="single" w:sz="4" w:space="0" w:color="auto"/>
                  </w:tcBorders>
                  <w:shd w:val="clear" w:color="000000" w:fill="FFFFFF"/>
                  <w:vAlign w:val="center"/>
                  <w:hideMark/>
                </w:tcPr>
                <w:p w14:paraId="26117B64" w14:textId="77777777" w:rsidR="00726EAF" w:rsidRPr="00740EF5" w:rsidRDefault="00726EAF" w:rsidP="00726EAF">
                  <w:pPr>
                    <w:spacing w:after="0" w:line="240" w:lineRule="auto"/>
                    <w:jc w:val="both"/>
                    <w:rPr>
                      <w:rFonts w:cs="Arial"/>
                    </w:rPr>
                  </w:pPr>
                  <w:r w:rsidRPr="00740EF5">
                    <w:rPr>
                      <w:rFonts w:cs="Arial"/>
                    </w:rPr>
                    <w:t>Leticia (Resguardo Macedonia - Amazonas)</w:t>
                  </w:r>
                </w:p>
              </w:tc>
              <w:tc>
                <w:tcPr>
                  <w:tcW w:w="558" w:type="dxa"/>
                  <w:tcBorders>
                    <w:top w:val="nil"/>
                    <w:left w:val="nil"/>
                    <w:bottom w:val="single" w:sz="4" w:space="0" w:color="auto"/>
                    <w:right w:val="single" w:sz="4" w:space="0" w:color="auto"/>
                  </w:tcBorders>
                  <w:shd w:val="clear" w:color="000000" w:fill="FFFFFF"/>
                  <w:vAlign w:val="center"/>
                  <w:hideMark/>
                </w:tcPr>
                <w:p w14:paraId="07B76C25" w14:textId="77777777" w:rsidR="00726EAF" w:rsidRPr="00740EF5" w:rsidRDefault="00726EAF" w:rsidP="00726EAF">
                  <w:pPr>
                    <w:spacing w:after="0" w:line="240" w:lineRule="auto"/>
                    <w:jc w:val="both"/>
                    <w:rPr>
                      <w:rFonts w:cs="Arial"/>
                    </w:rPr>
                  </w:pPr>
                  <w:r w:rsidRPr="00740EF5">
                    <w:rPr>
                      <w:rFonts w:cs="Arial"/>
                    </w:rPr>
                    <w:t>56</w:t>
                  </w:r>
                </w:p>
              </w:tc>
              <w:tc>
                <w:tcPr>
                  <w:tcW w:w="1262" w:type="dxa"/>
                  <w:tcBorders>
                    <w:top w:val="nil"/>
                    <w:left w:val="nil"/>
                    <w:bottom w:val="single" w:sz="4" w:space="0" w:color="auto"/>
                    <w:right w:val="single" w:sz="4" w:space="0" w:color="auto"/>
                  </w:tcBorders>
                  <w:shd w:val="clear" w:color="000000" w:fill="FFFFFF"/>
                  <w:vAlign w:val="center"/>
                  <w:hideMark/>
                </w:tcPr>
                <w:p w14:paraId="22BC7F7D" w14:textId="77777777" w:rsidR="00726EAF" w:rsidRPr="00740EF5" w:rsidRDefault="00726EAF" w:rsidP="00726EAF">
                  <w:pPr>
                    <w:spacing w:after="0" w:line="240" w:lineRule="auto"/>
                    <w:jc w:val="both"/>
                    <w:rPr>
                      <w:rFonts w:cs="Arial"/>
                    </w:rPr>
                  </w:pPr>
                  <w:r w:rsidRPr="00740EF5">
                    <w:rPr>
                      <w:rFonts w:cs="Arial"/>
                    </w:rPr>
                    <w:t>$5.229.292</w:t>
                  </w:r>
                </w:p>
              </w:tc>
              <w:tc>
                <w:tcPr>
                  <w:tcW w:w="619" w:type="dxa"/>
                  <w:tcBorders>
                    <w:top w:val="nil"/>
                    <w:left w:val="nil"/>
                    <w:bottom w:val="single" w:sz="4" w:space="0" w:color="auto"/>
                    <w:right w:val="single" w:sz="4" w:space="0" w:color="auto"/>
                  </w:tcBorders>
                  <w:shd w:val="clear" w:color="000000" w:fill="FFFFFF"/>
                  <w:vAlign w:val="center"/>
                  <w:hideMark/>
                </w:tcPr>
                <w:p w14:paraId="3473B328" w14:textId="77777777" w:rsidR="00726EAF" w:rsidRPr="00740EF5" w:rsidRDefault="00726EAF" w:rsidP="00726EAF">
                  <w:pPr>
                    <w:spacing w:after="0" w:line="240" w:lineRule="auto"/>
                    <w:jc w:val="both"/>
                    <w:rPr>
                      <w:rFonts w:cs="Arial"/>
                    </w:rPr>
                  </w:pPr>
                  <w:r w:rsidRPr="00740EF5">
                    <w:rPr>
                      <w:rFonts w:cs="Arial"/>
                    </w:rPr>
                    <w:t>81</w:t>
                  </w:r>
                </w:p>
              </w:tc>
              <w:tc>
                <w:tcPr>
                  <w:tcW w:w="1274" w:type="dxa"/>
                  <w:tcBorders>
                    <w:top w:val="nil"/>
                    <w:left w:val="nil"/>
                    <w:bottom w:val="single" w:sz="4" w:space="0" w:color="auto"/>
                    <w:right w:val="single" w:sz="4" w:space="0" w:color="auto"/>
                  </w:tcBorders>
                  <w:shd w:val="clear" w:color="000000" w:fill="FFFFFF"/>
                  <w:vAlign w:val="center"/>
                  <w:hideMark/>
                </w:tcPr>
                <w:p w14:paraId="55ACC9B7" w14:textId="77777777" w:rsidR="00726EAF" w:rsidRPr="00740EF5" w:rsidRDefault="00726EAF" w:rsidP="00726EAF">
                  <w:pPr>
                    <w:spacing w:after="0" w:line="240" w:lineRule="auto"/>
                    <w:jc w:val="both"/>
                    <w:rPr>
                      <w:rFonts w:cs="Arial"/>
                    </w:rPr>
                  </w:pPr>
                  <w:r w:rsidRPr="00740EF5">
                    <w:rPr>
                      <w:rFonts w:cs="Arial"/>
                    </w:rPr>
                    <w:t>$19.872.756</w:t>
                  </w:r>
                </w:p>
              </w:tc>
              <w:tc>
                <w:tcPr>
                  <w:tcW w:w="838" w:type="dxa"/>
                  <w:tcBorders>
                    <w:top w:val="nil"/>
                    <w:left w:val="nil"/>
                    <w:bottom w:val="single" w:sz="4" w:space="0" w:color="auto"/>
                    <w:right w:val="single" w:sz="4" w:space="0" w:color="auto"/>
                  </w:tcBorders>
                  <w:shd w:val="clear" w:color="000000" w:fill="FFFFFF"/>
                  <w:vAlign w:val="center"/>
                  <w:hideMark/>
                </w:tcPr>
                <w:p w14:paraId="60C3568F" w14:textId="77777777" w:rsidR="00726EAF" w:rsidRPr="00740EF5" w:rsidRDefault="00726EAF" w:rsidP="00726EAF">
                  <w:pPr>
                    <w:spacing w:after="0" w:line="240" w:lineRule="auto"/>
                    <w:jc w:val="both"/>
                    <w:rPr>
                      <w:rFonts w:cs="Arial"/>
                    </w:rPr>
                  </w:pPr>
                  <w:r w:rsidRPr="00740EF5">
                    <w:rPr>
                      <w:rFonts w:cs="Arial"/>
                    </w:rPr>
                    <w:t>11</w:t>
                  </w:r>
                </w:p>
              </w:tc>
              <w:tc>
                <w:tcPr>
                  <w:tcW w:w="1125" w:type="dxa"/>
                  <w:tcBorders>
                    <w:top w:val="nil"/>
                    <w:left w:val="nil"/>
                    <w:bottom w:val="single" w:sz="4" w:space="0" w:color="auto"/>
                    <w:right w:val="single" w:sz="4" w:space="0" w:color="auto"/>
                  </w:tcBorders>
                  <w:shd w:val="clear" w:color="000000" w:fill="FFFFFF"/>
                  <w:vAlign w:val="center"/>
                  <w:hideMark/>
                </w:tcPr>
                <w:p w14:paraId="40DC8710" w14:textId="77777777" w:rsidR="00726EAF" w:rsidRPr="00740EF5" w:rsidRDefault="00726EAF" w:rsidP="00726EAF">
                  <w:pPr>
                    <w:spacing w:after="0" w:line="240" w:lineRule="auto"/>
                    <w:jc w:val="both"/>
                    <w:rPr>
                      <w:rFonts w:cs="Arial"/>
                    </w:rPr>
                  </w:pPr>
                  <w:r w:rsidRPr="00740EF5">
                    <w:rPr>
                      <w:rFonts w:cs="Arial"/>
                    </w:rPr>
                    <w:t>$273.296</w:t>
                  </w:r>
                </w:p>
              </w:tc>
              <w:tc>
                <w:tcPr>
                  <w:tcW w:w="704" w:type="dxa"/>
                  <w:tcBorders>
                    <w:top w:val="nil"/>
                    <w:left w:val="nil"/>
                    <w:bottom w:val="single" w:sz="4" w:space="0" w:color="auto"/>
                    <w:right w:val="single" w:sz="4" w:space="0" w:color="auto"/>
                  </w:tcBorders>
                  <w:shd w:val="clear" w:color="000000" w:fill="FFFFFF"/>
                  <w:vAlign w:val="center"/>
                  <w:hideMark/>
                </w:tcPr>
                <w:p w14:paraId="673645DB" w14:textId="77777777" w:rsidR="00726EAF" w:rsidRPr="00740EF5" w:rsidRDefault="00726EAF" w:rsidP="00726EAF">
                  <w:pPr>
                    <w:spacing w:after="0" w:line="240" w:lineRule="auto"/>
                    <w:jc w:val="both"/>
                    <w:rPr>
                      <w:rFonts w:cs="Arial"/>
                    </w:rPr>
                  </w:pPr>
                  <w:r w:rsidRPr="00740EF5">
                    <w:rPr>
                      <w:rFonts w:cs="Arial"/>
                    </w:rPr>
                    <w:t>148</w:t>
                  </w:r>
                </w:p>
              </w:tc>
              <w:tc>
                <w:tcPr>
                  <w:tcW w:w="1274" w:type="dxa"/>
                  <w:tcBorders>
                    <w:top w:val="nil"/>
                    <w:left w:val="nil"/>
                    <w:bottom w:val="single" w:sz="4" w:space="0" w:color="auto"/>
                    <w:right w:val="single" w:sz="4" w:space="0" w:color="auto"/>
                  </w:tcBorders>
                  <w:shd w:val="clear" w:color="000000" w:fill="FFFFFF"/>
                  <w:vAlign w:val="center"/>
                  <w:hideMark/>
                </w:tcPr>
                <w:p w14:paraId="2822C29E" w14:textId="77777777" w:rsidR="00726EAF" w:rsidRPr="00740EF5" w:rsidRDefault="00726EAF" w:rsidP="00726EAF">
                  <w:pPr>
                    <w:spacing w:after="0" w:line="240" w:lineRule="auto"/>
                    <w:jc w:val="both"/>
                    <w:rPr>
                      <w:rFonts w:cs="Arial"/>
                    </w:rPr>
                  </w:pPr>
                  <w:r w:rsidRPr="00740EF5">
                    <w:rPr>
                      <w:rFonts w:cs="Arial"/>
                    </w:rPr>
                    <w:t>$25.375.344</w:t>
                  </w:r>
                </w:p>
              </w:tc>
            </w:tr>
            <w:tr w:rsidR="00726EAF" w:rsidRPr="00740EF5" w14:paraId="73775D6C" w14:textId="77777777" w:rsidTr="00726EAF">
              <w:trPr>
                <w:trHeight w:val="300"/>
              </w:trPr>
              <w:tc>
                <w:tcPr>
                  <w:tcW w:w="1867" w:type="dxa"/>
                  <w:tcBorders>
                    <w:top w:val="nil"/>
                    <w:left w:val="single" w:sz="4" w:space="0" w:color="auto"/>
                    <w:bottom w:val="single" w:sz="4" w:space="0" w:color="auto"/>
                    <w:right w:val="single" w:sz="4" w:space="0" w:color="auto"/>
                  </w:tcBorders>
                  <w:shd w:val="clear" w:color="000000" w:fill="FFFFFF"/>
                  <w:vAlign w:val="center"/>
                  <w:hideMark/>
                </w:tcPr>
                <w:p w14:paraId="4D201BE2" w14:textId="77777777" w:rsidR="00726EAF" w:rsidRPr="00740EF5" w:rsidRDefault="00726EAF" w:rsidP="00726EAF">
                  <w:pPr>
                    <w:spacing w:after="0" w:line="240" w:lineRule="auto"/>
                    <w:jc w:val="both"/>
                    <w:rPr>
                      <w:rFonts w:cs="Arial"/>
                    </w:rPr>
                  </w:pPr>
                  <w:r w:rsidRPr="00740EF5">
                    <w:rPr>
                      <w:rFonts w:cs="Arial"/>
                    </w:rPr>
                    <w:t>Total</w:t>
                  </w:r>
                </w:p>
              </w:tc>
              <w:tc>
                <w:tcPr>
                  <w:tcW w:w="558" w:type="dxa"/>
                  <w:tcBorders>
                    <w:top w:val="nil"/>
                    <w:left w:val="nil"/>
                    <w:bottom w:val="single" w:sz="4" w:space="0" w:color="auto"/>
                    <w:right w:val="single" w:sz="4" w:space="0" w:color="auto"/>
                  </w:tcBorders>
                  <w:shd w:val="clear" w:color="000000" w:fill="FFFFFF"/>
                  <w:vAlign w:val="center"/>
                  <w:hideMark/>
                </w:tcPr>
                <w:p w14:paraId="63DA9A6C" w14:textId="77777777" w:rsidR="00726EAF" w:rsidRPr="00740EF5" w:rsidRDefault="00726EAF" w:rsidP="00726EAF">
                  <w:pPr>
                    <w:spacing w:after="0" w:line="240" w:lineRule="auto"/>
                    <w:jc w:val="both"/>
                    <w:rPr>
                      <w:rFonts w:cs="Arial"/>
                    </w:rPr>
                  </w:pPr>
                  <w:r w:rsidRPr="00740EF5">
                    <w:rPr>
                      <w:rFonts w:cs="Arial"/>
                    </w:rPr>
                    <w:t>234</w:t>
                  </w:r>
                </w:p>
              </w:tc>
              <w:tc>
                <w:tcPr>
                  <w:tcW w:w="1262" w:type="dxa"/>
                  <w:tcBorders>
                    <w:top w:val="nil"/>
                    <w:left w:val="nil"/>
                    <w:bottom w:val="single" w:sz="4" w:space="0" w:color="auto"/>
                    <w:right w:val="single" w:sz="4" w:space="0" w:color="auto"/>
                  </w:tcBorders>
                  <w:shd w:val="clear" w:color="000000" w:fill="FFFFFF"/>
                  <w:vAlign w:val="center"/>
                  <w:hideMark/>
                </w:tcPr>
                <w:p w14:paraId="5462FB99" w14:textId="77777777" w:rsidR="00726EAF" w:rsidRPr="00740EF5" w:rsidRDefault="00726EAF" w:rsidP="00726EAF">
                  <w:pPr>
                    <w:spacing w:after="0" w:line="240" w:lineRule="auto"/>
                    <w:jc w:val="both"/>
                    <w:rPr>
                      <w:rFonts w:cs="Arial"/>
                    </w:rPr>
                  </w:pPr>
                  <w:r w:rsidRPr="00740EF5">
                    <w:rPr>
                      <w:rFonts w:cs="Arial"/>
                    </w:rPr>
                    <w:t>$21.701.720</w:t>
                  </w:r>
                </w:p>
              </w:tc>
              <w:tc>
                <w:tcPr>
                  <w:tcW w:w="619" w:type="dxa"/>
                  <w:tcBorders>
                    <w:top w:val="nil"/>
                    <w:left w:val="nil"/>
                    <w:bottom w:val="single" w:sz="4" w:space="0" w:color="auto"/>
                    <w:right w:val="single" w:sz="4" w:space="0" w:color="auto"/>
                  </w:tcBorders>
                  <w:shd w:val="clear" w:color="000000" w:fill="FFFFFF"/>
                  <w:vAlign w:val="center"/>
                  <w:hideMark/>
                </w:tcPr>
                <w:p w14:paraId="745AF8AB" w14:textId="77777777" w:rsidR="00726EAF" w:rsidRPr="00740EF5" w:rsidRDefault="00726EAF" w:rsidP="00726EAF">
                  <w:pPr>
                    <w:spacing w:after="0" w:line="240" w:lineRule="auto"/>
                    <w:jc w:val="both"/>
                    <w:rPr>
                      <w:rFonts w:cs="Arial"/>
                    </w:rPr>
                  </w:pPr>
                  <w:r w:rsidRPr="00740EF5">
                    <w:rPr>
                      <w:rFonts w:cs="Arial"/>
                    </w:rPr>
                    <w:t>259</w:t>
                  </w:r>
                </w:p>
              </w:tc>
              <w:tc>
                <w:tcPr>
                  <w:tcW w:w="1274" w:type="dxa"/>
                  <w:tcBorders>
                    <w:top w:val="nil"/>
                    <w:left w:val="nil"/>
                    <w:bottom w:val="single" w:sz="4" w:space="0" w:color="auto"/>
                    <w:right w:val="single" w:sz="4" w:space="0" w:color="auto"/>
                  </w:tcBorders>
                  <w:shd w:val="clear" w:color="000000" w:fill="FFFFFF"/>
                  <w:vAlign w:val="center"/>
                  <w:hideMark/>
                </w:tcPr>
                <w:p w14:paraId="61029B06" w14:textId="77777777" w:rsidR="00726EAF" w:rsidRPr="00740EF5" w:rsidRDefault="00726EAF" w:rsidP="00726EAF">
                  <w:pPr>
                    <w:spacing w:after="0" w:line="240" w:lineRule="auto"/>
                    <w:jc w:val="both"/>
                    <w:rPr>
                      <w:rFonts w:cs="Arial"/>
                    </w:rPr>
                  </w:pPr>
                  <w:r w:rsidRPr="00740EF5">
                    <w:rPr>
                      <w:rFonts w:cs="Arial"/>
                    </w:rPr>
                    <w:t>$62.289.580</w:t>
                  </w:r>
                </w:p>
              </w:tc>
              <w:tc>
                <w:tcPr>
                  <w:tcW w:w="838" w:type="dxa"/>
                  <w:tcBorders>
                    <w:top w:val="nil"/>
                    <w:left w:val="nil"/>
                    <w:bottom w:val="single" w:sz="4" w:space="0" w:color="auto"/>
                    <w:right w:val="single" w:sz="4" w:space="0" w:color="auto"/>
                  </w:tcBorders>
                  <w:shd w:val="clear" w:color="000000" w:fill="FFFFFF"/>
                  <w:vAlign w:val="center"/>
                  <w:hideMark/>
                </w:tcPr>
                <w:p w14:paraId="3C022C64" w14:textId="77777777" w:rsidR="00726EAF" w:rsidRPr="00740EF5" w:rsidRDefault="00726EAF" w:rsidP="00726EAF">
                  <w:pPr>
                    <w:spacing w:after="0" w:line="240" w:lineRule="auto"/>
                    <w:jc w:val="both"/>
                    <w:rPr>
                      <w:rFonts w:cs="Arial"/>
                    </w:rPr>
                  </w:pPr>
                  <w:r w:rsidRPr="00740EF5">
                    <w:rPr>
                      <w:rFonts w:cs="Arial"/>
                    </w:rPr>
                    <w:t>22</w:t>
                  </w:r>
                </w:p>
              </w:tc>
              <w:tc>
                <w:tcPr>
                  <w:tcW w:w="1125" w:type="dxa"/>
                  <w:tcBorders>
                    <w:top w:val="nil"/>
                    <w:left w:val="nil"/>
                    <w:bottom w:val="single" w:sz="4" w:space="0" w:color="auto"/>
                    <w:right w:val="single" w:sz="4" w:space="0" w:color="auto"/>
                  </w:tcBorders>
                  <w:shd w:val="clear" w:color="000000" w:fill="FFFFFF"/>
                  <w:vAlign w:val="center"/>
                  <w:hideMark/>
                </w:tcPr>
                <w:p w14:paraId="3A6DD1CB" w14:textId="77777777" w:rsidR="00726EAF" w:rsidRPr="00740EF5" w:rsidRDefault="00726EAF" w:rsidP="00726EAF">
                  <w:pPr>
                    <w:spacing w:after="0" w:line="240" w:lineRule="auto"/>
                    <w:jc w:val="both"/>
                    <w:rPr>
                      <w:rFonts w:cs="Arial"/>
                    </w:rPr>
                  </w:pPr>
                  <w:r w:rsidRPr="00740EF5">
                    <w:rPr>
                      <w:rFonts w:cs="Arial"/>
                    </w:rPr>
                    <w:t>$546.592</w:t>
                  </w:r>
                </w:p>
              </w:tc>
              <w:tc>
                <w:tcPr>
                  <w:tcW w:w="704" w:type="dxa"/>
                  <w:tcBorders>
                    <w:top w:val="nil"/>
                    <w:left w:val="nil"/>
                    <w:bottom w:val="single" w:sz="4" w:space="0" w:color="auto"/>
                    <w:right w:val="single" w:sz="4" w:space="0" w:color="auto"/>
                  </w:tcBorders>
                  <w:shd w:val="clear" w:color="000000" w:fill="FFFFFF"/>
                  <w:vAlign w:val="center"/>
                  <w:hideMark/>
                </w:tcPr>
                <w:p w14:paraId="22162DF1" w14:textId="77777777" w:rsidR="00726EAF" w:rsidRPr="00740EF5" w:rsidRDefault="00726EAF" w:rsidP="00726EAF">
                  <w:pPr>
                    <w:spacing w:after="0" w:line="240" w:lineRule="auto"/>
                    <w:jc w:val="both"/>
                    <w:rPr>
                      <w:rFonts w:cs="Arial"/>
                    </w:rPr>
                  </w:pPr>
                  <w:r w:rsidRPr="00740EF5">
                    <w:rPr>
                      <w:rFonts w:cs="Arial"/>
                    </w:rPr>
                    <w:t>515</w:t>
                  </w:r>
                </w:p>
              </w:tc>
              <w:tc>
                <w:tcPr>
                  <w:tcW w:w="1274" w:type="dxa"/>
                  <w:tcBorders>
                    <w:top w:val="nil"/>
                    <w:left w:val="nil"/>
                    <w:bottom w:val="single" w:sz="4" w:space="0" w:color="auto"/>
                    <w:right w:val="single" w:sz="4" w:space="0" w:color="auto"/>
                  </w:tcBorders>
                  <w:shd w:val="clear" w:color="000000" w:fill="FFFFFF"/>
                  <w:vAlign w:val="center"/>
                  <w:hideMark/>
                </w:tcPr>
                <w:p w14:paraId="47ED3E2F" w14:textId="77777777" w:rsidR="00726EAF" w:rsidRPr="00740EF5" w:rsidRDefault="00726EAF" w:rsidP="00726EAF">
                  <w:pPr>
                    <w:spacing w:after="0" w:line="240" w:lineRule="auto"/>
                    <w:jc w:val="both"/>
                    <w:rPr>
                      <w:rFonts w:cs="Arial"/>
                    </w:rPr>
                  </w:pPr>
                  <w:r w:rsidRPr="00740EF5">
                    <w:rPr>
                      <w:rFonts w:cs="Arial"/>
                    </w:rPr>
                    <w:t>$84.537.892</w:t>
                  </w:r>
                </w:p>
              </w:tc>
            </w:tr>
          </w:tbl>
          <w:p w14:paraId="4547FBF5" w14:textId="77777777" w:rsidR="00726EAF" w:rsidRPr="00740EF5" w:rsidRDefault="00726EAF" w:rsidP="00726EAF">
            <w:pPr>
              <w:jc w:val="both"/>
              <w:rPr>
                <w:rFonts w:cs="Arial"/>
              </w:rPr>
            </w:pPr>
          </w:p>
          <w:p w14:paraId="7599CC6E" w14:textId="77777777" w:rsidR="00726EAF" w:rsidRPr="00406E64" w:rsidRDefault="00B75850" w:rsidP="00726EAF">
            <w:pPr>
              <w:ind w:left="426" w:hanging="426"/>
              <w:jc w:val="both"/>
              <w:rPr>
                <w:rFonts w:cs="Arial"/>
                <w:b/>
              </w:rPr>
            </w:pPr>
            <w:r w:rsidRPr="00406E64">
              <w:rPr>
                <w:rFonts w:cs="Arial"/>
                <w:b/>
              </w:rPr>
              <w:t>6.2</w:t>
            </w:r>
            <w:r w:rsidR="00726EAF" w:rsidRPr="00406E64">
              <w:rPr>
                <w:rFonts w:cs="Arial"/>
                <w:b/>
              </w:rPr>
              <w:tab/>
              <w:t>Dotación Proyectos Entregados – Modalidad Institucional</w:t>
            </w:r>
          </w:p>
          <w:p w14:paraId="28447D6A" w14:textId="77777777" w:rsidR="00726EAF" w:rsidRPr="00740EF5" w:rsidRDefault="00726EAF" w:rsidP="00726EAF">
            <w:pPr>
              <w:jc w:val="both"/>
              <w:rPr>
                <w:rFonts w:cs="Arial"/>
              </w:rPr>
            </w:pPr>
            <w:r w:rsidRPr="00740EF5">
              <w:rPr>
                <w:rFonts w:cs="Arial"/>
              </w:rPr>
              <w:t xml:space="preserve">Doris Patricia Barón informa </w:t>
            </w:r>
            <w:proofErr w:type="gramStart"/>
            <w:r w:rsidRPr="00740EF5">
              <w:rPr>
                <w:rFonts w:cs="Arial"/>
              </w:rPr>
              <w:t>que  se</w:t>
            </w:r>
            <w:proofErr w:type="gramEnd"/>
            <w:r w:rsidRPr="00740EF5">
              <w:rPr>
                <w:rFonts w:cs="Arial"/>
              </w:rPr>
              <w:t xml:space="preserve"> entregaron 4455 elementos de dotación por valor $277.865.697 correspondientes a los grupos de Mobiliario 720 unidades, Material Pedagógico 1541 unidades, Grandes Superficies 361 unidades, Recursos para la Emergencia 64 unidades y Lencería 1763 unidades en los proyectos, modalidad institucional, de los municipios de:</w:t>
            </w:r>
          </w:p>
          <w:p w14:paraId="668C233F" w14:textId="77777777" w:rsidR="00726EAF" w:rsidRPr="00740EF5" w:rsidRDefault="00726EAF" w:rsidP="00726EAF">
            <w:pPr>
              <w:jc w:val="both"/>
              <w:rPr>
                <w:rFonts w:cs="Arial"/>
              </w:rPr>
            </w:pPr>
          </w:p>
          <w:tbl>
            <w:tblPr>
              <w:tblW w:w="9096" w:type="dxa"/>
              <w:tblCellMar>
                <w:left w:w="70" w:type="dxa"/>
                <w:right w:w="70" w:type="dxa"/>
              </w:tblCellMar>
              <w:tblLook w:val="0600" w:firstRow="0" w:lastRow="0" w:firstColumn="0" w:lastColumn="0" w:noHBand="1" w:noVBand="1"/>
            </w:tblPr>
            <w:tblGrid>
              <w:gridCol w:w="2434"/>
              <w:gridCol w:w="1417"/>
              <w:gridCol w:w="2127"/>
              <w:gridCol w:w="1275"/>
              <w:gridCol w:w="1843"/>
            </w:tblGrid>
            <w:tr w:rsidR="00726EAF" w:rsidRPr="00740EF5" w14:paraId="31CE0D07" w14:textId="77777777" w:rsidTr="00726EAF">
              <w:trPr>
                <w:trHeight w:val="386"/>
              </w:trPr>
              <w:tc>
                <w:tcPr>
                  <w:tcW w:w="2434" w:type="dxa"/>
                  <w:vMerge w:val="restart"/>
                  <w:tcBorders>
                    <w:top w:val="single" w:sz="4" w:space="0" w:color="auto"/>
                    <w:left w:val="single" w:sz="4" w:space="0" w:color="auto"/>
                    <w:bottom w:val="single" w:sz="4" w:space="0" w:color="auto"/>
                    <w:right w:val="single" w:sz="4" w:space="0" w:color="auto"/>
                  </w:tcBorders>
                  <w:shd w:val="clear" w:color="000000" w:fill="FAFCFF"/>
                  <w:vAlign w:val="center"/>
                  <w:hideMark/>
                </w:tcPr>
                <w:p w14:paraId="29311CA0" w14:textId="77777777" w:rsidR="00726EAF" w:rsidRPr="00740EF5" w:rsidRDefault="00726EAF" w:rsidP="00726EAF">
                  <w:pPr>
                    <w:spacing w:after="0" w:line="240" w:lineRule="auto"/>
                    <w:jc w:val="both"/>
                    <w:rPr>
                      <w:rFonts w:cs="Arial"/>
                    </w:rPr>
                  </w:pPr>
                  <w:r w:rsidRPr="00740EF5">
                    <w:rPr>
                      <w:rFonts w:cs="Arial"/>
                    </w:rPr>
                    <w:t>Municipio</w:t>
                  </w:r>
                </w:p>
              </w:tc>
              <w:tc>
                <w:tcPr>
                  <w:tcW w:w="3544" w:type="dxa"/>
                  <w:gridSpan w:val="2"/>
                  <w:tcBorders>
                    <w:top w:val="single" w:sz="4" w:space="0" w:color="auto"/>
                    <w:left w:val="nil"/>
                    <w:bottom w:val="single" w:sz="4" w:space="0" w:color="auto"/>
                    <w:right w:val="single" w:sz="4" w:space="0" w:color="auto"/>
                  </w:tcBorders>
                  <w:shd w:val="clear" w:color="auto" w:fill="auto"/>
                  <w:noWrap/>
                  <w:vAlign w:val="center"/>
                  <w:hideMark/>
                </w:tcPr>
                <w:p w14:paraId="5C23FFD0" w14:textId="77777777" w:rsidR="00726EAF" w:rsidRPr="00740EF5" w:rsidRDefault="00726EAF" w:rsidP="00726EAF">
                  <w:pPr>
                    <w:spacing w:after="0" w:line="240" w:lineRule="auto"/>
                    <w:jc w:val="center"/>
                    <w:rPr>
                      <w:rFonts w:cs="Arial"/>
                    </w:rPr>
                  </w:pPr>
                  <w:r w:rsidRPr="00740EF5">
                    <w:rPr>
                      <w:rFonts w:cs="Arial"/>
                    </w:rPr>
                    <w:t>Elementos Entregados x DAPRE</w:t>
                  </w:r>
                </w:p>
              </w:tc>
              <w:tc>
                <w:tcPr>
                  <w:tcW w:w="3118" w:type="dxa"/>
                  <w:gridSpan w:val="2"/>
                  <w:tcBorders>
                    <w:top w:val="single" w:sz="4" w:space="0" w:color="auto"/>
                    <w:left w:val="nil"/>
                    <w:bottom w:val="single" w:sz="4" w:space="0" w:color="auto"/>
                    <w:right w:val="single" w:sz="4" w:space="0" w:color="auto"/>
                  </w:tcBorders>
                  <w:shd w:val="clear" w:color="000000" w:fill="FAFCFF"/>
                  <w:vAlign w:val="center"/>
                  <w:hideMark/>
                </w:tcPr>
                <w:p w14:paraId="6C19B8A9" w14:textId="77777777" w:rsidR="00726EAF" w:rsidRPr="00740EF5" w:rsidRDefault="00726EAF" w:rsidP="00726EAF">
                  <w:pPr>
                    <w:spacing w:after="0" w:line="240" w:lineRule="auto"/>
                    <w:jc w:val="center"/>
                    <w:rPr>
                      <w:rFonts w:cs="Arial"/>
                    </w:rPr>
                  </w:pPr>
                  <w:r w:rsidRPr="00740EF5">
                    <w:rPr>
                      <w:rFonts w:cs="Arial"/>
                    </w:rPr>
                    <w:t>Elementos Entregados x ICBF</w:t>
                  </w:r>
                </w:p>
              </w:tc>
            </w:tr>
            <w:tr w:rsidR="00726EAF" w:rsidRPr="00740EF5" w14:paraId="2C7907F8" w14:textId="77777777" w:rsidTr="00726EAF">
              <w:trPr>
                <w:trHeight w:val="315"/>
              </w:trPr>
              <w:tc>
                <w:tcPr>
                  <w:tcW w:w="2434" w:type="dxa"/>
                  <w:vMerge/>
                  <w:tcBorders>
                    <w:top w:val="single" w:sz="4" w:space="0" w:color="auto"/>
                    <w:left w:val="single" w:sz="4" w:space="0" w:color="auto"/>
                    <w:bottom w:val="single" w:sz="4" w:space="0" w:color="auto"/>
                    <w:right w:val="single" w:sz="4" w:space="0" w:color="auto"/>
                  </w:tcBorders>
                  <w:vAlign w:val="center"/>
                  <w:hideMark/>
                </w:tcPr>
                <w:p w14:paraId="48D69318" w14:textId="77777777" w:rsidR="00726EAF" w:rsidRPr="00740EF5" w:rsidRDefault="00726EAF" w:rsidP="00726EAF">
                  <w:pPr>
                    <w:spacing w:after="0" w:line="240" w:lineRule="auto"/>
                    <w:jc w:val="both"/>
                    <w:rPr>
                      <w:rFonts w:cs="Arial"/>
                    </w:rPr>
                  </w:pPr>
                </w:p>
              </w:tc>
              <w:tc>
                <w:tcPr>
                  <w:tcW w:w="1417" w:type="dxa"/>
                  <w:tcBorders>
                    <w:top w:val="nil"/>
                    <w:left w:val="nil"/>
                    <w:bottom w:val="single" w:sz="4" w:space="0" w:color="auto"/>
                    <w:right w:val="single" w:sz="4" w:space="0" w:color="auto"/>
                  </w:tcBorders>
                  <w:shd w:val="clear" w:color="000000" w:fill="FFFFFF"/>
                  <w:vAlign w:val="center"/>
                  <w:hideMark/>
                </w:tcPr>
                <w:p w14:paraId="6AD5D97B" w14:textId="77777777" w:rsidR="00726EAF" w:rsidRPr="00740EF5" w:rsidRDefault="00726EAF" w:rsidP="00726EAF">
                  <w:pPr>
                    <w:spacing w:after="0" w:line="240" w:lineRule="auto"/>
                    <w:jc w:val="center"/>
                    <w:rPr>
                      <w:rFonts w:cs="Arial"/>
                    </w:rPr>
                  </w:pPr>
                  <w:r w:rsidRPr="00740EF5">
                    <w:rPr>
                      <w:rFonts w:cs="Arial"/>
                    </w:rPr>
                    <w:t>Cantidad</w:t>
                  </w:r>
                </w:p>
              </w:tc>
              <w:tc>
                <w:tcPr>
                  <w:tcW w:w="2127" w:type="dxa"/>
                  <w:tcBorders>
                    <w:top w:val="nil"/>
                    <w:left w:val="nil"/>
                    <w:bottom w:val="single" w:sz="4" w:space="0" w:color="auto"/>
                    <w:right w:val="single" w:sz="4" w:space="0" w:color="auto"/>
                  </w:tcBorders>
                  <w:shd w:val="clear" w:color="000000" w:fill="FFFFFF"/>
                  <w:vAlign w:val="center"/>
                  <w:hideMark/>
                </w:tcPr>
                <w:p w14:paraId="290534C1" w14:textId="77777777" w:rsidR="00726EAF" w:rsidRPr="00740EF5" w:rsidRDefault="00726EAF" w:rsidP="00726EAF">
                  <w:pPr>
                    <w:spacing w:after="0" w:line="240" w:lineRule="auto"/>
                    <w:jc w:val="center"/>
                    <w:rPr>
                      <w:rFonts w:cs="Arial"/>
                    </w:rPr>
                  </w:pPr>
                  <w:r w:rsidRPr="00740EF5">
                    <w:rPr>
                      <w:rFonts w:cs="Arial"/>
                    </w:rPr>
                    <w:t>Valor</w:t>
                  </w:r>
                </w:p>
              </w:tc>
              <w:tc>
                <w:tcPr>
                  <w:tcW w:w="1275" w:type="dxa"/>
                  <w:tcBorders>
                    <w:top w:val="nil"/>
                    <w:left w:val="nil"/>
                    <w:bottom w:val="single" w:sz="4" w:space="0" w:color="auto"/>
                    <w:right w:val="single" w:sz="4" w:space="0" w:color="auto"/>
                  </w:tcBorders>
                  <w:shd w:val="clear" w:color="000000" w:fill="FFFFFF"/>
                  <w:vAlign w:val="center"/>
                  <w:hideMark/>
                </w:tcPr>
                <w:p w14:paraId="47C58756" w14:textId="77777777" w:rsidR="00726EAF" w:rsidRPr="00740EF5" w:rsidRDefault="00726EAF" w:rsidP="00726EAF">
                  <w:pPr>
                    <w:spacing w:after="0" w:line="240" w:lineRule="auto"/>
                    <w:jc w:val="center"/>
                    <w:rPr>
                      <w:rFonts w:cs="Arial"/>
                    </w:rPr>
                  </w:pPr>
                  <w:r w:rsidRPr="00740EF5">
                    <w:rPr>
                      <w:rFonts w:cs="Arial"/>
                    </w:rPr>
                    <w:t>Cantidad</w:t>
                  </w:r>
                </w:p>
              </w:tc>
              <w:tc>
                <w:tcPr>
                  <w:tcW w:w="1843" w:type="dxa"/>
                  <w:tcBorders>
                    <w:top w:val="nil"/>
                    <w:left w:val="nil"/>
                    <w:bottom w:val="single" w:sz="4" w:space="0" w:color="auto"/>
                    <w:right w:val="single" w:sz="4" w:space="0" w:color="auto"/>
                  </w:tcBorders>
                  <w:shd w:val="clear" w:color="000000" w:fill="FFFFFF"/>
                  <w:vAlign w:val="center"/>
                  <w:hideMark/>
                </w:tcPr>
                <w:p w14:paraId="7FE5C30F" w14:textId="77777777" w:rsidR="00726EAF" w:rsidRPr="00740EF5" w:rsidRDefault="00726EAF" w:rsidP="00726EAF">
                  <w:pPr>
                    <w:spacing w:after="0" w:line="240" w:lineRule="auto"/>
                    <w:jc w:val="center"/>
                    <w:rPr>
                      <w:rFonts w:cs="Arial"/>
                    </w:rPr>
                  </w:pPr>
                  <w:r w:rsidRPr="00740EF5">
                    <w:rPr>
                      <w:rFonts w:cs="Arial"/>
                    </w:rPr>
                    <w:t>Valor</w:t>
                  </w:r>
                </w:p>
              </w:tc>
            </w:tr>
            <w:tr w:rsidR="00726EAF" w:rsidRPr="00740EF5" w14:paraId="4B541330" w14:textId="77777777" w:rsidTr="00726EAF">
              <w:trPr>
                <w:trHeight w:val="315"/>
              </w:trPr>
              <w:tc>
                <w:tcPr>
                  <w:tcW w:w="2434" w:type="dxa"/>
                  <w:tcBorders>
                    <w:top w:val="nil"/>
                    <w:left w:val="single" w:sz="4" w:space="0" w:color="auto"/>
                    <w:bottom w:val="single" w:sz="4" w:space="0" w:color="auto"/>
                    <w:right w:val="single" w:sz="4" w:space="0" w:color="auto"/>
                  </w:tcBorders>
                  <w:shd w:val="clear" w:color="000000" w:fill="FAFCFF"/>
                  <w:vAlign w:val="center"/>
                  <w:hideMark/>
                </w:tcPr>
                <w:p w14:paraId="3A336FC3" w14:textId="77777777" w:rsidR="00726EAF" w:rsidRPr="00740EF5" w:rsidRDefault="00726EAF" w:rsidP="00726EAF">
                  <w:pPr>
                    <w:spacing w:after="0" w:line="240" w:lineRule="auto"/>
                    <w:jc w:val="both"/>
                    <w:rPr>
                      <w:rFonts w:cs="Arial"/>
                    </w:rPr>
                  </w:pPr>
                  <w:r w:rsidRPr="00740EF5">
                    <w:rPr>
                      <w:rFonts w:cs="Arial"/>
                    </w:rPr>
                    <w:t>Apartadó (Antioquia)</w:t>
                  </w:r>
                </w:p>
              </w:tc>
              <w:tc>
                <w:tcPr>
                  <w:tcW w:w="1417" w:type="dxa"/>
                  <w:tcBorders>
                    <w:top w:val="nil"/>
                    <w:left w:val="nil"/>
                    <w:bottom w:val="single" w:sz="4" w:space="0" w:color="auto"/>
                    <w:right w:val="single" w:sz="4" w:space="0" w:color="auto"/>
                  </w:tcBorders>
                  <w:shd w:val="clear" w:color="000000" w:fill="FFFFFF"/>
                  <w:vAlign w:val="center"/>
                  <w:hideMark/>
                </w:tcPr>
                <w:p w14:paraId="62536E4B" w14:textId="77777777" w:rsidR="00726EAF" w:rsidRPr="00740EF5" w:rsidRDefault="00726EAF" w:rsidP="00726EAF">
                  <w:pPr>
                    <w:spacing w:after="0" w:line="240" w:lineRule="auto"/>
                    <w:jc w:val="center"/>
                    <w:rPr>
                      <w:rFonts w:cs="Arial"/>
                    </w:rPr>
                  </w:pPr>
                  <w:r w:rsidRPr="00740EF5">
                    <w:rPr>
                      <w:rFonts w:cs="Arial"/>
                    </w:rPr>
                    <w:t>2098</w:t>
                  </w:r>
                </w:p>
              </w:tc>
              <w:tc>
                <w:tcPr>
                  <w:tcW w:w="2127" w:type="dxa"/>
                  <w:tcBorders>
                    <w:top w:val="nil"/>
                    <w:left w:val="nil"/>
                    <w:bottom w:val="single" w:sz="4" w:space="0" w:color="auto"/>
                    <w:right w:val="single" w:sz="4" w:space="0" w:color="auto"/>
                  </w:tcBorders>
                  <w:shd w:val="clear" w:color="000000" w:fill="FFFFFF"/>
                  <w:vAlign w:val="center"/>
                  <w:hideMark/>
                </w:tcPr>
                <w:p w14:paraId="35BB2703" w14:textId="77777777" w:rsidR="00726EAF" w:rsidRPr="00740EF5" w:rsidRDefault="00726EAF" w:rsidP="00726EAF">
                  <w:pPr>
                    <w:spacing w:after="0" w:line="240" w:lineRule="auto"/>
                    <w:jc w:val="right"/>
                    <w:rPr>
                      <w:rFonts w:cs="Arial"/>
                    </w:rPr>
                  </w:pPr>
                  <w:r w:rsidRPr="00740EF5">
                    <w:rPr>
                      <w:rFonts w:cs="Arial"/>
                    </w:rPr>
                    <w:t xml:space="preserve">$123.072.863 </w:t>
                  </w:r>
                </w:p>
              </w:tc>
              <w:tc>
                <w:tcPr>
                  <w:tcW w:w="1275" w:type="dxa"/>
                  <w:tcBorders>
                    <w:top w:val="nil"/>
                    <w:left w:val="nil"/>
                    <w:bottom w:val="single" w:sz="4" w:space="0" w:color="auto"/>
                    <w:right w:val="single" w:sz="4" w:space="0" w:color="auto"/>
                  </w:tcBorders>
                  <w:shd w:val="clear" w:color="000000" w:fill="FFFFFF"/>
                  <w:vAlign w:val="center"/>
                  <w:hideMark/>
                </w:tcPr>
                <w:p w14:paraId="67D469EA" w14:textId="77777777" w:rsidR="00726EAF" w:rsidRPr="00740EF5" w:rsidRDefault="00726EAF" w:rsidP="00726EAF">
                  <w:pPr>
                    <w:spacing w:after="0" w:line="240" w:lineRule="auto"/>
                    <w:jc w:val="center"/>
                    <w:rPr>
                      <w:rFonts w:cs="Arial"/>
                    </w:rPr>
                  </w:pPr>
                  <w:r w:rsidRPr="00740EF5">
                    <w:rPr>
                      <w:rFonts w:cs="Arial"/>
                    </w:rPr>
                    <w:t>44</w:t>
                  </w:r>
                </w:p>
              </w:tc>
              <w:tc>
                <w:tcPr>
                  <w:tcW w:w="1843" w:type="dxa"/>
                  <w:tcBorders>
                    <w:top w:val="nil"/>
                    <w:left w:val="nil"/>
                    <w:bottom w:val="single" w:sz="4" w:space="0" w:color="auto"/>
                    <w:right w:val="single" w:sz="4" w:space="0" w:color="auto"/>
                  </w:tcBorders>
                  <w:shd w:val="clear" w:color="000000" w:fill="FFFFFF"/>
                  <w:vAlign w:val="center"/>
                  <w:hideMark/>
                </w:tcPr>
                <w:p w14:paraId="5AF02F51" w14:textId="77777777" w:rsidR="00726EAF" w:rsidRPr="00740EF5" w:rsidRDefault="00726EAF" w:rsidP="00726EAF">
                  <w:pPr>
                    <w:spacing w:after="0" w:line="240" w:lineRule="auto"/>
                    <w:jc w:val="right"/>
                    <w:rPr>
                      <w:rFonts w:cs="Arial"/>
                    </w:rPr>
                  </w:pPr>
                  <w:r w:rsidRPr="00740EF5">
                    <w:rPr>
                      <w:rFonts w:cs="Arial"/>
                    </w:rPr>
                    <w:t xml:space="preserve">$5.391.220 </w:t>
                  </w:r>
                </w:p>
              </w:tc>
            </w:tr>
            <w:tr w:rsidR="00726EAF" w:rsidRPr="00740EF5" w14:paraId="37BD24FC" w14:textId="77777777" w:rsidTr="00726EAF">
              <w:trPr>
                <w:trHeight w:val="315"/>
              </w:trPr>
              <w:tc>
                <w:tcPr>
                  <w:tcW w:w="2434" w:type="dxa"/>
                  <w:tcBorders>
                    <w:top w:val="nil"/>
                    <w:left w:val="single" w:sz="4" w:space="0" w:color="auto"/>
                    <w:bottom w:val="single" w:sz="4" w:space="0" w:color="auto"/>
                    <w:right w:val="single" w:sz="4" w:space="0" w:color="auto"/>
                  </w:tcBorders>
                  <w:shd w:val="clear" w:color="000000" w:fill="FAFCFF"/>
                  <w:vAlign w:val="center"/>
                  <w:hideMark/>
                </w:tcPr>
                <w:p w14:paraId="7370ED54" w14:textId="77777777" w:rsidR="00726EAF" w:rsidRPr="00740EF5" w:rsidRDefault="00726EAF" w:rsidP="00726EAF">
                  <w:pPr>
                    <w:spacing w:after="0" w:line="240" w:lineRule="auto"/>
                    <w:jc w:val="both"/>
                    <w:rPr>
                      <w:rFonts w:cs="Arial"/>
                    </w:rPr>
                  </w:pPr>
                  <w:r w:rsidRPr="00740EF5">
                    <w:rPr>
                      <w:rFonts w:cs="Arial"/>
                    </w:rPr>
                    <w:t>Potosí (Nariño)</w:t>
                  </w:r>
                </w:p>
              </w:tc>
              <w:tc>
                <w:tcPr>
                  <w:tcW w:w="1417" w:type="dxa"/>
                  <w:tcBorders>
                    <w:top w:val="nil"/>
                    <w:left w:val="nil"/>
                    <w:bottom w:val="single" w:sz="4" w:space="0" w:color="auto"/>
                    <w:right w:val="single" w:sz="4" w:space="0" w:color="auto"/>
                  </w:tcBorders>
                  <w:shd w:val="clear" w:color="000000" w:fill="FFFFFF"/>
                  <w:vAlign w:val="center"/>
                  <w:hideMark/>
                </w:tcPr>
                <w:p w14:paraId="4E4DA800" w14:textId="77777777" w:rsidR="00726EAF" w:rsidRPr="00740EF5" w:rsidRDefault="00726EAF" w:rsidP="00726EAF">
                  <w:pPr>
                    <w:spacing w:after="0" w:line="240" w:lineRule="auto"/>
                    <w:jc w:val="center"/>
                    <w:rPr>
                      <w:rFonts w:cs="Arial"/>
                    </w:rPr>
                  </w:pPr>
                  <w:r w:rsidRPr="00740EF5">
                    <w:rPr>
                      <w:rFonts w:cs="Arial"/>
                    </w:rPr>
                    <w:t>988</w:t>
                  </w:r>
                </w:p>
              </w:tc>
              <w:tc>
                <w:tcPr>
                  <w:tcW w:w="2127" w:type="dxa"/>
                  <w:tcBorders>
                    <w:top w:val="nil"/>
                    <w:left w:val="nil"/>
                    <w:bottom w:val="single" w:sz="4" w:space="0" w:color="auto"/>
                    <w:right w:val="single" w:sz="4" w:space="0" w:color="auto"/>
                  </w:tcBorders>
                  <w:shd w:val="clear" w:color="000000" w:fill="FFFFFF"/>
                  <w:vAlign w:val="center"/>
                  <w:hideMark/>
                </w:tcPr>
                <w:p w14:paraId="1432E4D7" w14:textId="77777777" w:rsidR="00726EAF" w:rsidRPr="00740EF5" w:rsidRDefault="00726EAF" w:rsidP="00726EAF">
                  <w:pPr>
                    <w:spacing w:after="0" w:line="240" w:lineRule="auto"/>
                    <w:jc w:val="right"/>
                    <w:rPr>
                      <w:rFonts w:cs="Arial"/>
                    </w:rPr>
                  </w:pPr>
                  <w:r w:rsidRPr="00740EF5">
                    <w:rPr>
                      <w:rFonts w:cs="Arial"/>
                    </w:rPr>
                    <w:t xml:space="preserve">$65.213.143 </w:t>
                  </w:r>
                </w:p>
              </w:tc>
              <w:tc>
                <w:tcPr>
                  <w:tcW w:w="1275" w:type="dxa"/>
                  <w:tcBorders>
                    <w:top w:val="nil"/>
                    <w:left w:val="nil"/>
                    <w:bottom w:val="single" w:sz="4" w:space="0" w:color="auto"/>
                    <w:right w:val="single" w:sz="4" w:space="0" w:color="auto"/>
                  </w:tcBorders>
                  <w:shd w:val="clear" w:color="000000" w:fill="FFFFFF"/>
                  <w:vAlign w:val="center"/>
                  <w:hideMark/>
                </w:tcPr>
                <w:p w14:paraId="7F81C19A" w14:textId="77777777" w:rsidR="00726EAF" w:rsidRPr="00740EF5" w:rsidRDefault="00726EAF" w:rsidP="00726EAF">
                  <w:pPr>
                    <w:spacing w:after="0" w:line="240" w:lineRule="auto"/>
                    <w:jc w:val="center"/>
                    <w:rPr>
                      <w:rFonts w:cs="Arial"/>
                    </w:rPr>
                  </w:pPr>
                  <w:r w:rsidRPr="00740EF5">
                    <w:rPr>
                      <w:rFonts w:cs="Arial"/>
                    </w:rPr>
                    <w:t>135</w:t>
                  </w:r>
                </w:p>
              </w:tc>
              <w:tc>
                <w:tcPr>
                  <w:tcW w:w="1843" w:type="dxa"/>
                  <w:tcBorders>
                    <w:top w:val="nil"/>
                    <w:left w:val="nil"/>
                    <w:bottom w:val="single" w:sz="4" w:space="0" w:color="auto"/>
                    <w:right w:val="single" w:sz="4" w:space="0" w:color="auto"/>
                  </w:tcBorders>
                  <w:shd w:val="clear" w:color="000000" w:fill="FFFFFF"/>
                  <w:vAlign w:val="center"/>
                  <w:hideMark/>
                </w:tcPr>
                <w:p w14:paraId="2FED254F" w14:textId="77777777" w:rsidR="00726EAF" w:rsidRPr="00740EF5" w:rsidRDefault="00726EAF" w:rsidP="00726EAF">
                  <w:pPr>
                    <w:spacing w:after="0" w:line="240" w:lineRule="auto"/>
                    <w:jc w:val="right"/>
                    <w:rPr>
                      <w:rFonts w:cs="Arial"/>
                    </w:rPr>
                  </w:pPr>
                  <w:r w:rsidRPr="00740EF5">
                    <w:rPr>
                      <w:rFonts w:cs="Arial"/>
                    </w:rPr>
                    <w:t xml:space="preserve">$5.256.240 </w:t>
                  </w:r>
                </w:p>
              </w:tc>
            </w:tr>
            <w:tr w:rsidR="00726EAF" w:rsidRPr="00740EF5" w14:paraId="4E444608" w14:textId="77777777" w:rsidTr="00726EAF">
              <w:trPr>
                <w:trHeight w:val="315"/>
              </w:trPr>
              <w:tc>
                <w:tcPr>
                  <w:tcW w:w="2434" w:type="dxa"/>
                  <w:tcBorders>
                    <w:top w:val="nil"/>
                    <w:left w:val="single" w:sz="4" w:space="0" w:color="auto"/>
                    <w:bottom w:val="single" w:sz="4" w:space="0" w:color="auto"/>
                    <w:right w:val="single" w:sz="4" w:space="0" w:color="auto"/>
                  </w:tcBorders>
                  <w:shd w:val="clear" w:color="000000" w:fill="FAFCFF"/>
                  <w:vAlign w:val="center"/>
                  <w:hideMark/>
                </w:tcPr>
                <w:p w14:paraId="6E40B6DA" w14:textId="77777777" w:rsidR="00726EAF" w:rsidRPr="00740EF5" w:rsidRDefault="00726EAF" w:rsidP="00726EAF">
                  <w:pPr>
                    <w:spacing w:after="0" w:line="240" w:lineRule="auto"/>
                    <w:jc w:val="both"/>
                    <w:rPr>
                      <w:rFonts w:cs="Arial"/>
                    </w:rPr>
                  </w:pPr>
                  <w:r w:rsidRPr="00740EF5">
                    <w:rPr>
                      <w:rFonts w:cs="Arial"/>
                    </w:rPr>
                    <w:t>San Lorenzo (Nariño)</w:t>
                  </w:r>
                </w:p>
              </w:tc>
              <w:tc>
                <w:tcPr>
                  <w:tcW w:w="1417" w:type="dxa"/>
                  <w:tcBorders>
                    <w:top w:val="nil"/>
                    <w:left w:val="nil"/>
                    <w:bottom w:val="single" w:sz="4" w:space="0" w:color="auto"/>
                    <w:right w:val="single" w:sz="4" w:space="0" w:color="auto"/>
                  </w:tcBorders>
                  <w:shd w:val="clear" w:color="000000" w:fill="FFFFFF"/>
                  <w:vAlign w:val="center"/>
                  <w:hideMark/>
                </w:tcPr>
                <w:p w14:paraId="43B3CB32" w14:textId="77777777" w:rsidR="00726EAF" w:rsidRPr="00740EF5" w:rsidRDefault="00726EAF" w:rsidP="00726EAF">
                  <w:pPr>
                    <w:spacing w:after="0" w:line="240" w:lineRule="auto"/>
                    <w:jc w:val="center"/>
                    <w:rPr>
                      <w:rFonts w:cs="Arial"/>
                    </w:rPr>
                  </w:pPr>
                  <w:r w:rsidRPr="00740EF5">
                    <w:rPr>
                      <w:rFonts w:cs="Arial"/>
                    </w:rPr>
                    <w:t>266</w:t>
                  </w:r>
                </w:p>
              </w:tc>
              <w:tc>
                <w:tcPr>
                  <w:tcW w:w="2127" w:type="dxa"/>
                  <w:tcBorders>
                    <w:top w:val="nil"/>
                    <w:left w:val="nil"/>
                    <w:bottom w:val="single" w:sz="4" w:space="0" w:color="auto"/>
                    <w:right w:val="single" w:sz="4" w:space="0" w:color="auto"/>
                  </w:tcBorders>
                  <w:shd w:val="clear" w:color="000000" w:fill="FFFFFF"/>
                  <w:vAlign w:val="center"/>
                  <w:hideMark/>
                </w:tcPr>
                <w:p w14:paraId="63871CB2" w14:textId="77777777" w:rsidR="00726EAF" w:rsidRPr="00740EF5" w:rsidRDefault="00726EAF" w:rsidP="00726EAF">
                  <w:pPr>
                    <w:spacing w:after="0" w:line="240" w:lineRule="auto"/>
                    <w:jc w:val="right"/>
                    <w:rPr>
                      <w:rFonts w:cs="Arial"/>
                    </w:rPr>
                  </w:pPr>
                  <w:r w:rsidRPr="00740EF5">
                    <w:rPr>
                      <w:rFonts w:cs="Arial"/>
                    </w:rPr>
                    <w:t xml:space="preserve">$19.498.847 </w:t>
                  </w:r>
                </w:p>
              </w:tc>
              <w:tc>
                <w:tcPr>
                  <w:tcW w:w="1275" w:type="dxa"/>
                  <w:tcBorders>
                    <w:top w:val="nil"/>
                    <w:left w:val="nil"/>
                    <w:bottom w:val="single" w:sz="4" w:space="0" w:color="auto"/>
                    <w:right w:val="single" w:sz="4" w:space="0" w:color="auto"/>
                  </w:tcBorders>
                  <w:shd w:val="clear" w:color="000000" w:fill="FFFFFF"/>
                  <w:vAlign w:val="center"/>
                  <w:hideMark/>
                </w:tcPr>
                <w:p w14:paraId="5164C935" w14:textId="77777777" w:rsidR="00726EAF" w:rsidRPr="00740EF5" w:rsidRDefault="00726EAF" w:rsidP="00726EAF">
                  <w:pPr>
                    <w:spacing w:after="0" w:line="240" w:lineRule="auto"/>
                    <w:jc w:val="center"/>
                    <w:rPr>
                      <w:rFonts w:cs="Arial"/>
                    </w:rPr>
                  </w:pPr>
                  <w:r w:rsidRPr="00740EF5">
                    <w:rPr>
                      <w:rFonts w:cs="Arial"/>
                    </w:rPr>
                    <w:t>14</w:t>
                  </w:r>
                </w:p>
              </w:tc>
              <w:tc>
                <w:tcPr>
                  <w:tcW w:w="1843" w:type="dxa"/>
                  <w:tcBorders>
                    <w:top w:val="nil"/>
                    <w:left w:val="nil"/>
                    <w:bottom w:val="single" w:sz="4" w:space="0" w:color="auto"/>
                    <w:right w:val="single" w:sz="4" w:space="0" w:color="auto"/>
                  </w:tcBorders>
                  <w:shd w:val="clear" w:color="000000" w:fill="FFFFFF"/>
                  <w:vAlign w:val="center"/>
                  <w:hideMark/>
                </w:tcPr>
                <w:p w14:paraId="2287C95A" w14:textId="77777777" w:rsidR="00726EAF" w:rsidRPr="00740EF5" w:rsidRDefault="00726EAF" w:rsidP="00726EAF">
                  <w:pPr>
                    <w:spacing w:after="0" w:line="240" w:lineRule="auto"/>
                    <w:jc w:val="right"/>
                    <w:rPr>
                      <w:rFonts w:cs="Arial"/>
                    </w:rPr>
                  </w:pPr>
                  <w:r w:rsidRPr="00740EF5">
                    <w:rPr>
                      <w:rFonts w:cs="Arial"/>
                    </w:rPr>
                    <w:t xml:space="preserve">$2.772.868 </w:t>
                  </w:r>
                </w:p>
              </w:tc>
            </w:tr>
            <w:tr w:rsidR="00726EAF" w:rsidRPr="00740EF5" w14:paraId="18C8DC4C" w14:textId="77777777" w:rsidTr="00726EAF">
              <w:trPr>
                <w:trHeight w:val="315"/>
              </w:trPr>
              <w:tc>
                <w:tcPr>
                  <w:tcW w:w="2434" w:type="dxa"/>
                  <w:tcBorders>
                    <w:top w:val="nil"/>
                    <w:left w:val="single" w:sz="4" w:space="0" w:color="auto"/>
                    <w:bottom w:val="single" w:sz="4" w:space="0" w:color="auto"/>
                    <w:right w:val="single" w:sz="4" w:space="0" w:color="auto"/>
                  </w:tcBorders>
                  <w:shd w:val="clear" w:color="000000" w:fill="FAFCFF"/>
                  <w:vAlign w:val="center"/>
                  <w:hideMark/>
                </w:tcPr>
                <w:p w14:paraId="2C3F6D8F" w14:textId="77777777" w:rsidR="00726EAF" w:rsidRPr="00740EF5" w:rsidRDefault="00726EAF" w:rsidP="00726EAF">
                  <w:pPr>
                    <w:spacing w:after="0" w:line="240" w:lineRule="auto"/>
                    <w:jc w:val="both"/>
                    <w:rPr>
                      <w:rFonts w:cs="Arial"/>
                    </w:rPr>
                  </w:pPr>
                  <w:r w:rsidRPr="00740EF5">
                    <w:rPr>
                      <w:rFonts w:cs="Arial"/>
                    </w:rPr>
                    <w:t>Tesalia (Huila)</w:t>
                  </w:r>
                </w:p>
              </w:tc>
              <w:tc>
                <w:tcPr>
                  <w:tcW w:w="1417" w:type="dxa"/>
                  <w:tcBorders>
                    <w:top w:val="nil"/>
                    <w:left w:val="nil"/>
                    <w:bottom w:val="single" w:sz="4" w:space="0" w:color="auto"/>
                    <w:right w:val="single" w:sz="4" w:space="0" w:color="auto"/>
                  </w:tcBorders>
                  <w:shd w:val="clear" w:color="000000" w:fill="FFFFFF"/>
                  <w:vAlign w:val="center"/>
                  <w:hideMark/>
                </w:tcPr>
                <w:p w14:paraId="185AD9D3" w14:textId="77777777" w:rsidR="00726EAF" w:rsidRPr="00740EF5" w:rsidRDefault="00726EAF" w:rsidP="00726EAF">
                  <w:pPr>
                    <w:spacing w:after="0" w:line="240" w:lineRule="auto"/>
                    <w:jc w:val="center"/>
                    <w:rPr>
                      <w:rFonts w:cs="Arial"/>
                    </w:rPr>
                  </w:pPr>
                  <w:r w:rsidRPr="00740EF5">
                    <w:rPr>
                      <w:rFonts w:cs="Arial"/>
                    </w:rPr>
                    <w:t>1103</w:t>
                  </w:r>
                </w:p>
              </w:tc>
              <w:tc>
                <w:tcPr>
                  <w:tcW w:w="2127" w:type="dxa"/>
                  <w:tcBorders>
                    <w:top w:val="nil"/>
                    <w:left w:val="nil"/>
                    <w:bottom w:val="single" w:sz="4" w:space="0" w:color="auto"/>
                    <w:right w:val="single" w:sz="4" w:space="0" w:color="auto"/>
                  </w:tcBorders>
                  <w:shd w:val="clear" w:color="000000" w:fill="FFFFFF"/>
                  <w:vAlign w:val="center"/>
                  <w:hideMark/>
                </w:tcPr>
                <w:p w14:paraId="70632314" w14:textId="77777777" w:rsidR="00726EAF" w:rsidRPr="00740EF5" w:rsidRDefault="00726EAF" w:rsidP="00726EAF">
                  <w:pPr>
                    <w:spacing w:after="0" w:line="240" w:lineRule="auto"/>
                    <w:jc w:val="right"/>
                    <w:rPr>
                      <w:rFonts w:cs="Arial"/>
                    </w:rPr>
                  </w:pPr>
                  <w:r w:rsidRPr="00740EF5">
                    <w:rPr>
                      <w:rFonts w:cs="Arial"/>
                    </w:rPr>
                    <w:t xml:space="preserve">$70.080.844 </w:t>
                  </w:r>
                </w:p>
              </w:tc>
              <w:tc>
                <w:tcPr>
                  <w:tcW w:w="1275" w:type="dxa"/>
                  <w:tcBorders>
                    <w:top w:val="nil"/>
                    <w:left w:val="nil"/>
                    <w:bottom w:val="single" w:sz="4" w:space="0" w:color="auto"/>
                    <w:right w:val="single" w:sz="4" w:space="0" w:color="auto"/>
                  </w:tcBorders>
                  <w:shd w:val="clear" w:color="000000" w:fill="FFFFFF"/>
                  <w:vAlign w:val="center"/>
                  <w:hideMark/>
                </w:tcPr>
                <w:p w14:paraId="2645B5A5" w14:textId="77777777" w:rsidR="00726EAF" w:rsidRPr="00740EF5" w:rsidRDefault="00726EAF" w:rsidP="00726EAF">
                  <w:pPr>
                    <w:spacing w:after="0" w:line="240" w:lineRule="auto"/>
                    <w:jc w:val="center"/>
                    <w:rPr>
                      <w:rFonts w:cs="Arial"/>
                    </w:rPr>
                  </w:pPr>
                  <w:r w:rsidRPr="00740EF5">
                    <w:rPr>
                      <w:rFonts w:cs="Arial"/>
                    </w:rPr>
                    <w:t>46</w:t>
                  </w:r>
                </w:p>
              </w:tc>
              <w:tc>
                <w:tcPr>
                  <w:tcW w:w="1843" w:type="dxa"/>
                  <w:tcBorders>
                    <w:top w:val="nil"/>
                    <w:left w:val="nil"/>
                    <w:bottom w:val="single" w:sz="4" w:space="0" w:color="auto"/>
                    <w:right w:val="single" w:sz="4" w:space="0" w:color="auto"/>
                  </w:tcBorders>
                  <w:shd w:val="clear" w:color="000000" w:fill="FFFFFF"/>
                  <w:vAlign w:val="center"/>
                  <w:hideMark/>
                </w:tcPr>
                <w:p w14:paraId="5B564CB0" w14:textId="77777777" w:rsidR="00726EAF" w:rsidRPr="00740EF5" w:rsidRDefault="00726EAF" w:rsidP="00726EAF">
                  <w:pPr>
                    <w:spacing w:after="0" w:line="240" w:lineRule="auto"/>
                    <w:jc w:val="right"/>
                    <w:rPr>
                      <w:rFonts w:cs="Arial"/>
                    </w:rPr>
                  </w:pPr>
                  <w:r w:rsidRPr="00740EF5">
                    <w:rPr>
                      <w:rFonts w:cs="Arial"/>
                    </w:rPr>
                    <w:t xml:space="preserve">$6.667.835 </w:t>
                  </w:r>
                </w:p>
              </w:tc>
            </w:tr>
            <w:tr w:rsidR="00726EAF" w:rsidRPr="00740EF5" w14:paraId="2BD85002" w14:textId="77777777" w:rsidTr="00726EAF">
              <w:trPr>
                <w:trHeight w:val="315"/>
              </w:trPr>
              <w:tc>
                <w:tcPr>
                  <w:tcW w:w="2434" w:type="dxa"/>
                  <w:tcBorders>
                    <w:top w:val="nil"/>
                    <w:left w:val="single" w:sz="4" w:space="0" w:color="auto"/>
                    <w:bottom w:val="single" w:sz="4" w:space="0" w:color="auto"/>
                    <w:right w:val="single" w:sz="4" w:space="0" w:color="auto"/>
                  </w:tcBorders>
                  <w:shd w:val="clear" w:color="000000" w:fill="FAFCFF"/>
                  <w:vAlign w:val="center"/>
                  <w:hideMark/>
                </w:tcPr>
                <w:p w14:paraId="6CB819B6" w14:textId="77777777" w:rsidR="00726EAF" w:rsidRPr="00740EF5" w:rsidRDefault="00726EAF" w:rsidP="00726EAF">
                  <w:pPr>
                    <w:spacing w:after="0" w:line="240" w:lineRule="auto"/>
                    <w:jc w:val="both"/>
                    <w:rPr>
                      <w:rFonts w:cs="Arial"/>
                    </w:rPr>
                  </w:pPr>
                  <w:r w:rsidRPr="00740EF5">
                    <w:rPr>
                      <w:rFonts w:cs="Arial"/>
                    </w:rPr>
                    <w:t>Total</w:t>
                  </w:r>
                </w:p>
              </w:tc>
              <w:tc>
                <w:tcPr>
                  <w:tcW w:w="1417" w:type="dxa"/>
                  <w:tcBorders>
                    <w:top w:val="nil"/>
                    <w:left w:val="nil"/>
                    <w:bottom w:val="single" w:sz="4" w:space="0" w:color="auto"/>
                    <w:right w:val="single" w:sz="4" w:space="0" w:color="auto"/>
                  </w:tcBorders>
                  <w:shd w:val="clear" w:color="000000" w:fill="FFFFFF"/>
                  <w:vAlign w:val="center"/>
                  <w:hideMark/>
                </w:tcPr>
                <w:p w14:paraId="6DBF4D9B" w14:textId="77777777" w:rsidR="00726EAF" w:rsidRPr="00740EF5" w:rsidRDefault="00726EAF" w:rsidP="00726EAF">
                  <w:pPr>
                    <w:spacing w:after="0" w:line="240" w:lineRule="auto"/>
                    <w:jc w:val="center"/>
                    <w:rPr>
                      <w:rFonts w:cs="Arial"/>
                    </w:rPr>
                  </w:pPr>
                  <w:r w:rsidRPr="00740EF5">
                    <w:rPr>
                      <w:rFonts w:cs="Arial"/>
                    </w:rPr>
                    <w:t>4455</w:t>
                  </w:r>
                </w:p>
              </w:tc>
              <w:tc>
                <w:tcPr>
                  <w:tcW w:w="2127" w:type="dxa"/>
                  <w:tcBorders>
                    <w:top w:val="nil"/>
                    <w:left w:val="nil"/>
                    <w:bottom w:val="single" w:sz="4" w:space="0" w:color="auto"/>
                    <w:right w:val="single" w:sz="4" w:space="0" w:color="auto"/>
                  </w:tcBorders>
                  <w:shd w:val="clear" w:color="000000" w:fill="FFFFFF"/>
                  <w:vAlign w:val="center"/>
                  <w:hideMark/>
                </w:tcPr>
                <w:p w14:paraId="5F112220" w14:textId="77777777" w:rsidR="00726EAF" w:rsidRPr="00740EF5" w:rsidRDefault="00726EAF" w:rsidP="00726EAF">
                  <w:pPr>
                    <w:spacing w:after="0" w:line="240" w:lineRule="auto"/>
                    <w:jc w:val="right"/>
                    <w:rPr>
                      <w:rFonts w:cs="Arial"/>
                    </w:rPr>
                  </w:pPr>
                  <w:r w:rsidRPr="00740EF5">
                    <w:rPr>
                      <w:rFonts w:cs="Arial"/>
                    </w:rPr>
                    <w:t xml:space="preserve">$277.865.697 </w:t>
                  </w:r>
                </w:p>
              </w:tc>
              <w:tc>
                <w:tcPr>
                  <w:tcW w:w="1275" w:type="dxa"/>
                  <w:tcBorders>
                    <w:top w:val="nil"/>
                    <w:left w:val="nil"/>
                    <w:bottom w:val="single" w:sz="4" w:space="0" w:color="auto"/>
                    <w:right w:val="single" w:sz="4" w:space="0" w:color="auto"/>
                  </w:tcBorders>
                  <w:shd w:val="clear" w:color="000000" w:fill="FFFFFF"/>
                  <w:vAlign w:val="center"/>
                  <w:hideMark/>
                </w:tcPr>
                <w:p w14:paraId="2F571857" w14:textId="77777777" w:rsidR="00726EAF" w:rsidRPr="00740EF5" w:rsidRDefault="00726EAF" w:rsidP="00726EAF">
                  <w:pPr>
                    <w:spacing w:after="0" w:line="240" w:lineRule="auto"/>
                    <w:jc w:val="center"/>
                    <w:rPr>
                      <w:rFonts w:cs="Arial"/>
                    </w:rPr>
                  </w:pPr>
                  <w:r w:rsidRPr="00740EF5">
                    <w:rPr>
                      <w:rFonts w:cs="Arial"/>
                    </w:rPr>
                    <w:t>233</w:t>
                  </w:r>
                </w:p>
              </w:tc>
              <w:tc>
                <w:tcPr>
                  <w:tcW w:w="1843" w:type="dxa"/>
                  <w:tcBorders>
                    <w:top w:val="nil"/>
                    <w:left w:val="nil"/>
                    <w:bottom w:val="single" w:sz="4" w:space="0" w:color="auto"/>
                    <w:right w:val="single" w:sz="4" w:space="0" w:color="auto"/>
                  </w:tcBorders>
                  <w:shd w:val="clear" w:color="000000" w:fill="FFFFFF"/>
                  <w:vAlign w:val="center"/>
                  <w:hideMark/>
                </w:tcPr>
                <w:p w14:paraId="3B4D9EF7" w14:textId="77777777" w:rsidR="00726EAF" w:rsidRPr="00740EF5" w:rsidRDefault="00726EAF" w:rsidP="00726EAF">
                  <w:pPr>
                    <w:spacing w:after="0" w:line="240" w:lineRule="auto"/>
                    <w:jc w:val="right"/>
                    <w:rPr>
                      <w:rFonts w:cs="Arial"/>
                    </w:rPr>
                  </w:pPr>
                  <w:r w:rsidRPr="00740EF5">
                    <w:rPr>
                      <w:rFonts w:cs="Arial"/>
                    </w:rPr>
                    <w:t xml:space="preserve">$20.088.163 </w:t>
                  </w:r>
                </w:p>
              </w:tc>
            </w:tr>
          </w:tbl>
          <w:p w14:paraId="2482343F" w14:textId="77777777" w:rsidR="00726EAF" w:rsidRPr="00740EF5" w:rsidRDefault="00726EAF" w:rsidP="00726EAF">
            <w:pPr>
              <w:jc w:val="both"/>
              <w:rPr>
                <w:rFonts w:cs="Arial"/>
              </w:rPr>
            </w:pPr>
          </w:p>
          <w:p w14:paraId="321B0E5C" w14:textId="77777777" w:rsidR="00726EAF" w:rsidRPr="00740EF5" w:rsidRDefault="00D80B3A" w:rsidP="00726EAF">
            <w:pPr>
              <w:jc w:val="both"/>
              <w:rPr>
                <w:rFonts w:cs="Arial"/>
              </w:rPr>
            </w:pPr>
            <w:r w:rsidRPr="00740EF5">
              <w:rPr>
                <w:rFonts w:cs="Arial"/>
              </w:rPr>
              <w:t xml:space="preserve">El </w:t>
            </w:r>
            <w:r w:rsidR="00726EAF" w:rsidRPr="00740EF5">
              <w:rPr>
                <w:rFonts w:cs="Arial"/>
              </w:rPr>
              <w:t>CDI del</w:t>
            </w:r>
            <w:r w:rsidRPr="00740EF5">
              <w:rPr>
                <w:rFonts w:cs="Arial"/>
              </w:rPr>
              <w:t xml:space="preserve"> </w:t>
            </w:r>
            <w:r w:rsidR="00726EAF" w:rsidRPr="00740EF5">
              <w:rPr>
                <w:rFonts w:cs="Arial"/>
              </w:rPr>
              <w:t xml:space="preserve">municipio de Tesalia (Huila) contó con la entrega de 874 elementos por parte </w:t>
            </w:r>
            <w:r w:rsidRPr="00740EF5">
              <w:rPr>
                <w:rFonts w:cs="Arial"/>
              </w:rPr>
              <w:t xml:space="preserve">de Fundación Plan - Japón </w:t>
            </w:r>
            <w:r w:rsidR="00726EAF" w:rsidRPr="00740EF5">
              <w:rPr>
                <w:rFonts w:cs="Arial"/>
              </w:rPr>
              <w:t xml:space="preserve">por valor de $64.000.000, y el </w:t>
            </w:r>
            <w:r w:rsidRPr="00740EF5">
              <w:rPr>
                <w:rFonts w:cs="Arial"/>
              </w:rPr>
              <w:t>municipio de</w:t>
            </w:r>
            <w:r w:rsidR="00726EAF" w:rsidRPr="00740EF5">
              <w:rPr>
                <w:rFonts w:cs="Arial"/>
              </w:rPr>
              <w:t xml:space="preserve"> </w:t>
            </w:r>
            <w:proofErr w:type="spellStart"/>
            <w:r w:rsidR="00726EAF" w:rsidRPr="00740EF5">
              <w:rPr>
                <w:rFonts w:cs="Arial"/>
              </w:rPr>
              <w:t>Potosi</w:t>
            </w:r>
            <w:proofErr w:type="spellEnd"/>
            <w:r w:rsidR="00726EAF" w:rsidRPr="00740EF5">
              <w:rPr>
                <w:rFonts w:cs="Arial"/>
              </w:rPr>
              <w:t xml:space="preserve"> (Nariño) </w:t>
            </w:r>
            <w:r w:rsidR="001D5B40">
              <w:rPr>
                <w:rFonts w:cs="Arial"/>
              </w:rPr>
              <w:t>entregó</w:t>
            </w:r>
            <w:r w:rsidR="00726EAF" w:rsidRPr="00740EF5">
              <w:rPr>
                <w:rFonts w:cs="Arial"/>
              </w:rPr>
              <w:t xml:space="preserve"> 332 elementos por parte del ente territorial por valor de $19.</w:t>
            </w:r>
            <w:r w:rsidRPr="00740EF5">
              <w:rPr>
                <w:rFonts w:cs="Arial"/>
              </w:rPr>
              <w:t>2</w:t>
            </w:r>
            <w:r w:rsidR="00726EAF" w:rsidRPr="00740EF5">
              <w:rPr>
                <w:rFonts w:cs="Arial"/>
              </w:rPr>
              <w:t>00.000.</w:t>
            </w:r>
          </w:p>
          <w:p w14:paraId="53029F1C" w14:textId="77777777" w:rsidR="0038324B" w:rsidRDefault="0038324B" w:rsidP="00726EAF">
            <w:pPr>
              <w:jc w:val="both"/>
              <w:rPr>
                <w:rFonts w:cs="Arial"/>
              </w:rPr>
            </w:pPr>
          </w:p>
          <w:p w14:paraId="269EDE26" w14:textId="77777777" w:rsidR="001F202F" w:rsidRPr="00740EF5" w:rsidRDefault="001F202F" w:rsidP="00726EAF">
            <w:pPr>
              <w:jc w:val="both"/>
              <w:rPr>
                <w:rFonts w:cs="Arial"/>
              </w:rPr>
            </w:pPr>
          </w:p>
          <w:p w14:paraId="37BD1DA4" w14:textId="77777777" w:rsidR="0038324B" w:rsidRPr="001D5B40" w:rsidRDefault="0038324B" w:rsidP="00726EAF">
            <w:pPr>
              <w:jc w:val="both"/>
              <w:rPr>
                <w:rFonts w:cs="Arial"/>
                <w:b/>
              </w:rPr>
            </w:pPr>
            <w:r w:rsidRPr="001D5B40">
              <w:rPr>
                <w:rFonts w:cs="Arial"/>
                <w:b/>
              </w:rPr>
              <w:lastRenderedPageBreak/>
              <w:t>6.2.1 Dotación Proyectos Entregados-Modalidad Familiar y Propia</w:t>
            </w:r>
          </w:p>
          <w:p w14:paraId="6D26DB24" w14:textId="77777777" w:rsidR="0038324B" w:rsidRPr="00740EF5" w:rsidRDefault="0038324B" w:rsidP="00726EAF">
            <w:pPr>
              <w:jc w:val="both"/>
              <w:rPr>
                <w:rFonts w:cs="Arial"/>
              </w:rPr>
            </w:pPr>
            <w:r w:rsidRPr="00740EF5">
              <w:rPr>
                <w:rFonts w:cs="Arial"/>
              </w:rPr>
              <w:t>Doris Patricia Barón informa que el DAPRE, entregó 114 elementos de material pedagógico, equipos de apoyo, recursos para la emergencia y lencería para el CDI Leticia (Amazonas), de modalidad familiar, por valor de $11.583.444</w:t>
            </w:r>
          </w:p>
          <w:p w14:paraId="06B1E79F" w14:textId="77777777" w:rsidR="0038324B" w:rsidRPr="00740EF5" w:rsidRDefault="0038324B" w:rsidP="00726EAF">
            <w:pPr>
              <w:jc w:val="both"/>
              <w:rPr>
                <w:rFonts w:cs="Arial"/>
              </w:rPr>
            </w:pPr>
          </w:p>
          <w:p w14:paraId="720F75D5" w14:textId="77777777" w:rsidR="0038324B" w:rsidRPr="00740EF5" w:rsidRDefault="0038324B" w:rsidP="00726EAF">
            <w:pPr>
              <w:jc w:val="both"/>
              <w:rPr>
                <w:rFonts w:cs="Arial"/>
              </w:rPr>
            </w:pPr>
            <w:r w:rsidRPr="00740EF5">
              <w:rPr>
                <w:rFonts w:cs="Arial"/>
              </w:rPr>
              <w:t xml:space="preserve">Así mismo, informa que el DAPRE, entregó 66 elementos por valor de $7.190.046 para el CDI Bahía Portete de modalidad propia. Los elementos adquiridos corresponden a las categorías de material pedagógico y recursos para emergencias. </w:t>
            </w:r>
          </w:p>
          <w:p w14:paraId="562859A0" w14:textId="77777777" w:rsidR="00726EAF" w:rsidRPr="00740EF5" w:rsidRDefault="00726EAF" w:rsidP="00726EAF">
            <w:pPr>
              <w:jc w:val="both"/>
              <w:rPr>
                <w:rFonts w:cs="Arial"/>
              </w:rPr>
            </w:pPr>
          </w:p>
          <w:p w14:paraId="650322AB" w14:textId="77777777" w:rsidR="00726EAF" w:rsidRPr="001D5B40" w:rsidRDefault="00B75850" w:rsidP="00726EAF">
            <w:pPr>
              <w:ind w:left="426" w:hanging="426"/>
              <w:jc w:val="both"/>
              <w:rPr>
                <w:rFonts w:cs="Arial"/>
                <w:b/>
              </w:rPr>
            </w:pPr>
            <w:r w:rsidRPr="001D5B40">
              <w:rPr>
                <w:rFonts w:cs="Arial"/>
                <w:b/>
              </w:rPr>
              <w:t>6.3</w:t>
            </w:r>
            <w:r w:rsidR="00726EAF" w:rsidRPr="001D5B40">
              <w:rPr>
                <w:rFonts w:cs="Arial"/>
                <w:b/>
              </w:rPr>
              <w:tab/>
              <w:t>Dotación – Proyectos terminados y/o en ejecución</w:t>
            </w:r>
            <w:r w:rsidR="00D80B3A" w:rsidRPr="001D5B40">
              <w:rPr>
                <w:rFonts w:cs="Arial"/>
                <w:b/>
              </w:rPr>
              <w:t xml:space="preserve"> de las vigencias 2017 y 2018</w:t>
            </w:r>
          </w:p>
          <w:p w14:paraId="4455E844" w14:textId="77777777" w:rsidR="00726EAF" w:rsidRPr="00740EF5" w:rsidRDefault="00726EAF" w:rsidP="00726EAF">
            <w:pPr>
              <w:jc w:val="both"/>
              <w:rPr>
                <w:rFonts w:cs="Arial"/>
              </w:rPr>
            </w:pPr>
            <w:r w:rsidRPr="00740EF5">
              <w:rPr>
                <w:rFonts w:cs="Arial"/>
              </w:rPr>
              <w:t>Doris Patricia Bar</w:t>
            </w:r>
            <w:r w:rsidR="001D5B40">
              <w:rPr>
                <w:rFonts w:cs="Arial"/>
              </w:rPr>
              <w:t>ón informa que el DAPRE, entregó</w:t>
            </w:r>
            <w:r w:rsidRPr="00740EF5">
              <w:rPr>
                <w:rFonts w:cs="Arial"/>
              </w:rPr>
              <w:t xml:space="preserve"> 3965 elementos de material pedagógico, grandes superficies: aseo, cocina, mobiliario y equipo de apoyo, recursos para la emergencia y lencería por valor de $282.091.268, los cuales se han entregado a ICBF, en los proyectos de:</w:t>
            </w:r>
          </w:p>
          <w:p w14:paraId="2EBC52FE" w14:textId="77777777" w:rsidR="00726EAF" w:rsidRPr="00740EF5" w:rsidRDefault="00726EAF" w:rsidP="00726EAF">
            <w:pPr>
              <w:jc w:val="both"/>
              <w:rPr>
                <w:rFonts w:cs="Arial"/>
              </w:rPr>
            </w:pPr>
          </w:p>
          <w:tbl>
            <w:tblPr>
              <w:tblW w:w="7395" w:type="dxa"/>
              <w:jc w:val="center"/>
              <w:tblCellMar>
                <w:left w:w="70" w:type="dxa"/>
                <w:right w:w="70" w:type="dxa"/>
              </w:tblCellMar>
              <w:tblLook w:val="0600" w:firstRow="0" w:lastRow="0" w:firstColumn="0" w:lastColumn="0" w:noHBand="1" w:noVBand="1"/>
            </w:tblPr>
            <w:tblGrid>
              <w:gridCol w:w="1016"/>
              <w:gridCol w:w="3119"/>
              <w:gridCol w:w="1559"/>
              <w:gridCol w:w="1701"/>
            </w:tblGrid>
            <w:tr w:rsidR="001D5B40" w:rsidRPr="00740EF5" w14:paraId="0637C4E0" w14:textId="77777777" w:rsidTr="001D5B40">
              <w:trPr>
                <w:trHeight w:val="315"/>
                <w:jc w:val="center"/>
              </w:trPr>
              <w:tc>
                <w:tcPr>
                  <w:tcW w:w="1016" w:type="dxa"/>
                  <w:tcBorders>
                    <w:top w:val="single" w:sz="4" w:space="0" w:color="auto"/>
                    <w:left w:val="single" w:sz="4" w:space="0" w:color="auto"/>
                    <w:bottom w:val="single" w:sz="4" w:space="0" w:color="auto"/>
                    <w:right w:val="single" w:sz="4" w:space="0" w:color="auto"/>
                  </w:tcBorders>
                  <w:shd w:val="clear" w:color="000000" w:fill="FFFFFF"/>
                </w:tcPr>
                <w:p w14:paraId="09C8AF65" w14:textId="77777777" w:rsidR="001D5B40" w:rsidRPr="00740EF5" w:rsidRDefault="001D5B40" w:rsidP="00726EAF">
                  <w:pPr>
                    <w:spacing w:after="0" w:line="240" w:lineRule="auto"/>
                    <w:jc w:val="center"/>
                    <w:rPr>
                      <w:rFonts w:cs="Arial"/>
                    </w:rPr>
                  </w:pPr>
                  <w:r>
                    <w:rPr>
                      <w:rFonts w:cs="Arial"/>
                    </w:rPr>
                    <w:t>No.</w:t>
                  </w:r>
                </w:p>
              </w:tc>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2FD765A" w14:textId="77777777" w:rsidR="001D5B40" w:rsidRPr="00740EF5" w:rsidRDefault="001D5B40" w:rsidP="00726EAF">
                  <w:pPr>
                    <w:spacing w:after="0" w:line="240" w:lineRule="auto"/>
                    <w:jc w:val="center"/>
                    <w:rPr>
                      <w:rFonts w:cs="Arial"/>
                    </w:rPr>
                  </w:pPr>
                  <w:r w:rsidRPr="00740EF5">
                    <w:rPr>
                      <w:rFonts w:cs="Arial"/>
                    </w:rPr>
                    <w:t>Departamento</w:t>
                  </w:r>
                </w:p>
              </w:tc>
              <w:tc>
                <w:tcPr>
                  <w:tcW w:w="1559" w:type="dxa"/>
                  <w:tcBorders>
                    <w:top w:val="single" w:sz="4" w:space="0" w:color="auto"/>
                    <w:left w:val="nil"/>
                    <w:bottom w:val="single" w:sz="4" w:space="0" w:color="auto"/>
                    <w:right w:val="single" w:sz="4" w:space="0" w:color="auto"/>
                  </w:tcBorders>
                  <w:shd w:val="clear" w:color="000000" w:fill="FFFFFF"/>
                  <w:vAlign w:val="center"/>
                  <w:hideMark/>
                </w:tcPr>
                <w:p w14:paraId="00B25189" w14:textId="77777777" w:rsidR="001D5B40" w:rsidRPr="00740EF5" w:rsidRDefault="001D5B40" w:rsidP="00726EAF">
                  <w:pPr>
                    <w:spacing w:after="0" w:line="240" w:lineRule="auto"/>
                    <w:jc w:val="center"/>
                    <w:rPr>
                      <w:rFonts w:cs="Arial"/>
                    </w:rPr>
                  </w:pPr>
                  <w:proofErr w:type="spellStart"/>
                  <w:r w:rsidRPr="00740EF5">
                    <w:rPr>
                      <w:rFonts w:cs="Arial"/>
                    </w:rPr>
                    <w:t>Nº</w:t>
                  </w:r>
                  <w:proofErr w:type="spellEnd"/>
                  <w:r w:rsidRPr="00740EF5">
                    <w:rPr>
                      <w:rFonts w:cs="Arial"/>
                    </w:rPr>
                    <w:t xml:space="preserve"> Elementos</w:t>
                  </w:r>
                </w:p>
              </w:tc>
              <w:tc>
                <w:tcPr>
                  <w:tcW w:w="1701" w:type="dxa"/>
                  <w:tcBorders>
                    <w:top w:val="single" w:sz="4" w:space="0" w:color="auto"/>
                    <w:left w:val="nil"/>
                    <w:bottom w:val="single" w:sz="4" w:space="0" w:color="auto"/>
                    <w:right w:val="single" w:sz="4" w:space="0" w:color="auto"/>
                  </w:tcBorders>
                  <w:shd w:val="clear" w:color="000000" w:fill="FFFFFF"/>
                  <w:vAlign w:val="center"/>
                  <w:hideMark/>
                </w:tcPr>
                <w:p w14:paraId="53EEAB8B" w14:textId="77777777" w:rsidR="001D5B40" w:rsidRPr="00740EF5" w:rsidRDefault="001D5B40" w:rsidP="00726EAF">
                  <w:pPr>
                    <w:spacing w:after="0" w:line="240" w:lineRule="auto"/>
                    <w:jc w:val="center"/>
                    <w:rPr>
                      <w:rFonts w:cs="Arial"/>
                    </w:rPr>
                  </w:pPr>
                  <w:r w:rsidRPr="00740EF5">
                    <w:rPr>
                      <w:rFonts w:cs="Arial"/>
                    </w:rPr>
                    <w:t>Valor</w:t>
                  </w:r>
                </w:p>
              </w:tc>
            </w:tr>
            <w:tr w:rsidR="001D5B40" w:rsidRPr="00740EF5" w14:paraId="014164A8" w14:textId="77777777" w:rsidTr="001D5B40">
              <w:trPr>
                <w:trHeight w:val="315"/>
                <w:jc w:val="center"/>
              </w:trPr>
              <w:tc>
                <w:tcPr>
                  <w:tcW w:w="1016" w:type="dxa"/>
                  <w:tcBorders>
                    <w:top w:val="nil"/>
                    <w:left w:val="single" w:sz="4" w:space="0" w:color="auto"/>
                    <w:bottom w:val="single" w:sz="4" w:space="0" w:color="auto"/>
                    <w:right w:val="single" w:sz="4" w:space="0" w:color="auto"/>
                  </w:tcBorders>
                  <w:shd w:val="clear" w:color="000000" w:fill="FFFFFF"/>
                </w:tcPr>
                <w:p w14:paraId="248867FE" w14:textId="77777777" w:rsidR="001D5B40" w:rsidRPr="00740EF5" w:rsidRDefault="001D5B40" w:rsidP="001D5B40">
                  <w:pPr>
                    <w:spacing w:after="0" w:line="240" w:lineRule="auto"/>
                    <w:jc w:val="center"/>
                    <w:rPr>
                      <w:rFonts w:cs="Arial"/>
                    </w:rPr>
                  </w:pPr>
                  <w:r>
                    <w:rPr>
                      <w:rFonts w:cs="Arial"/>
                    </w:rPr>
                    <w:t>1</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200A51F8" w14:textId="77777777" w:rsidR="001D5B40" w:rsidRPr="00740EF5" w:rsidRDefault="001D5B40" w:rsidP="00726EAF">
                  <w:pPr>
                    <w:spacing w:after="0" w:line="240" w:lineRule="auto"/>
                    <w:jc w:val="both"/>
                    <w:rPr>
                      <w:rFonts w:cs="Arial"/>
                    </w:rPr>
                  </w:pPr>
                  <w:r w:rsidRPr="00740EF5">
                    <w:rPr>
                      <w:rFonts w:cs="Arial"/>
                    </w:rPr>
                    <w:t>Tierralta (Córdoba)</w:t>
                  </w:r>
                </w:p>
              </w:tc>
              <w:tc>
                <w:tcPr>
                  <w:tcW w:w="1559" w:type="dxa"/>
                  <w:tcBorders>
                    <w:top w:val="nil"/>
                    <w:left w:val="nil"/>
                    <w:bottom w:val="single" w:sz="4" w:space="0" w:color="auto"/>
                    <w:right w:val="single" w:sz="4" w:space="0" w:color="auto"/>
                  </w:tcBorders>
                  <w:shd w:val="clear" w:color="000000" w:fill="FFFFFF"/>
                  <w:vAlign w:val="center"/>
                  <w:hideMark/>
                </w:tcPr>
                <w:p w14:paraId="46F750A3" w14:textId="77777777" w:rsidR="001D5B40" w:rsidRPr="00740EF5" w:rsidRDefault="001D5B40" w:rsidP="00726EAF">
                  <w:pPr>
                    <w:spacing w:after="0" w:line="240" w:lineRule="auto"/>
                    <w:jc w:val="center"/>
                    <w:rPr>
                      <w:rFonts w:cs="Arial"/>
                    </w:rPr>
                  </w:pPr>
                  <w:r w:rsidRPr="00740EF5">
                    <w:rPr>
                      <w:rFonts w:cs="Arial"/>
                    </w:rPr>
                    <w:t>850</w:t>
                  </w:r>
                </w:p>
              </w:tc>
              <w:tc>
                <w:tcPr>
                  <w:tcW w:w="1701" w:type="dxa"/>
                  <w:tcBorders>
                    <w:top w:val="nil"/>
                    <w:left w:val="nil"/>
                    <w:bottom w:val="single" w:sz="4" w:space="0" w:color="auto"/>
                    <w:right w:val="single" w:sz="4" w:space="0" w:color="auto"/>
                  </w:tcBorders>
                  <w:shd w:val="clear" w:color="000000" w:fill="FFFFFF"/>
                  <w:vAlign w:val="center"/>
                  <w:hideMark/>
                </w:tcPr>
                <w:p w14:paraId="18DD6A3D" w14:textId="77777777" w:rsidR="001D5B40" w:rsidRPr="00740EF5" w:rsidRDefault="001D5B40" w:rsidP="00A55793">
                  <w:pPr>
                    <w:spacing w:after="0" w:line="240" w:lineRule="auto"/>
                    <w:rPr>
                      <w:rFonts w:cs="Arial"/>
                    </w:rPr>
                    <w:pPrChange w:id="1" w:author="Paula  Andrea Ospina Patino" w:date="2019-02-01T12:01:00Z">
                      <w:pPr>
                        <w:spacing w:after="0" w:line="240" w:lineRule="auto"/>
                        <w:jc w:val="both"/>
                      </w:pPr>
                    </w:pPrChange>
                  </w:pPr>
                  <w:r w:rsidRPr="00740EF5">
                    <w:rPr>
                      <w:rFonts w:cs="Arial"/>
                    </w:rPr>
                    <w:t xml:space="preserve">$ 46.612.850 </w:t>
                  </w:r>
                </w:p>
              </w:tc>
            </w:tr>
            <w:tr w:rsidR="001D5B40" w:rsidRPr="00740EF5" w14:paraId="4F47596D" w14:textId="77777777" w:rsidTr="001D5B40">
              <w:trPr>
                <w:trHeight w:val="315"/>
                <w:jc w:val="center"/>
              </w:trPr>
              <w:tc>
                <w:tcPr>
                  <w:tcW w:w="1016" w:type="dxa"/>
                  <w:tcBorders>
                    <w:top w:val="nil"/>
                    <w:left w:val="single" w:sz="4" w:space="0" w:color="auto"/>
                    <w:bottom w:val="single" w:sz="4" w:space="0" w:color="auto"/>
                    <w:right w:val="single" w:sz="4" w:space="0" w:color="auto"/>
                  </w:tcBorders>
                  <w:shd w:val="clear" w:color="000000" w:fill="FFFFFF"/>
                </w:tcPr>
                <w:p w14:paraId="44BF20E0" w14:textId="77777777" w:rsidR="001D5B40" w:rsidRPr="00740EF5" w:rsidRDefault="001D5B40" w:rsidP="001D5B40">
                  <w:pPr>
                    <w:spacing w:after="0" w:line="240" w:lineRule="auto"/>
                    <w:jc w:val="center"/>
                    <w:rPr>
                      <w:rFonts w:cs="Arial"/>
                    </w:rPr>
                  </w:pPr>
                  <w:r>
                    <w:rPr>
                      <w:rFonts w:cs="Arial"/>
                    </w:rPr>
                    <w:t>2</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735D12C8" w14:textId="77777777" w:rsidR="001D5B40" w:rsidRPr="00740EF5" w:rsidRDefault="001D5B40" w:rsidP="00726EAF">
                  <w:pPr>
                    <w:spacing w:after="0" w:line="240" w:lineRule="auto"/>
                    <w:jc w:val="both"/>
                    <w:rPr>
                      <w:rFonts w:cs="Arial"/>
                    </w:rPr>
                  </w:pPr>
                  <w:r w:rsidRPr="00740EF5">
                    <w:rPr>
                      <w:rFonts w:cs="Arial"/>
                    </w:rPr>
                    <w:t>Valencia (Córdoba)</w:t>
                  </w:r>
                </w:p>
              </w:tc>
              <w:tc>
                <w:tcPr>
                  <w:tcW w:w="1559" w:type="dxa"/>
                  <w:tcBorders>
                    <w:top w:val="nil"/>
                    <w:left w:val="nil"/>
                    <w:bottom w:val="single" w:sz="4" w:space="0" w:color="auto"/>
                    <w:right w:val="single" w:sz="4" w:space="0" w:color="auto"/>
                  </w:tcBorders>
                  <w:shd w:val="clear" w:color="000000" w:fill="FFFFFF"/>
                  <w:vAlign w:val="center"/>
                  <w:hideMark/>
                </w:tcPr>
                <w:p w14:paraId="54A66D0E" w14:textId="77777777" w:rsidR="001D5B40" w:rsidRPr="00740EF5" w:rsidRDefault="001D5B40" w:rsidP="00726EAF">
                  <w:pPr>
                    <w:spacing w:after="0" w:line="240" w:lineRule="auto"/>
                    <w:jc w:val="center"/>
                    <w:rPr>
                      <w:rFonts w:cs="Arial"/>
                    </w:rPr>
                  </w:pPr>
                  <w:bookmarkStart w:id="2" w:name="_GoBack"/>
                  <w:bookmarkEnd w:id="2"/>
                  <w:r w:rsidRPr="00740EF5">
                    <w:rPr>
                      <w:rFonts w:cs="Arial"/>
                    </w:rPr>
                    <w:t>554</w:t>
                  </w:r>
                </w:p>
              </w:tc>
              <w:tc>
                <w:tcPr>
                  <w:tcW w:w="1701" w:type="dxa"/>
                  <w:tcBorders>
                    <w:top w:val="nil"/>
                    <w:left w:val="nil"/>
                    <w:bottom w:val="single" w:sz="4" w:space="0" w:color="auto"/>
                    <w:right w:val="single" w:sz="4" w:space="0" w:color="auto"/>
                  </w:tcBorders>
                  <w:shd w:val="clear" w:color="000000" w:fill="FFFFFF"/>
                  <w:vAlign w:val="center"/>
                  <w:hideMark/>
                </w:tcPr>
                <w:p w14:paraId="0FB2893B" w14:textId="77777777" w:rsidR="001D5B40" w:rsidRPr="00740EF5" w:rsidRDefault="001D5B40" w:rsidP="00726EAF">
                  <w:pPr>
                    <w:spacing w:after="0" w:line="240" w:lineRule="auto"/>
                    <w:jc w:val="both"/>
                    <w:rPr>
                      <w:rFonts w:cs="Arial"/>
                    </w:rPr>
                  </w:pPr>
                  <w:r w:rsidRPr="00740EF5">
                    <w:rPr>
                      <w:rFonts w:cs="Arial"/>
                    </w:rPr>
                    <w:t xml:space="preserve">$ 36.666.624 </w:t>
                  </w:r>
                </w:p>
              </w:tc>
            </w:tr>
            <w:tr w:rsidR="001D5B40" w:rsidRPr="00740EF5" w14:paraId="05293CD5" w14:textId="77777777" w:rsidTr="001D5B40">
              <w:trPr>
                <w:trHeight w:val="315"/>
                <w:jc w:val="center"/>
              </w:trPr>
              <w:tc>
                <w:tcPr>
                  <w:tcW w:w="1016" w:type="dxa"/>
                  <w:tcBorders>
                    <w:top w:val="nil"/>
                    <w:left w:val="single" w:sz="4" w:space="0" w:color="auto"/>
                    <w:bottom w:val="single" w:sz="4" w:space="0" w:color="auto"/>
                    <w:right w:val="single" w:sz="4" w:space="0" w:color="auto"/>
                  </w:tcBorders>
                  <w:shd w:val="clear" w:color="000000" w:fill="FFFFFF"/>
                </w:tcPr>
                <w:p w14:paraId="7F3E7EE3" w14:textId="77777777" w:rsidR="001D5B40" w:rsidRPr="00740EF5" w:rsidRDefault="001D5B40" w:rsidP="001D5B40">
                  <w:pPr>
                    <w:spacing w:after="0" w:line="240" w:lineRule="auto"/>
                    <w:jc w:val="center"/>
                    <w:rPr>
                      <w:rFonts w:cs="Arial"/>
                    </w:rPr>
                  </w:pPr>
                  <w:r>
                    <w:rPr>
                      <w:rFonts w:cs="Arial"/>
                    </w:rPr>
                    <w:t>3</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1B96D7EF" w14:textId="77777777" w:rsidR="001D5B40" w:rsidRPr="00740EF5" w:rsidRDefault="001D5B40" w:rsidP="00726EAF">
                  <w:pPr>
                    <w:spacing w:after="0" w:line="240" w:lineRule="auto"/>
                    <w:jc w:val="both"/>
                    <w:rPr>
                      <w:rFonts w:cs="Arial"/>
                    </w:rPr>
                  </w:pPr>
                  <w:r w:rsidRPr="00740EF5">
                    <w:rPr>
                      <w:rFonts w:cs="Arial"/>
                    </w:rPr>
                    <w:t>San Pedro (Sucre)</w:t>
                  </w:r>
                </w:p>
              </w:tc>
              <w:tc>
                <w:tcPr>
                  <w:tcW w:w="1559" w:type="dxa"/>
                  <w:tcBorders>
                    <w:top w:val="nil"/>
                    <w:left w:val="nil"/>
                    <w:bottom w:val="single" w:sz="4" w:space="0" w:color="auto"/>
                    <w:right w:val="single" w:sz="4" w:space="0" w:color="auto"/>
                  </w:tcBorders>
                  <w:shd w:val="clear" w:color="000000" w:fill="FFFFFF"/>
                  <w:vAlign w:val="center"/>
                  <w:hideMark/>
                </w:tcPr>
                <w:p w14:paraId="04E69CE8" w14:textId="77777777" w:rsidR="001D5B40" w:rsidRPr="00740EF5" w:rsidRDefault="001D5B40" w:rsidP="00726EAF">
                  <w:pPr>
                    <w:spacing w:after="0" w:line="240" w:lineRule="auto"/>
                    <w:jc w:val="center"/>
                    <w:rPr>
                      <w:rFonts w:cs="Arial"/>
                    </w:rPr>
                  </w:pPr>
                  <w:r w:rsidRPr="00740EF5">
                    <w:rPr>
                      <w:rFonts w:cs="Arial"/>
                    </w:rPr>
                    <w:t>240</w:t>
                  </w:r>
                </w:p>
              </w:tc>
              <w:tc>
                <w:tcPr>
                  <w:tcW w:w="1701" w:type="dxa"/>
                  <w:tcBorders>
                    <w:top w:val="nil"/>
                    <w:left w:val="nil"/>
                    <w:bottom w:val="single" w:sz="4" w:space="0" w:color="auto"/>
                    <w:right w:val="single" w:sz="4" w:space="0" w:color="auto"/>
                  </w:tcBorders>
                  <w:shd w:val="clear" w:color="000000" w:fill="FFFFFF"/>
                  <w:vAlign w:val="center"/>
                  <w:hideMark/>
                </w:tcPr>
                <w:p w14:paraId="1E1E22C9" w14:textId="77777777" w:rsidR="001D5B40" w:rsidRPr="00740EF5" w:rsidRDefault="001D5B40" w:rsidP="00726EAF">
                  <w:pPr>
                    <w:spacing w:after="0" w:line="240" w:lineRule="auto"/>
                    <w:jc w:val="both"/>
                    <w:rPr>
                      <w:rFonts w:cs="Arial"/>
                    </w:rPr>
                  </w:pPr>
                  <w:r w:rsidRPr="00740EF5">
                    <w:rPr>
                      <w:rFonts w:cs="Arial"/>
                    </w:rPr>
                    <w:t xml:space="preserve">$ 20.322.554 </w:t>
                  </w:r>
                </w:p>
              </w:tc>
            </w:tr>
            <w:tr w:rsidR="001D5B40" w:rsidRPr="00740EF5" w14:paraId="058E6430" w14:textId="77777777" w:rsidTr="001D5B40">
              <w:trPr>
                <w:trHeight w:val="315"/>
                <w:jc w:val="center"/>
              </w:trPr>
              <w:tc>
                <w:tcPr>
                  <w:tcW w:w="1016" w:type="dxa"/>
                  <w:tcBorders>
                    <w:top w:val="nil"/>
                    <w:left w:val="single" w:sz="4" w:space="0" w:color="auto"/>
                    <w:bottom w:val="single" w:sz="4" w:space="0" w:color="auto"/>
                    <w:right w:val="single" w:sz="4" w:space="0" w:color="auto"/>
                  </w:tcBorders>
                  <w:shd w:val="clear" w:color="000000" w:fill="FFFFFF"/>
                </w:tcPr>
                <w:p w14:paraId="1A0F799E" w14:textId="77777777" w:rsidR="001D5B40" w:rsidRPr="00740EF5" w:rsidRDefault="001D5B40" w:rsidP="001D5B40">
                  <w:pPr>
                    <w:spacing w:after="0" w:line="240" w:lineRule="auto"/>
                    <w:jc w:val="center"/>
                    <w:rPr>
                      <w:rFonts w:cs="Arial"/>
                    </w:rPr>
                  </w:pPr>
                  <w:r>
                    <w:rPr>
                      <w:rFonts w:cs="Arial"/>
                    </w:rPr>
                    <w:t>4</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5EB96BC0" w14:textId="77777777" w:rsidR="001D5B40" w:rsidRPr="00740EF5" w:rsidRDefault="001D5B40" w:rsidP="00726EAF">
                  <w:pPr>
                    <w:spacing w:after="0" w:line="240" w:lineRule="auto"/>
                    <w:jc w:val="both"/>
                    <w:rPr>
                      <w:rFonts w:cs="Arial"/>
                    </w:rPr>
                  </w:pPr>
                  <w:r w:rsidRPr="00740EF5">
                    <w:rPr>
                      <w:rFonts w:cs="Arial"/>
                    </w:rPr>
                    <w:t>Policarpa (Nariño)</w:t>
                  </w:r>
                </w:p>
              </w:tc>
              <w:tc>
                <w:tcPr>
                  <w:tcW w:w="1559" w:type="dxa"/>
                  <w:tcBorders>
                    <w:top w:val="nil"/>
                    <w:left w:val="nil"/>
                    <w:bottom w:val="single" w:sz="4" w:space="0" w:color="auto"/>
                    <w:right w:val="single" w:sz="4" w:space="0" w:color="auto"/>
                  </w:tcBorders>
                  <w:shd w:val="clear" w:color="000000" w:fill="FFFFFF"/>
                  <w:vAlign w:val="center"/>
                  <w:hideMark/>
                </w:tcPr>
                <w:p w14:paraId="0A679E4A" w14:textId="77777777" w:rsidR="001D5B40" w:rsidRPr="00740EF5" w:rsidRDefault="001D5B40" w:rsidP="00726EAF">
                  <w:pPr>
                    <w:spacing w:after="0" w:line="240" w:lineRule="auto"/>
                    <w:jc w:val="center"/>
                    <w:rPr>
                      <w:rFonts w:cs="Arial"/>
                    </w:rPr>
                  </w:pPr>
                  <w:r w:rsidRPr="00740EF5">
                    <w:rPr>
                      <w:rFonts w:cs="Arial"/>
                    </w:rPr>
                    <w:t>148</w:t>
                  </w:r>
                </w:p>
              </w:tc>
              <w:tc>
                <w:tcPr>
                  <w:tcW w:w="1701" w:type="dxa"/>
                  <w:tcBorders>
                    <w:top w:val="nil"/>
                    <w:left w:val="nil"/>
                    <w:bottom w:val="single" w:sz="4" w:space="0" w:color="auto"/>
                    <w:right w:val="single" w:sz="4" w:space="0" w:color="auto"/>
                  </w:tcBorders>
                  <w:shd w:val="clear" w:color="000000" w:fill="FFFFFF"/>
                  <w:vAlign w:val="center"/>
                  <w:hideMark/>
                </w:tcPr>
                <w:p w14:paraId="443021D3" w14:textId="77777777" w:rsidR="001D5B40" w:rsidRPr="00740EF5" w:rsidRDefault="001D5B40" w:rsidP="00726EAF">
                  <w:pPr>
                    <w:spacing w:after="0" w:line="240" w:lineRule="auto"/>
                    <w:jc w:val="both"/>
                    <w:rPr>
                      <w:rFonts w:cs="Arial"/>
                    </w:rPr>
                  </w:pPr>
                  <w:r w:rsidRPr="00740EF5">
                    <w:rPr>
                      <w:rFonts w:cs="Arial"/>
                    </w:rPr>
                    <w:t xml:space="preserve">$ 14.423.311 </w:t>
                  </w:r>
                </w:p>
              </w:tc>
            </w:tr>
            <w:tr w:rsidR="001D5B40" w:rsidRPr="00740EF5" w14:paraId="25E7C324" w14:textId="77777777" w:rsidTr="001D5B40">
              <w:trPr>
                <w:trHeight w:val="315"/>
                <w:jc w:val="center"/>
              </w:trPr>
              <w:tc>
                <w:tcPr>
                  <w:tcW w:w="1016" w:type="dxa"/>
                  <w:tcBorders>
                    <w:top w:val="nil"/>
                    <w:left w:val="single" w:sz="4" w:space="0" w:color="auto"/>
                    <w:bottom w:val="single" w:sz="4" w:space="0" w:color="auto"/>
                    <w:right w:val="single" w:sz="4" w:space="0" w:color="auto"/>
                  </w:tcBorders>
                  <w:shd w:val="clear" w:color="000000" w:fill="FFFFFF"/>
                </w:tcPr>
                <w:p w14:paraId="42A63252" w14:textId="77777777" w:rsidR="001D5B40" w:rsidRPr="00740EF5" w:rsidRDefault="001D5B40" w:rsidP="001D5B40">
                  <w:pPr>
                    <w:spacing w:after="0" w:line="240" w:lineRule="auto"/>
                    <w:jc w:val="center"/>
                    <w:rPr>
                      <w:rFonts w:cs="Arial"/>
                    </w:rPr>
                  </w:pPr>
                  <w:r>
                    <w:rPr>
                      <w:rFonts w:cs="Arial"/>
                    </w:rPr>
                    <w:t>5</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7CE5460F" w14:textId="77777777" w:rsidR="001D5B40" w:rsidRPr="00740EF5" w:rsidRDefault="001D5B40" w:rsidP="00726EAF">
                  <w:pPr>
                    <w:spacing w:after="0" w:line="240" w:lineRule="auto"/>
                    <w:jc w:val="both"/>
                    <w:rPr>
                      <w:rFonts w:cs="Arial"/>
                    </w:rPr>
                  </w:pPr>
                  <w:r w:rsidRPr="00740EF5">
                    <w:rPr>
                      <w:rFonts w:cs="Arial"/>
                    </w:rPr>
                    <w:t>Anapoima (Cundinamarca)</w:t>
                  </w:r>
                </w:p>
              </w:tc>
              <w:tc>
                <w:tcPr>
                  <w:tcW w:w="1559" w:type="dxa"/>
                  <w:tcBorders>
                    <w:top w:val="nil"/>
                    <w:left w:val="nil"/>
                    <w:bottom w:val="single" w:sz="4" w:space="0" w:color="auto"/>
                    <w:right w:val="single" w:sz="4" w:space="0" w:color="auto"/>
                  </w:tcBorders>
                  <w:shd w:val="clear" w:color="000000" w:fill="FFFFFF"/>
                  <w:vAlign w:val="center"/>
                  <w:hideMark/>
                </w:tcPr>
                <w:p w14:paraId="02BD983A" w14:textId="77777777" w:rsidR="001D5B40" w:rsidRPr="00740EF5" w:rsidRDefault="001D5B40" w:rsidP="00726EAF">
                  <w:pPr>
                    <w:spacing w:after="0" w:line="240" w:lineRule="auto"/>
                    <w:jc w:val="center"/>
                    <w:rPr>
                      <w:rFonts w:cs="Arial"/>
                    </w:rPr>
                  </w:pPr>
                  <w:r w:rsidRPr="00740EF5">
                    <w:rPr>
                      <w:rFonts w:cs="Arial"/>
                    </w:rPr>
                    <w:t>239</w:t>
                  </w:r>
                </w:p>
              </w:tc>
              <w:tc>
                <w:tcPr>
                  <w:tcW w:w="1701" w:type="dxa"/>
                  <w:tcBorders>
                    <w:top w:val="nil"/>
                    <w:left w:val="nil"/>
                    <w:bottom w:val="single" w:sz="4" w:space="0" w:color="auto"/>
                    <w:right w:val="single" w:sz="4" w:space="0" w:color="auto"/>
                  </w:tcBorders>
                  <w:shd w:val="clear" w:color="000000" w:fill="FFFFFF"/>
                  <w:vAlign w:val="center"/>
                  <w:hideMark/>
                </w:tcPr>
                <w:p w14:paraId="3E859667" w14:textId="77777777" w:rsidR="001D5B40" w:rsidRPr="00740EF5" w:rsidRDefault="001D5B40" w:rsidP="00726EAF">
                  <w:pPr>
                    <w:spacing w:after="0" w:line="240" w:lineRule="auto"/>
                    <w:jc w:val="both"/>
                    <w:rPr>
                      <w:rFonts w:cs="Arial"/>
                    </w:rPr>
                  </w:pPr>
                  <w:r w:rsidRPr="00740EF5">
                    <w:rPr>
                      <w:rFonts w:cs="Arial"/>
                    </w:rPr>
                    <w:t xml:space="preserve">$ 20.213.881 </w:t>
                  </w:r>
                </w:p>
              </w:tc>
            </w:tr>
            <w:tr w:rsidR="001D5B40" w:rsidRPr="00740EF5" w14:paraId="4109CB89" w14:textId="77777777" w:rsidTr="001D5B40">
              <w:trPr>
                <w:trHeight w:val="315"/>
                <w:jc w:val="center"/>
              </w:trPr>
              <w:tc>
                <w:tcPr>
                  <w:tcW w:w="1016" w:type="dxa"/>
                  <w:tcBorders>
                    <w:top w:val="nil"/>
                    <w:left w:val="single" w:sz="4" w:space="0" w:color="auto"/>
                    <w:bottom w:val="single" w:sz="4" w:space="0" w:color="auto"/>
                    <w:right w:val="single" w:sz="4" w:space="0" w:color="auto"/>
                  </w:tcBorders>
                  <w:shd w:val="clear" w:color="000000" w:fill="FFFFFF"/>
                </w:tcPr>
                <w:p w14:paraId="4735FEC4" w14:textId="77777777" w:rsidR="001D5B40" w:rsidRPr="00740EF5" w:rsidRDefault="001D5B40" w:rsidP="001D5B40">
                  <w:pPr>
                    <w:spacing w:after="0" w:line="240" w:lineRule="auto"/>
                    <w:jc w:val="center"/>
                    <w:rPr>
                      <w:rFonts w:cs="Arial"/>
                    </w:rPr>
                  </w:pPr>
                  <w:r>
                    <w:rPr>
                      <w:rFonts w:cs="Arial"/>
                    </w:rPr>
                    <w:t>6</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7D7B7200" w14:textId="77777777" w:rsidR="001D5B40" w:rsidRPr="00740EF5" w:rsidRDefault="001D5B40" w:rsidP="00726EAF">
                  <w:pPr>
                    <w:spacing w:after="0" w:line="240" w:lineRule="auto"/>
                    <w:jc w:val="both"/>
                    <w:rPr>
                      <w:rFonts w:cs="Arial"/>
                    </w:rPr>
                  </w:pPr>
                  <w:r w:rsidRPr="00740EF5">
                    <w:rPr>
                      <w:rFonts w:cs="Arial"/>
                    </w:rPr>
                    <w:t>El Doncello (Caquetá)</w:t>
                  </w:r>
                </w:p>
              </w:tc>
              <w:tc>
                <w:tcPr>
                  <w:tcW w:w="1559" w:type="dxa"/>
                  <w:tcBorders>
                    <w:top w:val="nil"/>
                    <w:left w:val="nil"/>
                    <w:bottom w:val="single" w:sz="4" w:space="0" w:color="auto"/>
                    <w:right w:val="single" w:sz="4" w:space="0" w:color="auto"/>
                  </w:tcBorders>
                  <w:shd w:val="clear" w:color="000000" w:fill="FFFFFF"/>
                  <w:vAlign w:val="center"/>
                  <w:hideMark/>
                </w:tcPr>
                <w:p w14:paraId="03D1712D" w14:textId="77777777" w:rsidR="001D5B40" w:rsidRPr="00740EF5" w:rsidRDefault="001D5B40" w:rsidP="00726EAF">
                  <w:pPr>
                    <w:spacing w:after="0" w:line="240" w:lineRule="auto"/>
                    <w:jc w:val="center"/>
                    <w:rPr>
                      <w:rFonts w:cs="Arial"/>
                    </w:rPr>
                  </w:pPr>
                  <w:r w:rsidRPr="00740EF5">
                    <w:rPr>
                      <w:rFonts w:cs="Arial"/>
                    </w:rPr>
                    <w:t>376</w:t>
                  </w:r>
                </w:p>
              </w:tc>
              <w:tc>
                <w:tcPr>
                  <w:tcW w:w="1701" w:type="dxa"/>
                  <w:tcBorders>
                    <w:top w:val="nil"/>
                    <w:left w:val="nil"/>
                    <w:bottom w:val="single" w:sz="4" w:space="0" w:color="auto"/>
                    <w:right w:val="single" w:sz="4" w:space="0" w:color="auto"/>
                  </w:tcBorders>
                  <w:shd w:val="clear" w:color="000000" w:fill="FFFFFF"/>
                  <w:vAlign w:val="center"/>
                  <w:hideMark/>
                </w:tcPr>
                <w:p w14:paraId="14EF728A" w14:textId="77777777" w:rsidR="001D5B40" w:rsidRPr="00740EF5" w:rsidRDefault="001D5B40" w:rsidP="00726EAF">
                  <w:pPr>
                    <w:spacing w:after="0" w:line="240" w:lineRule="auto"/>
                    <w:jc w:val="both"/>
                    <w:rPr>
                      <w:rFonts w:cs="Arial"/>
                    </w:rPr>
                  </w:pPr>
                  <w:r w:rsidRPr="00740EF5">
                    <w:rPr>
                      <w:rFonts w:cs="Arial"/>
                    </w:rPr>
                    <w:t xml:space="preserve">$ 26.632.506 </w:t>
                  </w:r>
                </w:p>
              </w:tc>
            </w:tr>
            <w:tr w:rsidR="001D5B40" w:rsidRPr="00740EF5" w14:paraId="7C95C184" w14:textId="77777777" w:rsidTr="001D5B40">
              <w:trPr>
                <w:trHeight w:val="300"/>
                <w:jc w:val="center"/>
              </w:trPr>
              <w:tc>
                <w:tcPr>
                  <w:tcW w:w="1016" w:type="dxa"/>
                  <w:tcBorders>
                    <w:top w:val="nil"/>
                    <w:left w:val="single" w:sz="4" w:space="0" w:color="auto"/>
                    <w:bottom w:val="single" w:sz="4" w:space="0" w:color="auto"/>
                    <w:right w:val="single" w:sz="4" w:space="0" w:color="auto"/>
                  </w:tcBorders>
                  <w:shd w:val="clear" w:color="000000" w:fill="FFFFFF"/>
                </w:tcPr>
                <w:p w14:paraId="2FD21179" w14:textId="77777777" w:rsidR="001D5B40" w:rsidRPr="00740EF5" w:rsidRDefault="001D5B40" w:rsidP="001D5B40">
                  <w:pPr>
                    <w:spacing w:after="0" w:line="240" w:lineRule="auto"/>
                    <w:jc w:val="center"/>
                    <w:rPr>
                      <w:rFonts w:cs="Arial"/>
                    </w:rPr>
                  </w:pPr>
                  <w:r>
                    <w:rPr>
                      <w:rFonts w:cs="Arial"/>
                    </w:rPr>
                    <w:t>7</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28F52C78" w14:textId="77777777" w:rsidR="001D5B40" w:rsidRPr="00740EF5" w:rsidRDefault="001D5B40" w:rsidP="00726EAF">
                  <w:pPr>
                    <w:spacing w:after="0" w:line="240" w:lineRule="auto"/>
                    <w:jc w:val="both"/>
                    <w:rPr>
                      <w:rFonts w:cs="Arial"/>
                    </w:rPr>
                  </w:pPr>
                  <w:r w:rsidRPr="00740EF5">
                    <w:rPr>
                      <w:rFonts w:cs="Arial"/>
                    </w:rPr>
                    <w:t>Vélez (Santander)</w:t>
                  </w:r>
                </w:p>
              </w:tc>
              <w:tc>
                <w:tcPr>
                  <w:tcW w:w="1559" w:type="dxa"/>
                  <w:tcBorders>
                    <w:top w:val="nil"/>
                    <w:left w:val="nil"/>
                    <w:bottom w:val="single" w:sz="4" w:space="0" w:color="auto"/>
                    <w:right w:val="single" w:sz="4" w:space="0" w:color="auto"/>
                  </w:tcBorders>
                  <w:shd w:val="clear" w:color="000000" w:fill="FFFFFF"/>
                  <w:vAlign w:val="center"/>
                  <w:hideMark/>
                </w:tcPr>
                <w:p w14:paraId="60B7C571" w14:textId="77777777" w:rsidR="001D5B40" w:rsidRPr="00740EF5" w:rsidRDefault="001D5B40" w:rsidP="00726EAF">
                  <w:pPr>
                    <w:spacing w:after="0" w:line="240" w:lineRule="auto"/>
                    <w:jc w:val="center"/>
                    <w:rPr>
                      <w:rFonts w:cs="Arial"/>
                    </w:rPr>
                  </w:pPr>
                  <w:r w:rsidRPr="00740EF5">
                    <w:rPr>
                      <w:rFonts w:cs="Arial"/>
                    </w:rPr>
                    <w:t>384</w:t>
                  </w:r>
                </w:p>
              </w:tc>
              <w:tc>
                <w:tcPr>
                  <w:tcW w:w="1701" w:type="dxa"/>
                  <w:tcBorders>
                    <w:top w:val="nil"/>
                    <w:left w:val="nil"/>
                    <w:bottom w:val="single" w:sz="4" w:space="0" w:color="auto"/>
                    <w:right w:val="single" w:sz="4" w:space="0" w:color="auto"/>
                  </w:tcBorders>
                  <w:shd w:val="clear" w:color="000000" w:fill="FFFFFF"/>
                  <w:vAlign w:val="center"/>
                  <w:hideMark/>
                </w:tcPr>
                <w:p w14:paraId="051E75B1" w14:textId="77777777" w:rsidR="001D5B40" w:rsidRPr="00740EF5" w:rsidRDefault="001D5B40" w:rsidP="00726EAF">
                  <w:pPr>
                    <w:spacing w:after="0" w:line="240" w:lineRule="auto"/>
                    <w:jc w:val="both"/>
                    <w:rPr>
                      <w:rFonts w:cs="Arial"/>
                    </w:rPr>
                  </w:pPr>
                  <w:r w:rsidRPr="00740EF5">
                    <w:rPr>
                      <w:rFonts w:cs="Arial"/>
                    </w:rPr>
                    <w:t xml:space="preserve">$ 27.501.890 </w:t>
                  </w:r>
                </w:p>
              </w:tc>
            </w:tr>
            <w:tr w:rsidR="001D5B40" w:rsidRPr="00740EF5" w14:paraId="175988D1" w14:textId="77777777" w:rsidTr="001D5B40">
              <w:trPr>
                <w:trHeight w:val="338"/>
                <w:jc w:val="center"/>
              </w:trPr>
              <w:tc>
                <w:tcPr>
                  <w:tcW w:w="1016" w:type="dxa"/>
                  <w:tcBorders>
                    <w:top w:val="nil"/>
                    <w:left w:val="single" w:sz="4" w:space="0" w:color="auto"/>
                    <w:bottom w:val="single" w:sz="4" w:space="0" w:color="auto"/>
                    <w:right w:val="single" w:sz="4" w:space="0" w:color="auto"/>
                  </w:tcBorders>
                  <w:shd w:val="clear" w:color="000000" w:fill="FFFFFF"/>
                </w:tcPr>
                <w:p w14:paraId="182DEA54" w14:textId="77777777" w:rsidR="001D5B40" w:rsidRPr="00740EF5" w:rsidRDefault="001D5B40" w:rsidP="001D5B40">
                  <w:pPr>
                    <w:spacing w:after="0" w:line="240" w:lineRule="auto"/>
                    <w:jc w:val="center"/>
                    <w:rPr>
                      <w:rFonts w:cs="Arial"/>
                    </w:rPr>
                  </w:pPr>
                  <w:r>
                    <w:rPr>
                      <w:rFonts w:cs="Arial"/>
                    </w:rPr>
                    <w:t>8</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34835848" w14:textId="77777777" w:rsidR="001D5B40" w:rsidRPr="00740EF5" w:rsidRDefault="001D5B40" w:rsidP="00726EAF">
                  <w:pPr>
                    <w:spacing w:after="0" w:line="240" w:lineRule="auto"/>
                    <w:jc w:val="both"/>
                    <w:rPr>
                      <w:rFonts w:cs="Arial"/>
                    </w:rPr>
                  </w:pPr>
                  <w:r w:rsidRPr="00740EF5">
                    <w:rPr>
                      <w:rFonts w:cs="Arial"/>
                    </w:rPr>
                    <w:t>Belén de los Andaquíes (Caquetá)</w:t>
                  </w:r>
                </w:p>
              </w:tc>
              <w:tc>
                <w:tcPr>
                  <w:tcW w:w="1559" w:type="dxa"/>
                  <w:tcBorders>
                    <w:top w:val="nil"/>
                    <w:left w:val="nil"/>
                    <w:bottom w:val="single" w:sz="4" w:space="0" w:color="auto"/>
                    <w:right w:val="single" w:sz="4" w:space="0" w:color="auto"/>
                  </w:tcBorders>
                  <w:shd w:val="clear" w:color="000000" w:fill="FFFFFF"/>
                  <w:vAlign w:val="center"/>
                  <w:hideMark/>
                </w:tcPr>
                <w:p w14:paraId="2DDE8BBD" w14:textId="77777777" w:rsidR="001D5B40" w:rsidRPr="00740EF5" w:rsidRDefault="001D5B40" w:rsidP="00726EAF">
                  <w:pPr>
                    <w:spacing w:after="0" w:line="240" w:lineRule="auto"/>
                    <w:jc w:val="center"/>
                    <w:rPr>
                      <w:rFonts w:cs="Arial"/>
                    </w:rPr>
                  </w:pPr>
                  <w:r w:rsidRPr="00740EF5">
                    <w:rPr>
                      <w:rFonts w:cs="Arial"/>
                    </w:rPr>
                    <w:t>376</w:t>
                  </w:r>
                </w:p>
              </w:tc>
              <w:tc>
                <w:tcPr>
                  <w:tcW w:w="1701" w:type="dxa"/>
                  <w:tcBorders>
                    <w:top w:val="nil"/>
                    <w:left w:val="nil"/>
                    <w:bottom w:val="single" w:sz="4" w:space="0" w:color="auto"/>
                    <w:right w:val="single" w:sz="4" w:space="0" w:color="auto"/>
                  </w:tcBorders>
                  <w:shd w:val="clear" w:color="000000" w:fill="FFFFFF"/>
                  <w:vAlign w:val="center"/>
                  <w:hideMark/>
                </w:tcPr>
                <w:p w14:paraId="4DA3935F" w14:textId="77777777" w:rsidR="001D5B40" w:rsidRPr="00740EF5" w:rsidRDefault="001D5B40" w:rsidP="00726EAF">
                  <w:pPr>
                    <w:spacing w:after="0" w:line="240" w:lineRule="auto"/>
                    <w:jc w:val="both"/>
                    <w:rPr>
                      <w:rFonts w:cs="Arial"/>
                    </w:rPr>
                  </w:pPr>
                  <w:r w:rsidRPr="00740EF5">
                    <w:rPr>
                      <w:rFonts w:cs="Arial"/>
                    </w:rPr>
                    <w:t xml:space="preserve">$ 26.632.506 </w:t>
                  </w:r>
                </w:p>
              </w:tc>
            </w:tr>
            <w:tr w:rsidR="001D5B40" w:rsidRPr="00740EF5" w14:paraId="058FF5E3" w14:textId="77777777" w:rsidTr="001D5B40">
              <w:trPr>
                <w:trHeight w:val="315"/>
                <w:jc w:val="center"/>
              </w:trPr>
              <w:tc>
                <w:tcPr>
                  <w:tcW w:w="1016" w:type="dxa"/>
                  <w:tcBorders>
                    <w:top w:val="nil"/>
                    <w:left w:val="single" w:sz="4" w:space="0" w:color="auto"/>
                    <w:bottom w:val="single" w:sz="4" w:space="0" w:color="auto"/>
                    <w:right w:val="single" w:sz="4" w:space="0" w:color="auto"/>
                  </w:tcBorders>
                  <w:shd w:val="clear" w:color="000000" w:fill="FFFFFF"/>
                </w:tcPr>
                <w:p w14:paraId="60E28394" w14:textId="77777777" w:rsidR="001D5B40" w:rsidRPr="00740EF5" w:rsidRDefault="001D5B40" w:rsidP="001D5B40">
                  <w:pPr>
                    <w:spacing w:after="0" w:line="240" w:lineRule="auto"/>
                    <w:jc w:val="center"/>
                    <w:rPr>
                      <w:rFonts w:cs="Arial"/>
                    </w:rPr>
                  </w:pPr>
                  <w:r>
                    <w:rPr>
                      <w:rFonts w:cs="Arial"/>
                    </w:rPr>
                    <w:t>9</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6CDEB3CF" w14:textId="77777777" w:rsidR="001D5B40" w:rsidRPr="00740EF5" w:rsidRDefault="001D5B40" w:rsidP="00726EAF">
                  <w:pPr>
                    <w:spacing w:after="0" w:line="240" w:lineRule="auto"/>
                    <w:jc w:val="both"/>
                    <w:rPr>
                      <w:rFonts w:cs="Arial"/>
                    </w:rPr>
                  </w:pPr>
                  <w:r w:rsidRPr="00740EF5">
                    <w:rPr>
                      <w:rFonts w:cs="Arial"/>
                    </w:rPr>
                    <w:t>Teorama (Norte de Santander)</w:t>
                  </w:r>
                </w:p>
              </w:tc>
              <w:tc>
                <w:tcPr>
                  <w:tcW w:w="1559" w:type="dxa"/>
                  <w:tcBorders>
                    <w:top w:val="nil"/>
                    <w:left w:val="nil"/>
                    <w:bottom w:val="single" w:sz="4" w:space="0" w:color="auto"/>
                    <w:right w:val="single" w:sz="4" w:space="0" w:color="auto"/>
                  </w:tcBorders>
                  <w:shd w:val="clear" w:color="000000" w:fill="FFFFFF"/>
                  <w:vAlign w:val="center"/>
                  <w:hideMark/>
                </w:tcPr>
                <w:p w14:paraId="36A4ED62" w14:textId="77777777" w:rsidR="001D5B40" w:rsidRPr="00740EF5" w:rsidRDefault="001D5B40" w:rsidP="00726EAF">
                  <w:pPr>
                    <w:spacing w:after="0" w:line="240" w:lineRule="auto"/>
                    <w:jc w:val="center"/>
                    <w:rPr>
                      <w:rFonts w:cs="Arial"/>
                    </w:rPr>
                  </w:pPr>
                  <w:r w:rsidRPr="00740EF5">
                    <w:rPr>
                      <w:rFonts w:cs="Arial"/>
                    </w:rPr>
                    <w:t>185</w:t>
                  </w:r>
                </w:p>
              </w:tc>
              <w:tc>
                <w:tcPr>
                  <w:tcW w:w="1701" w:type="dxa"/>
                  <w:tcBorders>
                    <w:top w:val="nil"/>
                    <w:left w:val="nil"/>
                    <w:bottom w:val="single" w:sz="4" w:space="0" w:color="auto"/>
                    <w:right w:val="single" w:sz="4" w:space="0" w:color="auto"/>
                  </w:tcBorders>
                  <w:shd w:val="clear" w:color="000000" w:fill="FFFFFF"/>
                  <w:vAlign w:val="center"/>
                  <w:hideMark/>
                </w:tcPr>
                <w:p w14:paraId="703392B4" w14:textId="77777777" w:rsidR="001D5B40" w:rsidRPr="00740EF5" w:rsidRDefault="001D5B40" w:rsidP="00726EAF">
                  <w:pPr>
                    <w:spacing w:after="0" w:line="240" w:lineRule="auto"/>
                    <w:jc w:val="both"/>
                    <w:rPr>
                      <w:rFonts w:cs="Arial"/>
                    </w:rPr>
                  </w:pPr>
                  <w:r w:rsidRPr="00740EF5">
                    <w:rPr>
                      <w:rFonts w:cs="Arial"/>
                    </w:rPr>
                    <w:t xml:space="preserve">$ 16.888.119 </w:t>
                  </w:r>
                </w:p>
              </w:tc>
            </w:tr>
            <w:tr w:rsidR="001D5B40" w:rsidRPr="00740EF5" w14:paraId="6B15E8A0" w14:textId="77777777" w:rsidTr="001D5B40">
              <w:trPr>
                <w:trHeight w:val="315"/>
                <w:jc w:val="center"/>
              </w:trPr>
              <w:tc>
                <w:tcPr>
                  <w:tcW w:w="1016" w:type="dxa"/>
                  <w:tcBorders>
                    <w:top w:val="nil"/>
                    <w:left w:val="single" w:sz="4" w:space="0" w:color="auto"/>
                    <w:bottom w:val="single" w:sz="4" w:space="0" w:color="auto"/>
                    <w:right w:val="single" w:sz="4" w:space="0" w:color="auto"/>
                  </w:tcBorders>
                  <w:shd w:val="clear" w:color="000000" w:fill="FFFFFF"/>
                </w:tcPr>
                <w:p w14:paraId="7ED8A78E" w14:textId="77777777" w:rsidR="001D5B40" w:rsidRPr="00740EF5" w:rsidRDefault="001D5B40" w:rsidP="001D5B40">
                  <w:pPr>
                    <w:spacing w:after="0" w:line="240" w:lineRule="auto"/>
                    <w:jc w:val="center"/>
                    <w:rPr>
                      <w:rFonts w:cs="Arial"/>
                    </w:rPr>
                  </w:pPr>
                  <w:r>
                    <w:rPr>
                      <w:rFonts w:cs="Arial"/>
                    </w:rPr>
                    <w:t>10</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58A0E53A" w14:textId="77777777" w:rsidR="001D5B40" w:rsidRPr="00740EF5" w:rsidRDefault="001D5B40" w:rsidP="00726EAF">
                  <w:pPr>
                    <w:spacing w:after="0" w:line="240" w:lineRule="auto"/>
                    <w:jc w:val="both"/>
                    <w:rPr>
                      <w:rFonts w:cs="Arial"/>
                    </w:rPr>
                  </w:pPr>
                  <w:r w:rsidRPr="00740EF5">
                    <w:rPr>
                      <w:rFonts w:cs="Arial"/>
                    </w:rPr>
                    <w:t>El Paujil (Caquetá)</w:t>
                  </w:r>
                </w:p>
              </w:tc>
              <w:tc>
                <w:tcPr>
                  <w:tcW w:w="1559" w:type="dxa"/>
                  <w:tcBorders>
                    <w:top w:val="nil"/>
                    <w:left w:val="nil"/>
                    <w:bottom w:val="single" w:sz="4" w:space="0" w:color="auto"/>
                    <w:right w:val="single" w:sz="4" w:space="0" w:color="auto"/>
                  </w:tcBorders>
                  <w:shd w:val="clear" w:color="000000" w:fill="FFFFFF"/>
                  <w:vAlign w:val="center"/>
                  <w:hideMark/>
                </w:tcPr>
                <w:p w14:paraId="2F86B89D" w14:textId="77777777" w:rsidR="001D5B40" w:rsidRPr="00740EF5" w:rsidRDefault="001D5B40" w:rsidP="00726EAF">
                  <w:pPr>
                    <w:spacing w:after="0" w:line="240" w:lineRule="auto"/>
                    <w:jc w:val="center"/>
                    <w:rPr>
                      <w:rFonts w:cs="Arial"/>
                    </w:rPr>
                  </w:pPr>
                  <w:r w:rsidRPr="00740EF5">
                    <w:rPr>
                      <w:rFonts w:cs="Arial"/>
                    </w:rPr>
                    <w:t>235</w:t>
                  </w:r>
                </w:p>
              </w:tc>
              <w:tc>
                <w:tcPr>
                  <w:tcW w:w="1701" w:type="dxa"/>
                  <w:tcBorders>
                    <w:top w:val="nil"/>
                    <w:left w:val="nil"/>
                    <w:bottom w:val="single" w:sz="4" w:space="0" w:color="auto"/>
                    <w:right w:val="single" w:sz="4" w:space="0" w:color="auto"/>
                  </w:tcBorders>
                  <w:shd w:val="clear" w:color="000000" w:fill="FFFFFF"/>
                  <w:vAlign w:val="center"/>
                  <w:hideMark/>
                </w:tcPr>
                <w:p w14:paraId="5E653101" w14:textId="77777777" w:rsidR="001D5B40" w:rsidRPr="00740EF5" w:rsidRDefault="001D5B40" w:rsidP="00726EAF">
                  <w:pPr>
                    <w:spacing w:after="0" w:line="240" w:lineRule="auto"/>
                    <w:jc w:val="both"/>
                    <w:rPr>
                      <w:rFonts w:cs="Arial"/>
                    </w:rPr>
                  </w:pPr>
                  <w:r w:rsidRPr="00740EF5">
                    <w:rPr>
                      <w:rFonts w:cs="Arial"/>
                    </w:rPr>
                    <w:t xml:space="preserve">$ 19.779.189 </w:t>
                  </w:r>
                </w:p>
              </w:tc>
            </w:tr>
            <w:tr w:rsidR="001D5B40" w:rsidRPr="00740EF5" w14:paraId="32C8C5E7" w14:textId="77777777" w:rsidTr="001D5B40">
              <w:trPr>
                <w:trHeight w:val="315"/>
                <w:jc w:val="center"/>
              </w:trPr>
              <w:tc>
                <w:tcPr>
                  <w:tcW w:w="1016" w:type="dxa"/>
                  <w:tcBorders>
                    <w:top w:val="nil"/>
                    <w:left w:val="single" w:sz="4" w:space="0" w:color="auto"/>
                    <w:bottom w:val="single" w:sz="4" w:space="0" w:color="auto"/>
                    <w:right w:val="single" w:sz="4" w:space="0" w:color="auto"/>
                  </w:tcBorders>
                  <w:shd w:val="clear" w:color="000000" w:fill="FFFFFF"/>
                </w:tcPr>
                <w:p w14:paraId="428A263B" w14:textId="77777777" w:rsidR="001D5B40" w:rsidRPr="00740EF5" w:rsidRDefault="001D5B40" w:rsidP="001D5B40">
                  <w:pPr>
                    <w:spacing w:after="0" w:line="240" w:lineRule="auto"/>
                    <w:jc w:val="center"/>
                    <w:rPr>
                      <w:rFonts w:cs="Arial"/>
                    </w:rPr>
                  </w:pPr>
                  <w:r>
                    <w:rPr>
                      <w:rFonts w:cs="Arial"/>
                    </w:rPr>
                    <w:t>11</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48E972AF" w14:textId="77777777" w:rsidR="001D5B40" w:rsidRPr="00740EF5" w:rsidRDefault="001D5B40" w:rsidP="00726EAF">
                  <w:pPr>
                    <w:spacing w:after="0" w:line="240" w:lineRule="auto"/>
                    <w:jc w:val="both"/>
                    <w:rPr>
                      <w:rFonts w:cs="Arial"/>
                    </w:rPr>
                  </w:pPr>
                  <w:r w:rsidRPr="00740EF5">
                    <w:rPr>
                      <w:rFonts w:cs="Arial"/>
                    </w:rPr>
                    <w:t>Clemencia (Bolívar)</w:t>
                  </w:r>
                </w:p>
              </w:tc>
              <w:tc>
                <w:tcPr>
                  <w:tcW w:w="1559" w:type="dxa"/>
                  <w:tcBorders>
                    <w:top w:val="nil"/>
                    <w:left w:val="nil"/>
                    <w:bottom w:val="single" w:sz="4" w:space="0" w:color="auto"/>
                    <w:right w:val="single" w:sz="4" w:space="0" w:color="auto"/>
                  </w:tcBorders>
                  <w:shd w:val="clear" w:color="000000" w:fill="FFFFFF"/>
                  <w:vAlign w:val="center"/>
                  <w:hideMark/>
                </w:tcPr>
                <w:p w14:paraId="3EE187D4" w14:textId="77777777" w:rsidR="001D5B40" w:rsidRPr="00740EF5" w:rsidRDefault="001D5B40" w:rsidP="00726EAF">
                  <w:pPr>
                    <w:spacing w:after="0" w:line="240" w:lineRule="auto"/>
                    <w:jc w:val="center"/>
                    <w:rPr>
                      <w:rFonts w:cs="Arial"/>
                    </w:rPr>
                  </w:pPr>
                  <w:r w:rsidRPr="00740EF5">
                    <w:rPr>
                      <w:rFonts w:cs="Arial"/>
                    </w:rPr>
                    <w:t>378</w:t>
                  </w:r>
                </w:p>
              </w:tc>
              <w:tc>
                <w:tcPr>
                  <w:tcW w:w="1701" w:type="dxa"/>
                  <w:tcBorders>
                    <w:top w:val="nil"/>
                    <w:left w:val="nil"/>
                    <w:bottom w:val="single" w:sz="4" w:space="0" w:color="auto"/>
                    <w:right w:val="single" w:sz="4" w:space="0" w:color="auto"/>
                  </w:tcBorders>
                  <w:shd w:val="clear" w:color="000000" w:fill="FFFFFF"/>
                  <w:vAlign w:val="center"/>
                  <w:hideMark/>
                </w:tcPr>
                <w:p w14:paraId="6D24AB33" w14:textId="77777777" w:rsidR="001D5B40" w:rsidRPr="00740EF5" w:rsidRDefault="001D5B40" w:rsidP="00726EAF">
                  <w:pPr>
                    <w:spacing w:after="0" w:line="240" w:lineRule="auto"/>
                    <w:jc w:val="both"/>
                    <w:rPr>
                      <w:rFonts w:cs="Arial"/>
                    </w:rPr>
                  </w:pPr>
                  <w:r w:rsidRPr="00740EF5">
                    <w:rPr>
                      <w:rFonts w:cs="Arial"/>
                    </w:rPr>
                    <w:t xml:space="preserve">$ 26.417.838 </w:t>
                  </w:r>
                </w:p>
              </w:tc>
            </w:tr>
            <w:tr w:rsidR="001D5B40" w:rsidRPr="00740EF5" w14:paraId="08A6116B" w14:textId="77777777" w:rsidTr="001D5B40">
              <w:trPr>
                <w:trHeight w:val="315"/>
                <w:jc w:val="center"/>
              </w:trPr>
              <w:tc>
                <w:tcPr>
                  <w:tcW w:w="1016" w:type="dxa"/>
                  <w:tcBorders>
                    <w:top w:val="nil"/>
                    <w:left w:val="single" w:sz="4" w:space="0" w:color="auto"/>
                    <w:bottom w:val="single" w:sz="4" w:space="0" w:color="auto"/>
                    <w:right w:val="single" w:sz="4" w:space="0" w:color="auto"/>
                  </w:tcBorders>
                  <w:shd w:val="clear" w:color="000000" w:fill="FFFFFF"/>
                </w:tcPr>
                <w:p w14:paraId="5B5D0ADB" w14:textId="77777777" w:rsidR="001D5B40" w:rsidRPr="00740EF5" w:rsidRDefault="001D5B40" w:rsidP="00726EAF">
                  <w:pPr>
                    <w:spacing w:after="0" w:line="240" w:lineRule="auto"/>
                    <w:jc w:val="both"/>
                    <w:rPr>
                      <w:rFonts w:cs="Arial"/>
                    </w:rPr>
                  </w:pP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1B764888" w14:textId="77777777" w:rsidR="001D5B40" w:rsidRPr="00740EF5" w:rsidRDefault="001D5B40" w:rsidP="00726EAF">
                  <w:pPr>
                    <w:spacing w:after="0" w:line="240" w:lineRule="auto"/>
                    <w:jc w:val="both"/>
                    <w:rPr>
                      <w:rFonts w:cs="Arial"/>
                    </w:rPr>
                  </w:pPr>
                  <w:r w:rsidRPr="00740EF5">
                    <w:rPr>
                      <w:rFonts w:cs="Arial"/>
                    </w:rPr>
                    <w:t>Total</w:t>
                  </w:r>
                </w:p>
              </w:tc>
              <w:tc>
                <w:tcPr>
                  <w:tcW w:w="1559" w:type="dxa"/>
                  <w:tcBorders>
                    <w:top w:val="nil"/>
                    <w:left w:val="nil"/>
                    <w:bottom w:val="single" w:sz="4" w:space="0" w:color="auto"/>
                    <w:right w:val="single" w:sz="4" w:space="0" w:color="auto"/>
                  </w:tcBorders>
                  <w:shd w:val="clear" w:color="000000" w:fill="FFFFFF"/>
                  <w:vAlign w:val="center"/>
                  <w:hideMark/>
                </w:tcPr>
                <w:p w14:paraId="23C93C22" w14:textId="77777777" w:rsidR="001D5B40" w:rsidRPr="00740EF5" w:rsidRDefault="001D5B40" w:rsidP="00726EAF">
                  <w:pPr>
                    <w:spacing w:after="0" w:line="240" w:lineRule="auto"/>
                    <w:jc w:val="center"/>
                    <w:rPr>
                      <w:rFonts w:cs="Arial"/>
                    </w:rPr>
                  </w:pPr>
                  <w:r w:rsidRPr="00740EF5">
                    <w:rPr>
                      <w:rFonts w:cs="Arial"/>
                    </w:rPr>
                    <w:t>3965</w:t>
                  </w:r>
                </w:p>
              </w:tc>
              <w:tc>
                <w:tcPr>
                  <w:tcW w:w="1701" w:type="dxa"/>
                  <w:tcBorders>
                    <w:top w:val="nil"/>
                    <w:left w:val="nil"/>
                    <w:bottom w:val="single" w:sz="4" w:space="0" w:color="auto"/>
                    <w:right w:val="single" w:sz="4" w:space="0" w:color="auto"/>
                  </w:tcBorders>
                  <w:shd w:val="clear" w:color="000000" w:fill="FFFFFF"/>
                  <w:vAlign w:val="center"/>
                  <w:hideMark/>
                </w:tcPr>
                <w:p w14:paraId="7A14BD10" w14:textId="77777777" w:rsidR="001D5B40" w:rsidRPr="00740EF5" w:rsidRDefault="001D5B40" w:rsidP="00726EAF">
                  <w:pPr>
                    <w:spacing w:after="0" w:line="240" w:lineRule="auto"/>
                    <w:jc w:val="both"/>
                    <w:rPr>
                      <w:rFonts w:cs="Arial"/>
                    </w:rPr>
                  </w:pPr>
                  <w:r w:rsidRPr="00740EF5">
                    <w:rPr>
                      <w:rFonts w:cs="Arial"/>
                    </w:rPr>
                    <w:t xml:space="preserve">$ 282.091.268 </w:t>
                  </w:r>
                </w:p>
              </w:tc>
            </w:tr>
          </w:tbl>
          <w:p w14:paraId="65F6DA0F" w14:textId="77777777" w:rsidR="00726EAF" w:rsidRPr="00740EF5" w:rsidRDefault="00726EAF" w:rsidP="00726EAF">
            <w:pPr>
              <w:jc w:val="both"/>
              <w:rPr>
                <w:rFonts w:cs="Arial"/>
              </w:rPr>
            </w:pPr>
          </w:p>
          <w:p w14:paraId="4A186763" w14:textId="77777777" w:rsidR="00726EAF" w:rsidRPr="00740EF5" w:rsidRDefault="00726EAF" w:rsidP="00726EAF">
            <w:pPr>
              <w:jc w:val="both"/>
              <w:rPr>
                <w:rFonts w:cs="Arial"/>
              </w:rPr>
            </w:pPr>
            <w:r w:rsidRPr="00740EF5">
              <w:rPr>
                <w:rFonts w:cs="Arial"/>
              </w:rPr>
              <w:t>El CDI en el municipio de Vélez (Santander) recibió 223 elementos por valor de $50.000.000 del ente territorial.</w:t>
            </w:r>
          </w:p>
          <w:p w14:paraId="2543170F" w14:textId="77777777" w:rsidR="00726EAF" w:rsidRPr="00740EF5" w:rsidRDefault="00726EAF" w:rsidP="00726EAF">
            <w:pPr>
              <w:jc w:val="both"/>
              <w:rPr>
                <w:rFonts w:cs="Arial"/>
              </w:rPr>
            </w:pPr>
          </w:p>
          <w:p w14:paraId="19D868FA" w14:textId="77777777" w:rsidR="00726EAF" w:rsidRPr="00740EF5" w:rsidRDefault="00DE454B" w:rsidP="00726EAF">
            <w:pPr>
              <w:jc w:val="both"/>
              <w:rPr>
                <w:rFonts w:cs="Arial"/>
              </w:rPr>
            </w:pPr>
            <w:r w:rsidRPr="00740EF5">
              <w:rPr>
                <w:rFonts w:cs="Arial"/>
              </w:rPr>
              <w:t>Por</w:t>
            </w:r>
            <w:r w:rsidR="00726EAF" w:rsidRPr="00740EF5">
              <w:rPr>
                <w:rFonts w:cs="Arial"/>
              </w:rPr>
              <w:t xml:space="preserve"> otra parte, </w:t>
            </w:r>
            <w:r w:rsidR="00684784" w:rsidRPr="00740EF5">
              <w:rPr>
                <w:rFonts w:cs="Arial"/>
              </w:rPr>
              <w:t xml:space="preserve">se informa que el ICBF dispone </w:t>
            </w:r>
            <w:commentRangeStart w:id="3"/>
            <w:r w:rsidR="00684784" w:rsidRPr="00740EF5">
              <w:rPr>
                <w:rFonts w:cs="Arial"/>
              </w:rPr>
              <w:t xml:space="preserve">de </w:t>
            </w:r>
            <w:r w:rsidR="00726EAF" w:rsidRPr="00740EF5">
              <w:rPr>
                <w:rFonts w:cs="Arial"/>
              </w:rPr>
              <w:t>89 elementos</w:t>
            </w:r>
            <w:r w:rsidR="001D5B40" w:rsidRPr="001D5B40">
              <w:rPr>
                <w:rFonts w:cs="Arial"/>
                <w:highlight w:val="yellow"/>
              </w:rPr>
              <w:t xml:space="preserve">, </w:t>
            </w:r>
            <w:r w:rsidR="001D5B40" w:rsidRPr="001D5B40">
              <w:rPr>
                <w:rFonts w:cs="Arial"/>
                <w:color w:val="FF0000"/>
              </w:rPr>
              <w:t>adicionales</w:t>
            </w:r>
            <w:r w:rsidR="001D5B40" w:rsidRPr="001D5B40">
              <w:rPr>
                <w:rFonts w:cs="Arial"/>
                <w:color w:val="FF0000"/>
                <w:highlight w:val="yellow"/>
              </w:rPr>
              <w:t>,</w:t>
            </w:r>
            <w:r w:rsidR="00726EAF" w:rsidRPr="001D5B40">
              <w:rPr>
                <w:rFonts w:cs="Arial"/>
                <w:color w:val="FF0000"/>
              </w:rPr>
              <w:t xml:space="preserve"> </w:t>
            </w:r>
            <w:r w:rsidR="00726EAF" w:rsidRPr="00740EF5">
              <w:rPr>
                <w:rFonts w:cs="Arial"/>
              </w:rPr>
              <w:t xml:space="preserve">por valor </w:t>
            </w:r>
            <w:commentRangeEnd w:id="3"/>
            <w:r w:rsidR="001D5B40">
              <w:rPr>
                <w:rStyle w:val="Refdecomentario"/>
              </w:rPr>
              <w:commentReference w:id="3"/>
            </w:r>
            <w:r w:rsidR="00726EAF" w:rsidRPr="00740EF5">
              <w:rPr>
                <w:rFonts w:cs="Arial"/>
              </w:rPr>
              <w:t>de $9</w:t>
            </w:r>
            <w:r w:rsidR="00726EAF" w:rsidRPr="001D5B40">
              <w:rPr>
                <w:rFonts w:cs="Arial"/>
                <w:highlight w:val="yellow"/>
              </w:rPr>
              <w:t>.578.858,</w:t>
            </w:r>
            <w:r w:rsidR="00684784" w:rsidRPr="001D5B40">
              <w:rPr>
                <w:rFonts w:cs="Arial"/>
                <w:highlight w:val="yellow"/>
              </w:rPr>
              <w:t xml:space="preserve"> para los </w:t>
            </w:r>
            <w:r w:rsidR="00726EAF" w:rsidRPr="001D5B40">
              <w:rPr>
                <w:rFonts w:cs="Arial"/>
                <w:highlight w:val="yellow"/>
              </w:rPr>
              <w:t xml:space="preserve">CDI terminados y/o en ejecución </w:t>
            </w:r>
            <w:r w:rsidR="001E2BCF" w:rsidRPr="001D5B40">
              <w:rPr>
                <w:rFonts w:cs="Arial"/>
                <w:highlight w:val="yellow"/>
              </w:rPr>
              <w:t xml:space="preserve">de modalidad institucional </w:t>
            </w:r>
            <w:r w:rsidR="00726EAF" w:rsidRPr="001D5B40">
              <w:rPr>
                <w:rFonts w:cs="Arial"/>
                <w:highlight w:val="yellow"/>
              </w:rPr>
              <w:t>en los municipios de Tierralta y Valencia (Córdoba), Policarpa (Nariño)</w:t>
            </w:r>
            <w:r w:rsidR="00A47127" w:rsidRPr="001D5B40">
              <w:rPr>
                <w:rFonts w:cs="Arial"/>
                <w:highlight w:val="yellow"/>
              </w:rPr>
              <w:t xml:space="preserve"> </w:t>
            </w:r>
            <w:r w:rsidR="00684784" w:rsidRPr="001D5B40">
              <w:rPr>
                <w:rFonts w:cs="Arial"/>
                <w:highlight w:val="yellow"/>
              </w:rPr>
              <w:t xml:space="preserve">y </w:t>
            </w:r>
            <w:r w:rsidR="00726EAF" w:rsidRPr="001D5B40">
              <w:rPr>
                <w:rFonts w:cs="Arial"/>
                <w:highlight w:val="yellow"/>
              </w:rPr>
              <w:t>El Doncello</w:t>
            </w:r>
            <w:r w:rsidR="00684784" w:rsidRPr="001D5B40">
              <w:rPr>
                <w:rFonts w:cs="Arial"/>
                <w:highlight w:val="yellow"/>
              </w:rPr>
              <w:t xml:space="preserve"> (Caquetá)</w:t>
            </w:r>
            <w:r w:rsidR="00684784" w:rsidRPr="00740EF5">
              <w:rPr>
                <w:rFonts w:cs="Arial"/>
              </w:rPr>
              <w:t xml:space="preserve">. Sin embargo, hacen falta elementos de dotación básica para los once proyectos mencionados inicialmente. </w:t>
            </w:r>
            <w:r w:rsidR="00726EAF" w:rsidRPr="00740EF5">
              <w:rPr>
                <w:rFonts w:cs="Arial"/>
              </w:rPr>
              <w:t xml:space="preserve"> </w:t>
            </w:r>
          </w:p>
          <w:p w14:paraId="1E400016" w14:textId="77777777" w:rsidR="00726EAF" w:rsidRPr="00740EF5" w:rsidRDefault="00726EAF" w:rsidP="00726EAF">
            <w:pPr>
              <w:tabs>
                <w:tab w:val="left" w:pos="454"/>
              </w:tabs>
              <w:jc w:val="both"/>
              <w:rPr>
                <w:rFonts w:cs="Arial"/>
              </w:rPr>
            </w:pPr>
          </w:p>
          <w:p w14:paraId="1850077D" w14:textId="77777777" w:rsidR="00726EAF" w:rsidRPr="001D5B40" w:rsidRDefault="00B75850" w:rsidP="00726EAF">
            <w:pPr>
              <w:tabs>
                <w:tab w:val="left" w:pos="454"/>
              </w:tabs>
              <w:jc w:val="both"/>
              <w:rPr>
                <w:rFonts w:cs="Arial"/>
                <w:b/>
              </w:rPr>
            </w:pPr>
            <w:r w:rsidRPr="001D5B40">
              <w:rPr>
                <w:rFonts w:cs="Arial"/>
                <w:b/>
              </w:rPr>
              <w:t>6.4</w:t>
            </w:r>
            <w:r w:rsidR="00726EAF" w:rsidRPr="001D5B40">
              <w:rPr>
                <w:rFonts w:cs="Arial"/>
                <w:b/>
              </w:rPr>
              <w:tab/>
              <w:t>Unidades de Servicio solicitadas por ICBF</w:t>
            </w:r>
          </w:p>
          <w:p w14:paraId="513C026D" w14:textId="77777777" w:rsidR="00726EAF" w:rsidRPr="00740EF5" w:rsidRDefault="00726EAF" w:rsidP="00726EAF">
            <w:pPr>
              <w:jc w:val="both"/>
              <w:rPr>
                <w:rFonts w:cs="Arial"/>
              </w:rPr>
            </w:pPr>
            <w:r w:rsidRPr="00740EF5">
              <w:rPr>
                <w:rFonts w:cs="Arial"/>
              </w:rPr>
              <w:t xml:space="preserve">Doris Patricia </w:t>
            </w:r>
            <w:proofErr w:type="spellStart"/>
            <w:r w:rsidRPr="00740EF5">
              <w:rPr>
                <w:rFonts w:cs="Arial"/>
              </w:rPr>
              <w:t>Baron</w:t>
            </w:r>
            <w:proofErr w:type="spellEnd"/>
            <w:r w:rsidRPr="00740EF5">
              <w:rPr>
                <w:rFonts w:cs="Arial"/>
              </w:rPr>
              <w:t xml:space="preserve"> informa que de acuerdo con la solicitud del ICBF se adquirieron y se entregaron en sitio 2038</w:t>
            </w:r>
            <w:r w:rsidR="00A47127" w:rsidRPr="00740EF5">
              <w:rPr>
                <w:rFonts w:cs="Arial"/>
              </w:rPr>
              <w:t xml:space="preserve"> elementos de dotación,</w:t>
            </w:r>
            <w:r w:rsidRPr="00740EF5">
              <w:rPr>
                <w:rFonts w:cs="Arial"/>
              </w:rPr>
              <w:t xml:space="preserve"> por valor de $161.329.457.</w:t>
            </w:r>
          </w:p>
          <w:p w14:paraId="0635FC66" w14:textId="77777777" w:rsidR="00726EAF" w:rsidRPr="00740EF5" w:rsidRDefault="00726EAF" w:rsidP="00726EAF">
            <w:pPr>
              <w:jc w:val="both"/>
              <w:rPr>
                <w:rFonts w:cs="Arial"/>
              </w:rPr>
            </w:pPr>
          </w:p>
          <w:tbl>
            <w:tblPr>
              <w:tblW w:w="9380" w:type="dxa"/>
              <w:tblCellMar>
                <w:left w:w="70" w:type="dxa"/>
                <w:right w:w="70" w:type="dxa"/>
              </w:tblCellMar>
              <w:tblLook w:val="0600" w:firstRow="0" w:lastRow="0" w:firstColumn="0" w:lastColumn="0" w:noHBand="1" w:noVBand="1"/>
            </w:tblPr>
            <w:tblGrid>
              <w:gridCol w:w="3261"/>
              <w:gridCol w:w="1842"/>
              <w:gridCol w:w="2434"/>
              <w:gridCol w:w="1843"/>
            </w:tblGrid>
            <w:tr w:rsidR="00726EAF" w:rsidRPr="00740EF5" w14:paraId="5BE37105" w14:textId="77777777" w:rsidTr="001D5B40">
              <w:trPr>
                <w:trHeight w:val="375"/>
                <w:tblHeader/>
              </w:trPr>
              <w:tc>
                <w:tcPr>
                  <w:tcW w:w="32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207EA3" w14:textId="77777777" w:rsidR="00726EAF" w:rsidRPr="001D5B40" w:rsidRDefault="00726EAF" w:rsidP="00726EAF">
                  <w:pPr>
                    <w:spacing w:after="0" w:line="240" w:lineRule="auto"/>
                    <w:jc w:val="center"/>
                    <w:rPr>
                      <w:rFonts w:cs="Arial"/>
                      <w:b/>
                    </w:rPr>
                  </w:pPr>
                  <w:r w:rsidRPr="001D5B40">
                    <w:rPr>
                      <w:rFonts w:cs="Arial"/>
                      <w:b/>
                    </w:rPr>
                    <w:lastRenderedPageBreak/>
                    <w:t>Departamento</w:t>
                  </w:r>
                </w:p>
              </w:tc>
              <w:tc>
                <w:tcPr>
                  <w:tcW w:w="1842" w:type="dxa"/>
                  <w:tcBorders>
                    <w:top w:val="single" w:sz="4" w:space="0" w:color="auto"/>
                    <w:left w:val="nil"/>
                    <w:bottom w:val="single" w:sz="4" w:space="0" w:color="auto"/>
                    <w:right w:val="single" w:sz="4" w:space="0" w:color="auto"/>
                  </w:tcBorders>
                  <w:shd w:val="clear" w:color="000000" w:fill="FFFFFF"/>
                  <w:vAlign w:val="center"/>
                  <w:hideMark/>
                </w:tcPr>
                <w:p w14:paraId="59A72C26" w14:textId="77777777" w:rsidR="00726EAF" w:rsidRPr="001D5B40" w:rsidRDefault="00726EAF" w:rsidP="00726EAF">
                  <w:pPr>
                    <w:spacing w:after="0" w:line="240" w:lineRule="auto"/>
                    <w:jc w:val="center"/>
                    <w:rPr>
                      <w:rFonts w:cs="Arial"/>
                      <w:b/>
                    </w:rPr>
                  </w:pPr>
                  <w:r w:rsidRPr="001D5B40">
                    <w:rPr>
                      <w:rFonts w:cs="Arial"/>
                      <w:b/>
                    </w:rPr>
                    <w:t>Material Pedagógico</w:t>
                  </w:r>
                </w:p>
              </w:tc>
              <w:tc>
                <w:tcPr>
                  <w:tcW w:w="2434" w:type="dxa"/>
                  <w:tcBorders>
                    <w:top w:val="single" w:sz="4" w:space="0" w:color="auto"/>
                    <w:left w:val="nil"/>
                    <w:bottom w:val="single" w:sz="4" w:space="0" w:color="auto"/>
                    <w:right w:val="single" w:sz="4" w:space="0" w:color="auto"/>
                  </w:tcBorders>
                  <w:shd w:val="clear" w:color="000000" w:fill="FFFFFF"/>
                  <w:vAlign w:val="center"/>
                  <w:hideMark/>
                </w:tcPr>
                <w:p w14:paraId="7D558E16" w14:textId="77777777" w:rsidR="00726EAF" w:rsidRPr="001D5B40" w:rsidRDefault="00726EAF" w:rsidP="00726EAF">
                  <w:pPr>
                    <w:spacing w:after="0" w:line="240" w:lineRule="auto"/>
                    <w:jc w:val="center"/>
                    <w:rPr>
                      <w:rFonts w:cs="Arial"/>
                      <w:b/>
                    </w:rPr>
                  </w:pPr>
                  <w:r w:rsidRPr="001D5B40">
                    <w:rPr>
                      <w:rFonts w:cs="Arial"/>
                      <w:b/>
                    </w:rPr>
                    <w:t>Recursos para emergencias</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5638CB7D" w14:textId="77777777" w:rsidR="00726EAF" w:rsidRPr="001D5B40" w:rsidRDefault="00726EAF" w:rsidP="00726EAF">
                  <w:pPr>
                    <w:spacing w:after="0" w:line="240" w:lineRule="auto"/>
                    <w:jc w:val="center"/>
                    <w:rPr>
                      <w:rFonts w:cs="Arial"/>
                      <w:b/>
                    </w:rPr>
                  </w:pPr>
                  <w:r w:rsidRPr="001D5B40">
                    <w:rPr>
                      <w:rFonts w:cs="Arial"/>
                      <w:b/>
                    </w:rPr>
                    <w:t>Valor Total</w:t>
                  </w:r>
                </w:p>
              </w:tc>
            </w:tr>
            <w:tr w:rsidR="00726EAF" w:rsidRPr="00740EF5" w14:paraId="7D945053"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3F73BB43" w14:textId="77777777" w:rsidR="00726EAF" w:rsidRPr="00740EF5" w:rsidRDefault="00726EAF" w:rsidP="00726EAF">
                  <w:pPr>
                    <w:spacing w:after="0" w:line="240" w:lineRule="auto"/>
                    <w:jc w:val="both"/>
                    <w:rPr>
                      <w:rFonts w:cs="Arial"/>
                    </w:rPr>
                  </w:pPr>
                  <w:r w:rsidRPr="00740EF5">
                    <w:rPr>
                      <w:rFonts w:cs="Arial"/>
                    </w:rPr>
                    <w:t>CDI 1 - 300 niños</w:t>
                  </w:r>
                </w:p>
              </w:tc>
              <w:tc>
                <w:tcPr>
                  <w:tcW w:w="1842" w:type="dxa"/>
                  <w:tcBorders>
                    <w:top w:val="nil"/>
                    <w:left w:val="nil"/>
                    <w:bottom w:val="single" w:sz="4" w:space="0" w:color="auto"/>
                    <w:right w:val="single" w:sz="4" w:space="0" w:color="auto"/>
                  </w:tcBorders>
                  <w:shd w:val="clear" w:color="000000" w:fill="FFFFFF"/>
                  <w:vAlign w:val="center"/>
                  <w:hideMark/>
                </w:tcPr>
                <w:p w14:paraId="55E3C923" w14:textId="77777777" w:rsidR="00726EAF" w:rsidRPr="00740EF5" w:rsidRDefault="00726EAF" w:rsidP="00726EAF">
                  <w:pPr>
                    <w:spacing w:after="0" w:line="240" w:lineRule="auto"/>
                    <w:jc w:val="center"/>
                    <w:rPr>
                      <w:rFonts w:cs="Arial"/>
                    </w:rPr>
                  </w:pPr>
                  <w:r w:rsidRPr="00740EF5">
                    <w:rPr>
                      <w:rFonts w:cs="Arial"/>
                    </w:rPr>
                    <w:t>359</w:t>
                  </w:r>
                </w:p>
              </w:tc>
              <w:tc>
                <w:tcPr>
                  <w:tcW w:w="2434" w:type="dxa"/>
                  <w:tcBorders>
                    <w:top w:val="nil"/>
                    <w:left w:val="nil"/>
                    <w:bottom w:val="single" w:sz="4" w:space="0" w:color="auto"/>
                    <w:right w:val="single" w:sz="4" w:space="0" w:color="auto"/>
                  </w:tcBorders>
                  <w:shd w:val="clear" w:color="000000" w:fill="FFFFFF"/>
                  <w:vAlign w:val="center"/>
                  <w:hideMark/>
                </w:tcPr>
                <w:p w14:paraId="1EA82EB7" w14:textId="77777777" w:rsidR="00726EAF" w:rsidRPr="00740EF5" w:rsidRDefault="00726EAF" w:rsidP="00726EAF">
                  <w:pPr>
                    <w:spacing w:after="0" w:line="240" w:lineRule="auto"/>
                    <w:jc w:val="center"/>
                    <w:rPr>
                      <w:rFonts w:cs="Arial"/>
                    </w:rPr>
                  </w:pPr>
                </w:p>
              </w:tc>
              <w:tc>
                <w:tcPr>
                  <w:tcW w:w="1843" w:type="dxa"/>
                  <w:tcBorders>
                    <w:top w:val="nil"/>
                    <w:left w:val="nil"/>
                    <w:bottom w:val="single" w:sz="4" w:space="0" w:color="auto"/>
                    <w:right w:val="single" w:sz="4" w:space="0" w:color="auto"/>
                  </w:tcBorders>
                  <w:shd w:val="clear" w:color="000000" w:fill="FFFFFF"/>
                  <w:vAlign w:val="center"/>
                  <w:hideMark/>
                </w:tcPr>
                <w:p w14:paraId="3514E4A5" w14:textId="77777777" w:rsidR="00726EAF" w:rsidRPr="00740EF5" w:rsidRDefault="00726EAF" w:rsidP="00726EAF">
                  <w:pPr>
                    <w:spacing w:after="0" w:line="240" w:lineRule="auto"/>
                    <w:jc w:val="right"/>
                    <w:rPr>
                      <w:rFonts w:cs="Arial"/>
                    </w:rPr>
                  </w:pPr>
                  <w:r w:rsidRPr="00740EF5">
                    <w:rPr>
                      <w:rFonts w:cs="Arial"/>
                    </w:rPr>
                    <w:t>$23.401.571</w:t>
                  </w:r>
                </w:p>
              </w:tc>
            </w:tr>
            <w:tr w:rsidR="00726EAF" w:rsidRPr="00740EF5" w14:paraId="6C2B82A6"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3DDA7DCF" w14:textId="77777777" w:rsidR="00726EAF" w:rsidRPr="00740EF5" w:rsidRDefault="00726EAF" w:rsidP="00726EAF">
                  <w:pPr>
                    <w:spacing w:after="0" w:line="240" w:lineRule="auto"/>
                    <w:jc w:val="both"/>
                    <w:rPr>
                      <w:rFonts w:cs="Arial"/>
                    </w:rPr>
                  </w:pPr>
                  <w:r w:rsidRPr="00740EF5">
                    <w:rPr>
                      <w:rFonts w:cs="Arial"/>
                    </w:rPr>
                    <w:t>CDI 2 - 65 niños</w:t>
                  </w:r>
                </w:p>
              </w:tc>
              <w:tc>
                <w:tcPr>
                  <w:tcW w:w="1842" w:type="dxa"/>
                  <w:tcBorders>
                    <w:top w:val="nil"/>
                    <w:left w:val="nil"/>
                    <w:bottom w:val="single" w:sz="4" w:space="0" w:color="auto"/>
                    <w:right w:val="single" w:sz="4" w:space="0" w:color="auto"/>
                  </w:tcBorders>
                  <w:shd w:val="clear" w:color="000000" w:fill="FFFFFF"/>
                  <w:vAlign w:val="center"/>
                  <w:hideMark/>
                </w:tcPr>
                <w:p w14:paraId="02193935" w14:textId="77777777" w:rsidR="00726EAF" w:rsidRPr="00740EF5" w:rsidRDefault="00726EAF" w:rsidP="00726EAF">
                  <w:pPr>
                    <w:spacing w:after="0" w:line="240" w:lineRule="auto"/>
                    <w:jc w:val="center"/>
                    <w:rPr>
                      <w:rFonts w:cs="Arial"/>
                    </w:rPr>
                  </w:pPr>
                  <w:r w:rsidRPr="00740EF5">
                    <w:rPr>
                      <w:rFonts w:cs="Arial"/>
                    </w:rPr>
                    <w:t>173</w:t>
                  </w:r>
                </w:p>
              </w:tc>
              <w:tc>
                <w:tcPr>
                  <w:tcW w:w="2434" w:type="dxa"/>
                  <w:tcBorders>
                    <w:top w:val="nil"/>
                    <w:left w:val="nil"/>
                    <w:bottom w:val="single" w:sz="4" w:space="0" w:color="auto"/>
                    <w:right w:val="single" w:sz="4" w:space="0" w:color="auto"/>
                  </w:tcBorders>
                  <w:shd w:val="clear" w:color="000000" w:fill="FFFFFF"/>
                  <w:vAlign w:val="center"/>
                  <w:hideMark/>
                </w:tcPr>
                <w:p w14:paraId="1CB452EA" w14:textId="77777777" w:rsidR="00726EAF" w:rsidRPr="00740EF5" w:rsidRDefault="00726EAF" w:rsidP="00726EAF">
                  <w:pPr>
                    <w:spacing w:after="0" w:line="240" w:lineRule="auto"/>
                    <w:jc w:val="center"/>
                    <w:rPr>
                      <w:rFonts w:cs="Arial"/>
                    </w:rPr>
                  </w:pPr>
                </w:p>
              </w:tc>
              <w:tc>
                <w:tcPr>
                  <w:tcW w:w="1843" w:type="dxa"/>
                  <w:tcBorders>
                    <w:top w:val="nil"/>
                    <w:left w:val="nil"/>
                    <w:bottom w:val="single" w:sz="4" w:space="0" w:color="auto"/>
                    <w:right w:val="single" w:sz="4" w:space="0" w:color="auto"/>
                  </w:tcBorders>
                  <w:shd w:val="clear" w:color="000000" w:fill="FFFFFF"/>
                  <w:vAlign w:val="center"/>
                  <w:hideMark/>
                </w:tcPr>
                <w:p w14:paraId="4CDD9860" w14:textId="77777777" w:rsidR="00726EAF" w:rsidRPr="00740EF5" w:rsidRDefault="00726EAF" w:rsidP="00726EAF">
                  <w:pPr>
                    <w:spacing w:after="0" w:line="240" w:lineRule="auto"/>
                    <w:jc w:val="right"/>
                    <w:rPr>
                      <w:rFonts w:cs="Arial"/>
                    </w:rPr>
                  </w:pPr>
                  <w:r w:rsidRPr="00740EF5">
                    <w:rPr>
                      <w:rFonts w:cs="Arial"/>
                    </w:rPr>
                    <w:t>$14.119.292</w:t>
                  </w:r>
                </w:p>
              </w:tc>
            </w:tr>
            <w:tr w:rsidR="00726EAF" w:rsidRPr="00740EF5" w14:paraId="50FC0305"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5C400A19" w14:textId="77777777" w:rsidR="00726EAF" w:rsidRPr="00740EF5" w:rsidRDefault="00726EAF" w:rsidP="00726EAF">
                  <w:pPr>
                    <w:spacing w:after="0" w:line="240" w:lineRule="auto"/>
                    <w:jc w:val="both"/>
                    <w:rPr>
                      <w:rFonts w:cs="Arial"/>
                    </w:rPr>
                  </w:pPr>
                  <w:r w:rsidRPr="00740EF5">
                    <w:rPr>
                      <w:rFonts w:cs="Arial"/>
                    </w:rPr>
                    <w:t>CDI 3 - 65 niños</w:t>
                  </w:r>
                </w:p>
              </w:tc>
              <w:tc>
                <w:tcPr>
                  <w:tcW w:w="1842" w:type="dxa"/>
                  <w:tcBorders>
                    <w:top w:val="nil"/>
                    <w:left w:val="nil"/>
                    <w:bottom w:val="single" w:sz="4" w:space="0" w:color="auto"/>
                    <w:right w:val="single" w:sz="4" w:space="0" w:color="auto"/>
                  </w:tcBorders>
                  <w:shd w:val="clear" w:color="000000" w:fill="FFFFFF"/>
                  <w:vAlign w:val="center"/>
                  <w:hideMark/>
                </w:tcPr>
                <w:p w14:paraId="1FD03B39" w14:textId="77777777" w:rsidR="00726EAF" w:rsidRPr="00740EF5" w:rsidRDefault="00726EAF" w:rsidP="00726EAF">
                  <w:pPr>
                    <w:spacing w:after="0" w:line="240" w:lineRule="auto"/>
                    <w:jc w:val="center"/>
                    <w:rPr>
                      <w:rFonts w:cs="Arial"/>
                    </w:rPr>
                  </w:pPr>
                  <w:r w:rsidRPr="00740EF5">
                    <w:rPr>
                      <w:rFonts w:cs="Arial"/>
                    </w:rPr>
                    <w:t>173</w:t>
                  </w:r>
                </w:p>
              </w:tc>
              <w:tc>
                <w:tcPr>
                  <w:tcW w:w="2434" w:type="dxa"/>
                  <w:tcBorders>
                    <w:top w:val="nil"/>
                    <w:left w:val="nil"/>
                    <w:bottom w:val="single" w:sz="4" w:space="0" w:color="auto"/>
                    <w:right w:val="single" w:sz="4" w:space="0" w:color="auto"/>
                  </w:tcBorders>
                  <w:shd w:val="clear" w:color="000000" w:fill="FFFFFF"/>
                  <w:vAlign w:val="center"/>
                  <w:hideMark/>
                </w:tcPr>
                <w:p w14:paraId="127CC0E4" w14:textId="77777777" w:rsidR="00726EAF" w:rsidRPr="00740EF5" w:rsidRDefault="00726EAF" w:rsidP="00726EAF">
                  <w:pPr>
                    <w:spacing w:after="0" w:line="240" w:lineRule="auto"/>
                    <w:jc w:val="center"/>
                    <w:rPr>
                      <w:rFonts w:cs="Arial"/>
                    </w:rPr>
                  </w:pPr>
                </w:p>
              </w:tc>
              <w:tc>
                <w:tcPr>
                  <w:tcW w:w="1843" w:type="dxa"/>
                  <w:tcBorders>
                    <w:top w:val="nil"/>
                    <w:left w:val="nil"/>
                    <w:bottom w:val="single" w:sz="4" w:space="0" w:color="auto"/>
                    <w:right w:val="single" w:sz="4" w:space="0" w:color="auto"/>
                  </w:tcBorders>
                  <w:shd w:val="clear" w:color="000000" w:fill="FFFFFF"/>
                  <w:vAlign w:val="center"/>
                  <w:hideMark/>
                </w:tcPr>
                <w:p w14:paraId="5700B3BB" w14:textId="77777777" w:rsidR="00726EAF" w:rsidRPr="00740EF5" w:rsidRDefault="00726EAF" w:rsidP="00726EAF">
                  <w:pPr>
                    <w:spacing w:after="0" w:line="240" w:lineRule="auto"/>
                    <w:jc w:val="right"/>
                    <w:rPr>
                      <w:rFonts w:cs="Arial"/>
                    </w:rPr>
                  </w:pPr>
                  <w:r w:rsidRPr="00740EF5">
                    <w:rPr>
                      <w:rFonts w:cs="Arial"/>
                    </w:rPr>
                    <w:t>$14.119.292</w:t>
                  </w:r>
                </w:p>
              </w:tc>
            </w:tr>
            <w:tr w:rsidR="00726EAF" w:rsidRPr="00740EF5" w14:paraId="6FC35DD1"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6F0CBAD8" w14:textId="77777777" w:rsidR="00726EAF" w:rsidRPr="00740EF5" w:rsidRDefault="00726EAF" w:rsidP="00726EAF">
                  <w:pPr>
                    <w:spacing w:after="0" w:line="240" w:lineRule="auto"/>
                    <w:jc w:val="both"/>
                    <w:rPr>
                      <w:rFonts w:cs="Arial"/>
                    </w:rPr>
                  </w:pPr>
                  <w:r w:rsidRPr="00740EF5">
                    <w:rPr>
                      <w:rFonts w:cs="Arial"/>
                    </w:rPr>
                    <w:t>CDI 4 - 65 niños</w:t>
                  </w:r>
                </w:p>
              </w:tc>
              <w:tc>
                <w:tcPr>
                  <w:tcW w:w="1842" w:type="dxa"/>
                  <w:tcBorders>
                    <w:top w:val="nil"/>
                    <w:left w:val="nil"/>
                    <w:bottom w:val="single" w:sz="4" w:space="0" w:color="auto"/>
                    <w:right w:val="single" w:sz="4" w:space="0" w:color="auto"/>
                  </w:tcBorders>
                  <w:shd w:val="clear" w:color="000000" w:fill="FFFFFF"/>
                  <w:vAlign w:val="center"/>
                  <w:hideMark/>
                </w:tcPr>
                <w:p w14:paraId="5668DD1D" w14:textId="77777777" w:rsidR="00726EAF" w:rsidRPr="00740EF5" w:rsidRDefault="00726EAF" w:rsidP="00726EAF">
                  <w:pPr>
                    <w:spacing w:after="0" w:line="240" w:lineRule="auto"/>
                    <w:jc w:val="center"/>
                    <w:rPr>
                      <w:rFonts w:cs="Arial"/>
                    </w:rPr>
                  </w:pPr>
                  <w:r w:rsidRPr="00740EF5">
                    <w:rPr>
                      <w:rFonts w:cs="Arial"/>
                    </w:rPr>
                    <w:t>173</w:t>
                  </w:r>
                </w:p>
              </w:tc>
              <w:tc>
                <w:tcPr>
                  <w:tcW w:w="2434" w:type="dxa"/>
                  <w:tcBorders>
                    <w:top w:val="nil"/>
                    <w:left w:val="nil"/>
                    <w:bottom w:val="single" w:sz="4" w:space="0" w:color="auto"/>
                    <w:right w:val="single" w:sz="4" w:space="0" w:color="auto"/>
                  </w:tcBorders>
                  <w:shd w:val="clear" w:color="000000" w:fill="FFFFFF"/>
                  <w:vAlign w:val="center"/>
                  <w:hideMark/>
                </w:tcPr>
                <w:p w14:paraId="0FF78A10" w14:textId="77777777" w:rsidR="00726EAF" w:rsidRPr="00740EF5" w:rsidRDefault="00726EAF" w:rsidP="00726EAF">
                  <w:pPr>
                    <w:spacing w:after="0" w:line="240" w:lineRule="auto"/>
                    <w:jc w:val="center"/>
                    <w:rPr>
                      <w:rFonts w:cs="Arial"/>
                    </w:rPr>
                  </w:pPr>
                </w:p>
              </w:tc>
              <w:tc>
                <w:tcPr>
                  <w:tcW w:w="1843" w:type="dxa"/>
                  <w:tcBorders>
                    <w:top w:val="nil"/>
                    <w:left w:val="nil"/>
                    <w:bottom w:val="single" w:sz="4" w:space="0" w:color="auto"/>
                    <w:right w:val="single" w:sz="4" w:space="0" w:color="auto"/>
                  </w:tcBorders>
                  <w:shd w:val="clear" w:color="000000" w:fill="FFFFFF"/>
                  <w:vAlign w:val="center"/>
                  <w:hideMark/>
                </w:tcPr>
                <w:p w14:paraId="26784A33" w14:textId="77777777" w:rsidR="00726EAF" w:rsidRPr="00740EF5" w:rsidRDefault="00726EAF" w:rsidP="00726EAF">
                  <w:pPr>
                    <w:spacing w:after="0" w:line="240" w:lineRule="auto"/>
                    <w:jc w:val="right"/>
                    <w:rPr>
                      <w:rFonts w:cs="Arial"/>
                    </w:rPr>
                  </w:pPr>
                  <w:r w:rsidRPr="00740EF5">
                    <w:rPr>
                      <w:rFonts w:cs="Arial"/>
                    </w:rPr>
                    <w:t>$14.119.292</w:t>
                  </w:r>
                </w:p>
              </w:tc>
            </w:tr>
            <w:tr w:rsidR="00726EAF" w:rsidRPr="00740EF5" w14:paraId="105610F4"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34F30C38" w14:textId="77777777" w:rsidR="00726EAF" w:rsidRPr="00740EF5" w:rsidRDefault="00726EAF" w:rsidP="00726EAF">
                  <w:pPr>
                    <w:spacing w:after="0" w:line="240" w:lineRule="auto"/>
                    <w:jc w:val="both"/>
                    <w:rPr>
                      <w:rFonts w:cs="Arial"/>
                    </w:rPr>
                  </w:pPr>
                  <w:r w:rsidRPr="00740EF5">
                    <w:rPr>
                      <w:rFonts w:cs="Arial"/>
                    </w:rPr>
                    <w:t>Zona Rural ICBF</w:t>
                  </w:r>
                </w:p>
              </w:tc>
              <w:tc>
                <w:tcPr>
                  <w:tcW w:w="1842" w:type="dxa"/>
                  <w:tcBorders>
                    <w:top w:val="nil"/>
                    <w:left w:val="nil"/>
                    <w:bottom w:val="single" w:sz="4" w:space="0" w:color="auto"/>
                    <w:right w:val="single" w:sz="4" w:space="0" w:color="auto"/>
                  </w:tcBorders>
                  <w:shd w:val="clear" w:color="000000" w:fill="FFFFFF"/>
                  <w:vAlign w:val="center"/>
                  <w:hideMark/>
                </w:tcPr>
                <w:p w14:paraId="6B288C65" w14:textId="77777777" w:rsidR="00726EAF" w:rsidRPr="00740EF5" w:rsidRDefault="00726EAF" w:rsidP="00726EAF">
                  <w:pPr>
                    <w:spacing w:after="0" w:line="240" w:lineRule="auto"/>
                    <w:jc w:val="center"/>
                    <w:rPr>
                      <w:rFonts w:cs="Arial"/>
                    </w:rPr>
                  </w:pPr>
                  <w:r w:rsidRPr="00740EF5">
                    <w:rPr>
                      <w:rFonts w:cs="Arial"/>
                    </w:rPr>
                    <w:t>716</w:t>
                  </w:r>
                </w:p>
              </w:tc>
              <w:tc>
                <w:tcPr>
                  <w:tcW w:w="2434" w:type="dxa"/>
                  <w:tcBorders>
                    <w:top w:val="nil"/>
                    <w:left w:val="nil"/>
                    <w:bottom w:val="single" w:sz="4" w:space="0" w:color="auto"/>
                    <w:right w:val="single" w:sz="4" w:space="0" w:color="auto"/>
                  </w:tcBorders>
                  <w:shd w:val="clear" w:color="000000" w:fill="FFFFFF"/>
                  <w:vAlign w:val="center"/>
                  <w:hideMark/>
                </w:tcPr>
                <w:p w14:paraId="0D9EE68C" w14:textId="77777777" w:rsidR="00726EAF" w:rsidRPr="00740EF5" w:rsidRDefault="00726EAF" w:rsidP="00726EAF">
                  <w:pPr>
                    <w:spacing w:after="0" w:line="240" w:lineRule="auto"/>
                    <w:jc w:val="center"/>
                    <w:rPr>
                      <w:rFonts w:cs="Arial"/>
                    </w:rPr>
                  </w:pPr>
                </w:p>
              </w:tc>
              <w:tc>
                <w:tcPr>
                  <w:tcW w:w="1843" w:type="dxa"/>
                  <w:tcBorders>
                    <w:top w:val="nil"/>
                    <w:left w:val="nil"/>
                    <w:bottom w:val="single" w:sz="4" w:space="0" w:color="auto"/>
                    <w:right w:val="single" w:sz="4" w:space="0" w:color="auto"/>
                  </w:tcBorders>
                  <w:shd w:val="clear" w:color="000000" w:fill="FFFFFF"/>
                  <w:vAlign w:val="center"/>
                  <w:hideMark/>
                </w:tcPr>
                <w:p w14:paraId="23FF330C" w14:textId="77777777" w:rsidR="00726EAF" w:rsidRPr="00740EF5" w:rsidRDefault="00726EAF" w:rsidP="00726EAF">
                  <w:pPr>
                    <w:spacing w:after="0" w:line="240" w:lineRule="auto"/>
                    <w:jc w:val="right"/>
                    <w:rPr>
                      <w:rFonts w:cs="Arial"/>
                    </w:rPr>
                  </w:pPr>
                  <w:r w:rsidRPr="00740EF5">
                    <w:rPr>
                      <w:rFonts w:cs="Arial"/>
                    </w:rPr>
                    <w:t>$33.923.870</w:t>
                  </w:r>
                </w:p>
              </w:tc>
            </w:tr>
            <w:tr w:rsidR="00726EAF" w:rsidRPr="00740EF5" w14:paraId="5366B97E"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50D51FF4" w14:textId="77777777" w:rsidR="00726EAF" w:rsidRPr="00740EF5" w:rsidRDefault="00726EAF" w:rsidP="00726EAF">
                  <w:pPr>
                    <w:spacing w:after="0" w:line="240" w:lineRule="auto"/>
                    <w:jc w:val="both"/>
                    <w:rPr>
                      <w:rFonts w:cs="Arial"/>
                    </w:rPr>
                  </w:pPr>
                  <w:r w:rsidRPr="00740EF5">
                    <w:rPr>
                      <w:rFonts w:cs="Arial"/>
                    </w:rPr>
                    <w:t>Pasacaballos (Bolívar)</w:t>
                  </w:r>
                </w:p>
              </w:tc>
              <w:tc>
                <w:tcPr>
                  <w:tcW w:w="1842" w:type="dxa"/>
                  <w:tcBorders>
                    <w:top w:val="nil"/>
                    <w:left w:val="nil"/>
                    <w:bottom w:val="single" w:sz="4" w:space="0" w:color="auto"/>
                    <w:right w:val="single" w:sz="4" w:space="0" w:color="auto"/>
                  </w:tcBorders>
                  <w:shd w:val="clear" w:color="000000" w:fill="FFFFFF"/>
                  <w:vAlign w:val="center"/>
                  <w:hideMark/>
                </w:tcPr>
                <w:p w14:paraId="1B37C024" w14:textId="77777777" w:rsidR="00726EAF" w:rsidRPr="00740EF5" w:rsidRDefault="00726EAF" w:rsidP="00726EAF">
                  <w:pPr>
                    <w:spacing w:after="0" w:line="240" w:lineRule="auto"/>
                    <w:jc w:val="center"/>
                    <w:rPr>
                      <w:rFonts w:cs="Arial"/>
                    </w:rPr>
                  </w:pPr>
                  <w:r w:rsidRPr="00740EF5">
                    <w:rPr>
                      <w:rFonts w:cs="Arial"/>
                    </w:rPr>
                    <w:t>691</w:t>
                  </w:r>
                </w:p>
              </w:tc>
              <w:tc>
                <w:tcPr>
                  <w:tcW w:w="2434" w:type="dxa"/>
                  <w:tcBorders>
                    <w:top w:val="nil"/>
                    <w:left w:val="nil"/>
                    <w:bottom w:val="single" w:sz="4" w:space="0" w:color="auto"/>
                    <w:right w:val="single" w:sz="4" w:space="0" w:color="auto"/>
                  </w:tcBorders>
                  <w:shd w:val="clear" w:color="000000" w:fill="FFFFFF"/>
                  <w:vAlign w:val="center"/>
                  <w:hideMark/>
                </w:tcPr>
                <w:p w14:paraId="44D2D927" w14:textId="77777777" w:rsidR="00726EAF" w:rsidRPr="00740EF5" w:rsidRDefault="00726EAF" w:rsidP="00726EAF">
                  <w:pPr>
                    <w:spacing w:after="0" w:line="240" w:lineRule="auto"/>
                    <w:jc w:val="center"/>
                    <w:rPr>
                      <w:rFonts w:cs="Arial"/>
                    </w:rPr>
                  </w:pPr>
                </w:p>
              </w:tc>
              <w:tc>
                <w:tcPr>
                  <w:tcW w:w="1843" w:type="dxa"/>
                  <w:tcBorders>
                    <w:top w:val="nil"/>
                    <w:left w:val="nil"/>
                    <w:bottom w:val="single" w:sz="4" w:space="0" w:color="auto"/>
                    <w:right w:val="single" w:sz="4" w:space="0" w:color="auto"/>
                  </w:tcBorders>
                  <w:shd w:val="clear" w:color="000000" w:fill="FFFFFF"/>
                  <w:vAlign w:val="center"/>
                  <w:hideMark/>
                </w:tcPr>
                <w:p w14:paraId="67E19039" w14:textId="77777777" w:rsidR="00726EAF" w:rsidRPr="00740EF5" w:rsidRDefault="00726EAF" w:rsidP="00726EAF">
                  <w:pPr>
                    <w:spacing w:after="0" w:line="240" w:lineRule="auto"/>
                    <w:jc w:val="right"/>
                    <w:rPr>
                      <w:rFonts w:cs="Arial"/>
                    </w:rPr>
                  </w:pPr>
                  <w:r w:rsidRPr="00740EF5">
                    <w:rPr>
                      <w:rFonts w:cs="Arial"/>
                    </w:rPr>
                    <w:t>$40.998.214</w:t>
                  </w:r>
                </w:p>
              </w:tc>
            </w:tr>
            <w:tr w:rsidR="00726EAF" w:rsidRPr="00740EF5" w14:paraId="6D8D2A83"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26E6E7FF" w14:textId="77777777" w:rsidR="00726EAF" w:rsidRPr="00740EF5" w:rsidRDefault="00726EAF" w:rsidP="00726EAF">
                  <w:pPr>
                    <w:spacing w:after="0" w:line="240" w:lineRule="auto"/>
                    <w:jc w:val="both"/>
                    <w:rPr>
                      <w:rFonts w:cs="Arial"/>
                    </w:rPr>
                  </w:pPr>
                  <w:r w:rsidRPr="00740EF5">
                    <w:rPr>
                      <w:rFonts w:cs="Arial"/>
                    </w:rPr>
                    <w:t>Ciénaga de Oro (Córdoba)</w:t>
                  </w:r>
                </w:p>
              </w:tc>
              <w:tc>
                <w:tcPr>
                  <w:tcW w:w="1842" w:type="dxa"/>
                  <w:tcBorders>
                    <w:top w:val="nil"/>
                    <w:left w:val="nil"/>
                    <w:bottom w:val="single" w:sz="4" w:space="0" w:color="auto"/>
                    <w:right w:val="single" w:sz="4" w:space="0" w:color="auto"/>
                  </w:tcBorders>
                  <w:shd w:val="clear" w:color="000000" w:fill="FFFFFF"/>
                  <w:vAlign w:val="center"/>
                  <w:hideMark/>
                </w:tcPr>
                <w:p w14:paraId="035EF795" w14:textId="77777777" w:rsidR="00726EAF" w:rsidRPr="00740EF5" w:rsidRDefault="00726EAF" w:rsidP="00726EAF">
                  <w:pPr>
                    <w:spacing w:after="0" w:line="240" w:lineRule="auto"/>
                    <w:jc w:val="center"/>
                    <w:rPr>
                      <w:rFonts w:cs="Arial"/>
                    </w:rPr>
                  </w:pPr>
                </w:p>
              </w:tc>
              <w:tc>
                <w:tcPr>
                  <w:tcW w:w="2434" w:type="dxa"/>
                  <w:tcBorders>
                    <w:top w:val="nil"/>
                    <w:left w:val="nil"/>
                    <w:bottom w:val="single" w:sz="4" w:space="0" w:color="auto"/>
                    <w:right w:val="single" w:sz="4" w:space="0" w:color="auto"/>
                  </w:tcBorders>
                  <w:shd w:val="clear" w:color="000000" w:fill="FFFFFF"/>
                  <w:vAlign w:val="center"/>
                  <w:hideMark/>
                </w:tcPr>
                <w:p w14:paraId="6D4CCFB7" w14:textId="77777777" w:rsidR="00726EAF" w:rsidRPr="00740EF5" w:rsidRDefault="00726EAF" w:rsidP="00726EAF">
                  <w:pPr>
                    <w:spacing w:after="0" w:line="240" w:lineRule="auto"/>
                    <w:jc w:val="center"/>
                    <w:rPr>
                      <w:rFonts w:cs="Arial"/>
                    </w:rPr>
                  </w:pPr>
                  <w:r w:rsidRPr="00740EF5">
                    <w:rPr>
                      <w:rFonts w:cs="Arial"/>
                    </w:rPr>
                    <w:t>23</w:t>
                  </w:r>
                </w:p>
              </w:tc>
              <w:tc>
                <w:tcPr>
                  <w:tcW w:w="1843" w:type="dxa"/>
                  <w:tcBorders>
                    <w:top w:val="nil"/>
                    <w:left w:val="nil"/>
                    <w:bottom w:val="single" w:sz="4" w:space="0" w:color="auto"/>
                    <w:right w:val="single" w:sz="4" w:space="0" w:color="auto"/>
                  </w:tcBorders>
                  <w:shd w:val="clear" w:color="000000" w:fill="FFFFFF"/>
                  <w:vAlign w:val="center"/>
                  <w:hideMark/>
                </w:tcPr>
                <w:p w14:paraId="36C98F59" w14:textId="77777777" w:rsidR="00726EAF" w:rsidRPr="00740EF5" w:rsidRDefault="00726EAF" w:rsidP="00726EAF">
                  <w:pPr>
                    <w:spacing w:after="0" w:line="240" w:lineRule="auto"/>
                    <w:jc w:val="right"/>
                    <w:rPr>
                      <w:rFonts w:cs="Arial"/>
                    </w:rPr>
                  </w:pPr>
                  <w:r w:rsidRPr="00740EF5">
                    <w:rPr>
                      <w:rFonts w:cs="Arial"/>
                    </w:rPr>
                    <w:t>$3.964.230</w:t>
                  </w:r>
                </w:p>
              </w:tc>
            </w:tr>
            <w:tr w:rsidR="00726EAF" w:rsidRPr="00740EF5" w14:paraId="39E77192"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5BA4D3FB" w14:textId="77777777" w:rsidR="00726EAF" w:rsidRPr="00740EF5" w:rsidRDefault="00726EAF" w:rsidP="00726EAF">
                  <w:pPr>
                    <w:spacing w:after="0" w:line="240" w:lineRule="auto"/>
                    <w:jc w:val="both"/>
                    <w:rPr>
                      <w:rFonts w:cs="Arial"/>
                    </w:rPr>
                  </w:pPr>
                  <w:r w:rsidRPr="00740EF5">
                    <w:rPr>
                      <w:rFonts w:cs="Arial"/>
                    </w:rPr>
                    <w:t>Montelíbano (Córdoba)</w:t>
                  </w:r>
                </w:p>
              </w:tc>
              <w:tc>
                <w:tcPr>
                  <w:tcW w:w="1842" w:type="dxa"/>
                  <w:tcBorders>
                    <w:top w:val="nil"/>
                    <w:left w:val="nil"/>
                    <w:bottom w:val="single" w:sz="4" w:space="0" w:color="auto"/>
                    <w:right w:val="single" w:sz="4" w:space="0" w:color="auto"/>
                  </w:tcBorders>
                  <w:shd w:val="clear" w:color="000000" w:fill="FFFFFF"/>
                  <w:vAlign w:val="center"/>
                  <w:hideMark/>
                </w:tcPr>
                <w:p w14:paraId="5D652FB4" w14:textId="77777777" w:rsidR="00726EAF" w:rsidRPr="00740EF5" w:rsidRDefault="00726EAF" w:rsidP="00726EAF">
                  <w:pPr>
                    <w:spacing w:after="0" w:line="240" w:lineRule="auto"/>
                    <w:jc w:val="center"/>
                    <w:rPr>
                      <w:rFonts w:cs="Arial"/>
                    </w:rPr>
                  </w:pPr>
                </w:p>
              </w:tc>
              <w:tc>
                <w:tcPr>
                  <w:tcW w:w="2434" w:type="dxa"/>
                  <w:tcBorders>
                    <w:top w:val="nil"/>
                    <w:left w:val="nil"/>
                    <w:bottom w:val="single" w:sz="4" w:space="0" w:color="auto"/>
                    <w:right w:val="single" w:sz="4" w:space="0" w:color="auto"/>
                  </w:tcBorders>
                  <w:shd w:val="clear" w:color="000000" w:fill="FFFFFF"/>
                  <w:vAlign w:val="center"/>
                  <w:hideMark/>
                </w:tcPr>
                <w:p w14:paraId="0DE3FF56" w14:textId="77777777" w:rsidR="00726EAF" w:rsidRPr="00740EF5" w:rsidRDefault="00726EAF" w:rsidP="00726EAF">
                  <w:pPr>
                    <w:spacing w:after="0" w:line="240" w:lineRule="auto"/>
                    <w:jc w:val="center"/>
                    <w:rPr>
                      <w:rFonts w:cs="Arial"/>
                    </w:rPr>
                  </w:pPr>
                  <w:r w:rsidRPr="00740EF5">
                    <w:rPr>
                      <w:rFonts w:cs="Arial"/>
                    </w:rPr>
                    <w:t>21</w:t>
                  </w:r>
                </w:p>
              </w:tc>
              <w:tc>
                <w:tcPr>
                  <w:tcW w:w="1843" w:type="dxa"/>
                  <w:tcBorders>
                    <w:top w:val="nil"/>
                    <w:left w:val="nil"/>
                    <w:bottom w:val="single" w:sz="4" w:space="0" w:color="auto"/>
                    <w:right w:val="single" w:sz="4" w:space="0" w:color="auto"/>
                  </w:tcBorders>
                  <w:shd w:val="clear" w:color="000000" w:fill="FFFFFF"/>
                  <w:vAlign w:val="center"/>
                  <w:hideMark/>
                </w:tcPr>
                <w:p w14:paraId="7EC72BC7" w14:textId="77777777" w:rsidR="00726EAF" w:rsidRPr="00740EF5" w:rsidRDefault="00726EAF" w:rsidP="00726EAF">
                  <w:pPr>
                    <w:spacing w:after="0" w:line="240" w:lineRule="auto"/>
                    <w:jc w:val="right"/>
                    <w:rPr>
                      <w:rFonts w:cs="Arial"/>
                    </w:rPr>
                  </w:pPr>
                  <w:r w:rsidRPr="00740EF5">
                    <w:rPr>
                      <w:rFonts w:cs="Arial"/>
                    </w:rPr>
                    <w:t>$3.665.627</w:t>
                  </w:r>
                </w:p>
              </w:tc>
            </w:tr>
            <w:tr w:rsidR="00726EAF" w:rsidRPr="00740EF5" w14:paraId="783E6243"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7EFCC6AD" w14:textId="77777777" w:rsidR="00726EAF" w:rsidRPr="00740EF5" w:rsidRDefault="00726EAF" w:rsidP="00726EAF">
                  <w:pPr>
                    <w:spacing w:after="0" w:line="240" w:lineRule="auto"/>
                    <w:jc w:val="both"/>
                    <w:rPr>
                      <w:rFonts w:cs="Arial"/>
                    </w:rPr>
                  </w:pPr>
                  <w:r w:rsidRPr="00740EF5">
                    <w:rPr>
                      <w:rFonts w:cs="Arial"/>
                    </w:rPr>
                    <w:t>Planeta Rica (Córdoba)</w:t>
                  </w:r>
                </w:p>
              </w:tc>
              <w:tc>
                <w:tcPr>
                  <w:tcW w:w="1842" w:type="dxa"/>
                  <w:tcBorders>
                    <w:top w:val="nil"/>
                    <w:left w:val="nil"/>
                    <w:bottom w:val="single" w:sz="4" w:space="0" w:color="auto"/>
                    <w:right w:val="single" w:sz="4" w:space="0" w:color="auto"/>
                  </w:tcBorders>
                  <w:shd w:val="clear" w:color="000000" w:fill="FFFFFF"/>
                  <w:vAlign w:val="center"/>
                  <w:hideMark/>
                </w:tcPr>
                <w:p w14:paraId="425ED67B" w14:textId="77777777" w:rsidR="00726EAF" w:rsidRPr="00740EF5" w:rsidRDefault="00726EAF" w:rsidP="00726EAF">
                  <w:pPr>
                    <w:spacing w:after="0" w:line="240" w:lineRule="auto"/>
                    <w:jc w:val="center"/>
                    <w:rPr>
                      <w:rFonts w:cs="Arial"/>
                    </w:rPr>
                  </w:pPr>
                </w:p>
              </w:tc>
              <w:tc>
                <w:tcPr>
                  <w:tcW w:w="2434" w:type="dxa"/>
                  <w:tcBorders>
                    <w:top w:val="nil"/>
                    <w:left w:val="nil"/>
                    <w:bottom w:val="single" w:sz="4" w:space="0" w:color="auto"/>
                    <w:right w:val="single" w:sz="4" w:space="0" w:color="auto"/>
                  </w:tcBorders>
                  <w:shd w:val="clear" w:color="000000" w:fill="FFFFFF"/>
                  <w:vAlign w:val="center"/>
                  <w:hideMark/>
                </w:tcPr>
                <w:p w14:paraId="4B56FB6F" w14:textId="77777777" w:rsidR="00726EAF" w:rsidRPr="00740EF5" w:rsidRDefault="00726EAF" w:rsidP="00726EAF">
                  <w:pPr>
                    <w:spacing w:after="0" w:line="240" w:lineRule="auto"/>
                    <w:jc w:val="center"/>
                    <w:rPr>
                      <w:rFonts w:cs="Arial"/>
                    </w:rPr>
                  </w:pPr>
                  <w:r w:rsidRPr="00740EF5">
                    <w:rPr>
                      <w:rFonts w:cs="Arial"/>
                    </w:rPr>
                    <w:t>16</w:t>
                  </w:r>
                </w:p>
              </w:tc>
              <w:tc>
                <w:tcPr>
                  <w:tcW w:w="1843" w:type="dxa"/>
                  <w:tcBorders>
                    <w:top w:val="nil"/>
                    <w:left w:val="nil"/>
                    <w:bottom w:val="single" w:sz="4" w:space="0" w:color="auto"/>
                    <w:right w:val="single" w:sz="4" w:space="0" w:color="auto"/>
                  </w:tcBorders>
                  <w:shd w:val="clear" w:color="000000" w:fill="FFFFFF"/>
                  <w:vAlign w:val="center"/>
                  <w:hideMark/>
                </w:tcPr>
                <w:p w14:paraId="62F8A77D" w14:textId="77777777" w:rsidR="00726EAF" w:rsidRPr="00740EF5" w:rsidRDefault="00726EAF" w:rsidP="00726EAF">
                  <w:pPr>
                    <w:spacing w:after="0" w:line="240" w:lineRule="auto"/>
                    <w:jc w:val="right"/>
                    <w:rPr>
                      <w:rFonts w:cs="Arial"/>
                    </w:rPr>
                  </w:pPr>
                  <w:r w:rsidRPr="00740EF5">
                    <w:rPr>
                      <w:rFonts w:cs="Arial"/>
                    </w:rPr>
                    <w:t>$2.836.151</w:t>
                  </w:r>
                </w:p>
              </w:tc>
            </w:tr>
            <w:tr w:rsidR="00726EAF" w:rsidRPr="00740EF5" w14:paraId="370CD785"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0C4CAE36" w14:textId="77777777" w:rsidR="00726EAF" w:rsidRPr="00740EF5" w:rsidRDefault="00726EAF" w:rsidP="00726EAF">
                  <w:pPr>
                    <w:spacing w:after="0" w:line="240" w:lineRule="auto"/>
                    <w:jc w:val="both"/>
                    <w:rPr>
                      <w:rFonts w:cs="Arial"/>
                    </w:rPr>
                  </w:pPr>
                  <w:r w:rsidRPr="00740EF5">
                    <w:rPr>
                      <w:rFonts w:cs="Arial"/>
                    </w:rPr>
                    <w:t>Ibagué (Tolima)</w:t>
                  </w:r>
                </w:p>
              </w:tc>
              <w:tc>
                <w:tcPr>
                  <w:tcW w:w="1842" w:type="dxa"/>
                  <w:tcBorders>
                    <w:top w:val="nil"/>
                    <w:left w:val="nil"/>
                    <w:bottom w:val="single" w:sz="4" w:space="0" w:color="auto"/>
                    <w:right w:val="single" w:sz="4" w:space="0" w:color="auto"/>
                  </w:tcBorders>
                  <w:shd w:val="clear" w:color="000000" w:fill="FFFFFF"/>
                  <w:vAlign w:val="center"/>
                  <w:hideMark/>
                </w:tcPr>
                <w:p w14:paraId="74C4097B" w14:textId="77777777" w:rsidR="00726EAF" w:rsidRPr="00740EF5" w:rsidRDefault="00726EAF" w:rsidP="00726EAF">
                  <w:pPr>
                    <w:spacing w:after="0" w:line="240" w:lineRule="auto"/>
                    <w:jc w:val="center"/>
                    <w:rPr>
                      <w:rFonts w:cs="Arial"/>
                    </w:rPr>
                  </w:pPr>
                </w:p>
              </w:tc>
              <w:tc>
                <w:tcPr>
                  <w:tcW w:w="2434" w:type="dxa"/>
                  <w:tcBorders>
                    <w:top w:val="nil"/>
                    <w:left w:val="nil"/>
                    <w:bottom w:val="single" w:sz="4" w:space="0" w:color="auto"/>
                    <w:right w:val="single" w:sz="4" w:space="0" w:color="auto"/>
                  </w:tcBorders>
                  <w:shd w:val="clear" w:color="000000" w:fill="FFFFFF"/>
                  <w:vAlign w:val="center"/>
                  <w:hideMark/>
                </w:tcPr>
                <w:p w14:paraId="1FACB8E9" w14:textId="77777777" w:rsidR="00726EAF" w:rsidRPr="00740EF5" w:rsidRDefault="00726EAF" w:rsidP="00726EAF">
                  <w:pPr>
                    <w:spacing w:after="0" w:line="240" w:lineRule="auto"/>
                    <w:jc w:val="center"/>
                    <w:rPr>
                      <w:rFonts w:cs="Arial"/>
                    </w:rPr>
                  </w:pPr>
                  <w:r w:rsidRPr="00740EF5">
                    <w:rPr>
                      <w:rFonts w:cs="Arial"/>
                    </w:rPr>
                    <w:t>28</w:t>
                  </w:r>
                </w:p>
              </w:tc>
              <w:tc>
                <w:tcPr>
                  <w:tcW w:w="1843" w:type="dxa"/>
                  <w:tcBorders>
                    <w:top w:val="nil"/>
                    <w:left w:val="nil"/>
                    <w:bottom w:val="single" w:sz="4" w:space="0" w:color="auto"/>
                    <w:right w:val="single" w:sz="4" w:space="0" w:color="auto"/>
                  </w:tcBorders>
                  <w:shd w:val="clear" w:color="000000" w:fill="FFFFFF"/>
                  <w:vAlign w:val="center"/>
                  <w:hideMark/>
                </w:tcPr>
                <w:p w14:paraId="403E749F" w14:textId="77777777" w:rsidR="00726EAF" w:rsidRPr="00740EF5" w:rsidRDefault="00726EAF" w:rsidP="00726EAF">
                  <w:pPr>
                    <w:spacing w:after="0" w:line="240" w:lineRule="auto"/>
                    <w:jc w:val="right"/>
                    <w:rPr>
                      <w:rFonts w:cs="Arial"/>
                    </w:rPr>
                  </w:pPr>
                  <w:r w:rsidRPr="00740EF5">
                    <w:rPr>
                      <w:rFonts w:cs="Arial"/>
                    </w:rPr>
                    <w:t>$4.949.868</w:t>
                  </w:r>
                </w:p>
              </w:tc>
            </w:tr>
            <w:tr w:rsidR="00726EAF" w:rsidRPr="00740EF5" w14:paraId="29D4368F"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02B4E868" w14:textId="77777777" w:rsidR="00726EAF" w:rsidRPr="00740EF5" w:rsidRDefault="00726EAF" w:rsidP="00726EAF">
                  <w:pPr>
                    <w:spacing w:after="0" w:line="240" w:lineRule="auto"/>
                    <w:jc w:val="both"/>
                    <w:rPr>
                      <w:rFonts w:cs="Arial"/>
                    </w:rPr>
                  </w:pPr>
                  <w:r w:rsidRPr="00740EF5">
                    <w:rPr>
                      <w:rFonts w:cs="Arial"/>
                    </w:rPr>
                    <w:t>Fusagasugá (Cundinamarca)</w:t>
                  </w:r>
                </w:p>
              </w:tc>
              <w:tc>
                <w:tcPr>
                  <w:tcW w:w="1842" w:type="dxa"/>
                  <w:tcBorders>
                    <w:top w:val="nil"/>
                    <w:left w:val="nil"/>
                    <w:bottom w:val="single" w:sz="4" w:space="0" w:color="auto"/>
                    <w:right w:val="single" w:sz="4" w:space="0" w:color="auto"/>
                  </w:tcBorders>
                  <w:shd w:val="clear" w:color="000000" w:fill="FFFFFF"/>
                  <w:vAlign w:val="center"/>
                  <w:hideMark/>
                </w:tcPr>
                <w:p w14:paraId="71447E26" w14:textId="77777777" w:rsidR="00726EAF" w:rsidRPr="00740EF5" w:rsidRDefault="00726EAF" w:rsidP="00726EAF">
                  <w:pPr>
                    <w:spacing w:after="0" w:line="240" w:lineRule="auto"/>
                    <w:jc w:val="center"/>
                    <w:rPr>
                      <w:rFonts w:cs="Arial"/>
                    </w:rPr>
                  </w:pPr>
                </w:p>
              </w:tc>
              <w:tc>
                <w:tcPr>
                  <w:tcW w:w="2434" w:type="dxa"/>
                  <w:tcBorders>
                    <w:top w:val="nil"/>
                    <w:left w:val="nil"/>
                    <w:bottom w:val="single" w:sz="4" w:space="0" w:color="auto"/>
                    <w:right w:val="single" w:sz="4" w:space="0" w:color="auto"/>
                  </w:tcBorders>
                  <w:shd w:val="clear" w:color="000000" w:fill="FFFFFF"/>
                  <w:vAlign w:val="center"/>
                  <w:hideMark/>
                </w:tcPr>
                <w:p w14:paraId="6BA863A0" w14:textId="77777777" w:rsidR="00726EAF" w:rsidRPr="00740EF5" w:rsidRDefault="00726EAF" w:rsidP="00726EAF">
                  <w:pPr>
                    <w:spacing w:after="0" w:line="240" w:lineRule="auto"/>
                    <w:jc w:val="center"/>
                    <w:rPr>
                      <w:rFonts w:cs="Arial"/>
                    </w:rPr>
                  </w:pPr>
                  <w:r w:rsidRPr="00740EF5">
                    <w:rPr>
                      <w:rFonts w:cs="Arial"/>
                    </w:rPr>
                    <w:t>24</w:t>
                  </w:r>
                </w:p>
              </w:tc>
              <w:tc>
                <w:tcPr>
                  <w:tcW w:w="1843" w:type="dxa"/>
                  <w:tcBorders>
                    <w:top w:val="nil"/>
                    <w:left w:val="nil"/>
                    <w:bottom w:val="single" w:sz="4" w:space="0" w:color="auto"/>
                    <w:right w:val="single" w:sz="4" w:space="0" w:color="auto"/>
                  </w:tcBorders>
                  <w:shd w:val="clear" w:color="000000" w:fill="FFFFFF"/>
                  <w:vAlign w:val="center"/>
                  <w:hideMark/>
                </w:tcPr>
                <w:p w14:paraId="3602F094" w14:textId="77777777" w:rsidR="00726EAF" w:rsidRPr="00740EF5" w:rsidRDefault="00726EAF" w:rsidP="00726EAF">
                  <w:pPr>
                    <w:spacing w:after="0" w:line="240" w:lineRule="auto"/>
                    <w:jc w:val="right"/>
                    <w:rPr>
                      <w:rFonts w:cs="Arial"/>
                    </w:rPr>
                  </w:pPr>
                  <w:r w:rsidRPr="00740EF5">
                    <w:rPr>
                      <w:rFonts w:cs="Arial"/>
                    </w:rPr>
                    <w:t>$5.232.050</w:t>
                  </w:r>
                </w:p>
              </w:tc>
            </w:tr>
            <w:tr w:rsidR="00726EAF" w:rsidRPr="00740EF5" w14:paraId="206B9AD0"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4D3DC8CA" w14:textId="77777777" w:rsidR="00726EAF" w:rsidRPr="00740EF5" w:rsidRDefault="00726EAF" w:rsidP="00726EAF">
                  <w:pPr>
                    <w:spacing w:after="0" w:line="240" w:lineRule="auto"/>
                    <w:jc w:val="both"/>
                    <w:rPr>
                      <w:rFonts w:cs="Arial"/>
                    </w:rPr>
                  </w:pPr>
                  <w:r w:rsidRPr="00740EF5">
                    <w:rPr>
                      <w:rFonts w:cs="Arial"/>
                    </w:rPr>
                    <w:t xml:space="preserve">Total </w:t>
                  </w:r>
                </w:p>
              </w:tc>
              <w:tc>
                <w:tcPr>
                  <w:tcW w:w="1842" w:type="dxa"/>
                  <w:tcBorders>
                    <w:top w:val="nil"/>
                    <w:left w:val="nil"/>
                    <w:bottom w:val="single" w:sz="4" w:space="0" w:color="auto"/>
                    <w:right w:val="single" w:sz="4" w:space="0" w:color="auto"/>
                  </w:tcBorders>
                  <w:shd w:val="clear" w:color="000000" w:fill="FFFFFF"/>
                  <w:vAlign w:val="center"/>
                  <w:hideMark/>
                </w:tcPr>
                <w:p w14:paraId="564CDA1A" w14:textId="77777777" w:rsidR="00726EAF" w:rsidRPr="00740EF5" w:rsidRDefault="00726EAF" w:rsidP="00726EAF">
                  <w:pPr>
                    <w:spacing w:after="0" w:line="240" w:lineRule="auto"/>
                    <w:jc w:val="center"/>
                    <w:rPr>
                      <w:rFonts w:cs="Arial"/>
                    </w:rPr>
                  </w:pPr>
                  <w:r w:rsidRPr="00740EF5">
                    <w:rPr>
                      <w:rFonts w:cs="Arial"/>
                    </w:rPr>
                    <w:t>1926</w:t>
                  </w:r>
                </w:p>
              </w:tc>
              <w:tc>
                <w:tcPr>
                  <w:tcW w:w="2434" w:type="dxa"/>
                  <w:tcBorders>
                    <w:top w:val="nil"/>
                    <w:left w:val="nil"/>
                    <w:bottom w:val="single" w:sz="4" w:space="0" w:color="auto"/>
                    <w:right w:val="single" w:sz="4" w:space="0" w:color="auto"/>
                  </w:tcBorders>
                  <w:shd w:val="clear" w:color="000000" w:fill="FFFFFF"/>
                  <w:vAlign w:val="center"/>
                  <w:hideMark/>
                </w:tcPr>
                <w:p w14:paraId="5D5806CA" w14:textId="77777777" w:rsidR="00726EAF" w:rsidRPr="00740EF5" w:rsidRDefault="00726EAF" w:rsidP="00726EAF">
                  <w:pPr>
                    <w:spacing w:after="0" w:line="240" w:lineRule="auto"/>
                    <w:jc w:val="center"/>
                    <w:rPr>
                      <w:rFonts w:cs="Arial"/>
                    </w:rPr>
                  </w:pPr>
                  <w:r w:rsidRPr="00740EF5">
                    <w:rPr>
                      <w:rFonts w:cs="Arial"/>
                    </w:rPr>
                    <w:t>112</w:t>
                  </w:r>
                </w:p>
              </w:tc>
              <w:tc>
                <w:tcPr>
                  <w:tcW w:w="1843" w:type="dxa"/>
                  <w:tcBorders>
                    <w:top w:val="nil"/>
                    <w:left w:val="nil"/>
                    <w:bottom w:val="single" w:sz="4" w:space="0" w:color="auto"/>
                    <w:right w:val="single" w:sz="4" w:space="0" w:color="auto"/>
                  </w:tcBorders>
                  <w:shd w:val="clear" w:color="000000" w:fill="FFFFFF"/>
                  <w:vAlign w:val="center"/>
                  <w:hideMark/>
                </w:tcPr>
                <w:p w14:paraId="15094A14" w14:textId="77777777" w:rsidR="00726EAF" w:rsidRPr="00740EF5" w:rsidRDefault="00726EAF" w:rsidP="00726EAF">
                  <w:pPr>
                    <w:spacing w:after="0" w:line="240" w:lineRule="auto"/>
                    <w:jc w:val="right"/>
                    <w:rPr>
                      <w:rFonts w:cs="Arial"/>
                    </w:rPr>
                  </w:pPr>
                  <w:r w:rsidRPr="00740EF5">
                    <w:rPr>
                      <w:rFonts w:cs="Arial"/>
                    </w:rPr>
                    <w:t>$161.329.457</w:t>
                  </w:r>
                </w:p>
              </w:tc>
            </w:tr>
          </w:tbl>
          <w:p w14:paraId="5B1EE438" w14:textId="77777777" w:rsidR="00726EAF" w:rsidRPr="00740EF5" w:rsidRDefault="00726EAF" w:rsidP="00726EAF">
            <w:pPr>
              <w:jc w:val="both"/>
              <w:rPr>
                <w:rFonts w:cs="Arial"/>
              </w:rPr>
            </w:pPr>
          </w:p>
          <w:p w14:paraId="4B261D32" w14:textId="77777777" w:rsidR="00726EAF" w:rsidRPr="00406E64" w:rsidRDefault="00B75850" w:rsidP="00726EAF">
            <w:pPr>
              <w:tabs>
                <w:tab w:val="left" w:pos="454"/>
              </w:tabs>
              <w:jc w:val="both"/>
              <w:rPr>
                <w:rFonts w:cs="Arial"/>
                <w:b/>
              </w:rPr>
            </w:pPr>
            <w:r w:rsidRPr="00406E64">
              <w:rPr>
                <w:rFonts w:cs="Arial"/>
                <w:b/>
              </w:rPr>
              <w:t>6.5</w:t>
            </w:r>
            <w:r w:rsidR="00726EAF" w:rsidRPr="00406E64">
              <w:rPr>
                <w:rFonts w:cs="Arial"/>
                <w:b/>
              </w:rPr>
              <w:tab/>
              <w:t>Dotaciones gestionadas por la Consejería con aportes de Entes Territoriales</w:t>
            </w:r>
          </w:p>
          <w:p w14:paraId="103AF3BD" w14:textId="77777777" w:rsidR="00726EAF" w:rsidRPr="00740EF5" w:rsidRDefault="00726EAF" w:rsidP="00726EAF">
            <w:pPr>
              <w:jc w:val="both"/>
              <w:rPr>
                <w:rFonts w:cs="Arial"/>
              </w:rPr>
            </w:pPr>
            <w:r w:rsidRPr="00740EF5">
              <w:rPr>
                <w:rFonts w:cs="Arial"/>
              </w:rPr>
              <w:t>Doris Patricia Barón informa que se gest</w:t>
            </w:r>
            <w:r w:rsidR="001D5B40">
              <w:rPr>
                <w:rFonts w:cs="Arial"/>
              </w:rPr>
              <w:t>ionó con</w:t>
            </w:r>
            <w:r w:rsidRPr="00740EF5">
              <w:rPr>
                <w:rFonts w:cs="Arial"/>
              </w:rPr>
              <w:t xml:space="preserve"> los entes territoriales la compra de los elementos de dotación para los CDI en los municipios de:</w:t>
            </w:r>
          </w:p>
          <w:p w14:paraId="40A554B4" w14:textId="77777777" w:rsidR="00B75850" w:rsidRPr="00740EF5" w:rsidRDefault="00B75850" w:rsidP="00726EAF">
            <w:pPr>
              <w:jc w:val="both"/>
              <w:rPr>
                <w:rFonts w:cs="Arial"/>
              </w:rPr>
            </w:pPr>
          </w:p>
          <w:tbl>
            <w:tblPr>
              <w:tblStyle w:val="Tablaconcuadrcula"/>
              <w:tblW w:w="0" w:type="auto"/>
              <w:tblLook w:val="04A0" w:firstRow="1" w:lastRow="0" w:firstColumn="1" w:lastColumn="0" w:noHBand="0" w:noVBand="1"/>
            </w:tblPr>
            <w:tblGrid>
              <w:gridCol w:w="2717"/>
              <w:gridCol w:w="1701"/>
              <w:gridCol w:w="1701"/>
              <w:gridCol w:w="1701"/>
              <w:gridCol w:w="1560"/>
            </w:tblGrid>
            <w:tr w:rsidR="00726EAF" w:rsidRPr="00740EF5" w14:paraId="5102D043" w14:textId="77777777" w:rsidTr="00726EAF">
              <w:tc>
                <w:tcPr>
                  <w:tcW w:w="2717" w:type="dxa"/>
                </w:tcPr>
                <w:p w14:paraId="21AF5C54" w14:textId="77777777" w:rsidR="00726EAF" w:rsidRPr="001D5B40" w:rsidRDefault="00726EAF" w:rsidP="00726EAF">
                  <w:pPr>
                    <w:pStyle w:val="Prrafodelista"/>
                    <w:ind w:left="0"/>
                    <w:jc w:val="center"/>
                    <w:rPr>
                      <w:rFonts w:cs="Arial"/>
                      <w:b/>
                    </w:rPr>
                  </w:pPr>
                  <w:r w:rsidRPr="001D5B40">
                    <w:rPr>
                      <w:rFonts w:cs="Arial"/>
                      <w:b/>
                    </w:rPr>
                    <w:t>Municipio</w:t>
                  </w:r>
                </w:p>
              </w:tc>
              <w:tc>
                <w:tcPr>
                  <w:tcW w:w="1701" w:type="dxa"/>
                </w:tcPr>
                <w:p w14:paraId="5F75BB4F" w14:textId="77777777" w:rsidR="00726EAF" w:rsidRPr="001D5B40" w:rsidRDefault="00726EAF" w:rsidP="00726EAF">
                  <w:pPr>
                    <w:pStyle w:val="Prrafodelista"/>
                    <w:ind w:left="0"/>
                    <w:jc w:val="center"/>
                    <w:rPr>
                      <w:rFonts w:cs="Arial"/>
                      <w:b/>
                    </w:rPr>
                  </w:pPr>
                  <w:r w:rsidRPr="001D5B40">
                    <w:rPr>
                      <w:rFonts w:cs="Arial"/>
                      <w:b/>
                    </w:rPr>
                    <w:t>Modalidad</w:t>
                  </w:r>
                </w:p>
              </w:tc>
              <w:tc>
                <w:tcPr>
                  <w:tcW w:w="1701" w:type="dxa"/>
                </w:tcPr>
                <w:p w14:paraId="429FB9C3" w14:textId="77777777" w:rsidR="00726EAF" w:rsidRPr="001D5B40" w:rsidRDefault="00726EAF" w:rsidP="00726EAF">
                  <w:pPr>
                    <w:pStyle w:val="Prrafodelista"/>
                    <w:ind w:left="0"/>
                    <w:jc w:val="center"/>
                    <w:rPr>
                      <w:rFonts w:cs="Arial"/>
                      <w:b/>
                    </w:rPr>
                  </w:pPr>
                  <w:proofErr w:type="spellStart"/>
                  <w:r w:rsidRPr="001D5B40">
                    <w:rPr>
                      <w:rFonts w:cs="Arial"/>
                      <w:b/>
                    </w:rPr>
                    <w:t>Nº</w:t>
                  </w:r>
                  <w:proofErr w:type="spellEnd"/>
                  <w:r w:rsidRPr="001D5B40">
                    <w:rPr>
                      <w:rFonts w:cs="Arial"/>
                      <w:b/>
                    </w:rPr>
                    <w:t xml:space="preserve"> Beneficiarios</w:t>
                  </w:r>
                </w:p>
              </w:tc>
              <w:tc>
                <w:tcPr>
                  <w:tcW w:w="1701" w:type="dxa"/>
                </w:tcPr>
                <w:p w14:paraId="04A6558B" w14:textId="77777777" w:rsidR="00726EAF" w:rsidRPr="001D5B40" w:rsidRDefault="00726EAF" w:rsidP="00726EAF">
                  <w:pPr>
                    <w:pStyle w:val="Prrafodelista"/>
                    <w:ind w:left="0"/>
                    <w:jc w:val="center"/>
                    <w:rPr>
                      <w:rFonts w:cs="Arial"/>
                      <w:b/>
                    </w:rPr>
                  </w:pPr>
                  <w:proofErr w:type="gramStart"/>
                  <w:r w:rsidRPr="001D5B40">
                    <w:rPr>
                      <w:rFonts w:cs="Arial"/>
                      <w:b/>
                    </w:rPr>
                    <w:t>Total</w:t>
                  </w:r>
                  <w:proofErr w:type="gramEnd"/>
                  <w:r w:rsidRPr="001D5B40">
                    <w:rPr>
                      <w:rFonts w:cs="Arial"/>
                      <w:b/>
                    </w:rPr>
                    <w:t xml:space="preserve"> Elementos</w:t>
                  </w:r>
                </w:p>
              </w:tc>
              <w:tc>
                <w:tcPr>
                  <w:tcW w:w="1560" w:type="dxa"/>
                </w:tcPr>
                <w:p w14:paraId="7C2C77F4" w14:textId="77777777" w:rsidR="00726EAF" w:rsidRPr="001D5B40" w:rsidRDefault="00726EAF" w:rsidP="00726EAF">
                  <w:pPr>
                    <w:pStyle w:val="Prrafodelista"/>
                    <w:ind w:left="0"/>
                    <w:jc w:val="center"/>
                    <w:rPr>
                      <w:rFonts w:cs="Arial"/>
                      <w:b/>
                    </w:rPr>
                  </w:pPr>
                  <w:r w:rsidRPr="001D5B40">
                    <w:rPr>
                      <w:rFonts w:cs="Arial"/>
                      <w:b/>
                    </w:rPr>
                    <w:t>Valor</w:t>
                  </w:r>
                </w:p>
              </w:tc>
            </w:tr>
            <w:tr w:rsidR="00726EAF" w:rsidRPr="00740EF5" w14:paraId="571DDFAB" w14:textId="77777777" w:rsidTr="00726EAF">
              <w:tc>
                <w:tcPr>
                  <w:tcW w:w="2717" w:type="dxa"/>
                </w:tcPr>
                <w:p w14:paraId="73FC87A8" w14:textId="77777777" w:rsidR="00726EAF" w:rsidRPr="00740EF5" w:rsidRDefault="00726EAF" w:rsidP="00726EAF">
                  <w:pPr>
                    <w:pStyle w:val="Prrafodelista"/>
                    <w:ind w:left="0"/>
                    <w:jc w:val="both"/>
                    <w:rPr>
                      <w:rFonts w:cs="Arial"/>
                    </w:rPr>
                  </w:pPr>
                  <w:r w:rsidRPr="00B75850">
                    <w:rPr>
                      <w:rFonts w:cs="Arial"/>
                    </w:rPr>
                    <w:t>Yotoco (Valle del Cauca)</w:t>
                  </w:r>
                </w:p>
              </w:tc>
              <w:tc>
                <w:tcPr>
                  <w:tcW w:w="1701" w:type="dxa"/>
                </w:tcPr>
                <w:p w14:paraId="39ED38C2" w14:textId="77777777" w:rsidR="00726EAF" w:rsidRPr="00740EF5" w:rsidRDefault="00726EAF" w:rsidP="00726EAF">
                  <w:pPr>
                    <w:pStyle w:val="Prrafodelista"/>
                    <w:ind w:left="0"/>
                    <w:jc w:val="both"/>
                    <w:rPr>
                      <w:rFonts w:cs="Arial"/>
                    </w:rPr>
                  </w:pPr>
                  <w:r w:rsidRPr="00B75850">
                    <w:rPr>
                      <w:rFonts w:cs="Arial"/>
                    </w:rPr>
                    <w:t>Institucional</w:t>
                  </w:r>
                </w:p>
              </w:tc>
              <w:tc>
                <w:tcPr>
                  <w:tcW w:w="1701" w:type="dxa"/>
                </w:tcPr>
                <w:p w14:paraId="5CA746B6" w14:textId="77777777" w:rsidR="00726EAF" w:rsidRPr="00740EF5" w:rsidRDefault="00726EAF" w:rsidP="00726EAF">
                  <w:pPr>
                    <w:pStyle w:val="Prrafodelista"/>
                    <w:ind w:left="0"/>
                    <w:jc w:val="center"/>
                    <w:rPr>
                      <w:rFonts w:cs="Arial"/>
                    </w:rPr>
                  </w:pPr>
                  <w:r w:rsidRPr="00B75850">
                    <w:rPr>
                      <w:rFonts w:cs="Arial"/>
                    </w:rPr>
                    <w:t>95</w:t>
                  </w:r>
                </w:p>
              </w:tc>
              <w:tc>
                <w:tcPr>
                  <w:tcW w:w="1701" w:type="dxa"/>
                </w:tcPr>
                <w:p w14:paraId="1850A4F6" w14:textId="77777777" w:rsidR="00726EAF" w:rsidRPr="00740EF5" w:rsidRDefault="00726EAF" w:rsidP="00726EAF">
                  <w:pPr>
                    <w:pStyle w:val="Prrafodelista"/>
                    <w:ind w:left="0"/>
                    <w:jc w:val="center"/>
                    <w:rPr>
                      <w:rFonts w:cs="Arial"/>
                    </w:rPr>
                  </w:pPr>
                  <w:r w:rsidRPr="00B75850">
                    <w:rPr>
                      <w:rFonts w:cs="Arial"/>
                    </w:rPr>
                    <w:t>1479</w:t>
                  </w:r>
                </w:p>
              </w:tc>
              <w:tc>
                <w:tcPr>
                  <w:tcW w:w="1560" w:type="dxa"/>
                </w:tcPr>
                <w:p w14:paraId="68D539F8" w14:textId="77777777" w:rsidR="00726EAF" w:rsidRPr="00740EF5" w:rsidRDefault="00726EAF" w:rsidP="00726EAF">
                  <w:pPr>
                    <w:pStyle w:val="Prrafodelista"/>
                    <w:ind w:left="0"/>
                    <w:jc w:val="both"/>
                    <w:rPr>
                      <w:rFonts w:cs="Arial"/>
                    </w:rPr>
                  </w:pPr>
                  <w:r w:rsidRPr="00B75850">
                    <w:rPr>
                      <w:rFonts w:cs="Arial"/>
                    </w:rPr>
                    <w:t>$128.822.966</w:t>
                  </w:r>
                </w:p>
              </w:tc>
            </w:tr>
            <w:tr w:rsidR="00726EAF" w:rsidRPr="00740EF5" w14:paraId="6D0F5770" w14:textId="77777777" w:rsidTr="00726EAF">
              <w:tc>
                <w:tcPr>
                  <w:tcW w:w="2717" w:type="dxa"/>
                </w:tcPr>
                <w:p w14:paraId="301A97A3" w14:textId="77777777" w:rsidR="00726EAF" w:rsidRPr="00740EF5" w:rsidRDefault="00726EAF" w:rsidP="00726EAF">
                  <w:pPr>
                    <w:pStyle w:val="Prrafodelista"/>
                    <w:ind w:left="0"/>
                    <w:jc w:val="both"/>
                    <w:rPr>
                      <w:rFonts w:cs="Arial"/>
                    </w:rPr>
                  </w:pPr>
                  <w:r w:rsidRPr="00B75850">
                    <w:rPr>
                      <w:rFonts w:cs="Arial"/>
                    </w:rPr>
                    <w:t>La Montañita (Caquetá)</w:t>
                  </w:r>
                </w:p>
              </w:tc>
              <w:tc>
                <w:tcPr>
                  <w:tcW w:w="1701" w:type="dxa"/>
                </w:tcPr>
                <w:p w14:paraId="07380D01" w14:textId="77777777" w:rsidR="00726EAF" w:rsidRPr="00740EF5" w:rsidRDefault="00726EAF" w:rsidP="00726EAF">
                  <w:pPr>
                    <w:pStyle w:val="Prrafodelista"/>
                    <w:ind w:left="0"/>
                    <w:jc w:val="both"/>
                    <w:rPr>
                      <w:rFonts w:cs="Arial"/>
                    </w:rPr>
                  </w:pPr>
                  <w:r w:rsidRPr="00B75850">
                    <w:rPr>
                      <w:rFonts w:cs="Arial"/>
                    </w:rPr>
                    <w:t>Familiar</w:t>
                  </w:r>
                </w:p>
              </w:tc>
              <w:tc>
                <w:tcPr>
                  <w:tcW w:w="1701" w:type="dxa"/>
                </w:tcPr>
                <w:p w14:paraId="0C57891A" w14:textId="77777777" w:rsidR="00726EAF" w:rsidRPr="00740EF5" w:rsidRDefault="00726EAF" w:rsidP="00726EAF">
                  <w:pPr>
                    <w:pStyle w:val="Prrafodelista"/>
                    <w:ind w:left="0"/>
                    <w:jc w:val="center"/>
                    <w:rPr>
                      <w:rFonts w:cs="Arial"/>
                    </w:rPr>
                  </w:pPr>
                  <w:r w:rsidRPr="00B75850">
                    <w:rPr>
                      <w:rFonts w:cs="Arial"/>
                    </w:rPr>
                    <w:t>100</w:t>
                  </w:r>
                </w:p>
              </w:tc>
              <w:tc>
                <w:tcPr>
                  <w:tcW w:w="1701" w:type="dxa"/>
                </w:tcPr>
                <w:p w14:paraId="15336498" w14:textId="77777777" w:rsidR="00726EAF" w:rsidRPr="00740EF5" w:rsidRDefault="00726EAF" w:rsidP="00726EAF">
                  <w:pPr>
                    <w:pStyle w:val="Prrafodelista"/>
                    <w:ind w:left="0"/>
                    <w:jc w:val="center"/>
                    <w:rPr>
                      <w:rFonts w:cs="Arial"/>
                    </w:rPr>
                  </w:pPr>
                  <w:r w:rsidRPr="00B75850">
                    <w:rPr>
                      <w:rFonts w:cs="Arial"/>
                    </w:rPr>
                    <w:t>441</w:t>
                  </w:r>
                </w:p>
              </w:tc>
              <w:tc>
                <w:tcPr>
                  <w:tcW w:w="1560" w:type="dxa"/>
                </w:tcPr>
                <w:p w14:paraId="6FA6CCE5" w14:textId="77777777" w:rsidR="00726EAF" w:rsidRPr="00740EF5" w:rsidRDefault="00726EAF" w:rsidP="00726EAF">
                  <w:pPr>
                    <w:pStyle w:val="Prrafodelista"/>
                    <w:ind w:left="0"/>
                    <w:jc w:val="both"/>
                    <w:rPr>
                      <w:rFonts w:cs="Arial"/>
                    </w:rPr>
                  </w:pPr>
                  <w:r w:rsidRPr="00B75850">
                    <w:rPr>
                      <w:rFonts w:cs="Arial"/>
                    </w:rPr>
                    <w:t>$54.998.470</w:t>
                  </w:r>
                </w:p>
              </w:tc>
            </w:tr>
          </w:tbl>
          <w:p w14:paraId="009A5369" w14:textId="77777777" w:rsidR="00726EAF" w:rsidRPr="00B75850" w:rsidRDefault="00726EAF" w:rsidP="00726EAF">
            <w:pPr>
              <w:jc w:val="both"/>
              <w:rPr>
                <w:rFonts w:cs="Arial"/>
              </w:rPr>
            </w:pPr>
          </w:p>
          <w:p w14:paraId="3B7E9007" w14:textId="77777777" w:rsidR="00726EAF" w:rsidRPr="00740EF5" w:rsidRDefault="00726EAF" w:rsidP="00726EAF">
            <w:pPr>
              <w:jc w:val="both"/>
              <w:rPr>
                <w:rFonts w:cs="Arial"/>
              </w:rPr>
            </w:pPr>
            <w:r w:rsidRPr="00740EF5">
              <w:rPr>
                <w:rFonts w:cs="Arial"/>
              </w:rPr>
              <w:t>Adicionalmente, con los recursos aportados p</w:t>
            </w:r>
            <w:r w:rsidR="00D80B3A" w:rsidRPr="00740EF5">
              <w:rPr>
                <w:rFonts w:cs="Arial"/>
              </w:rPr>
              <w:t>or</w:t>
            </w:r>
            <w:r w:rsidRPr="00740EF5">
              <w:rPr>
                <w:rFonts w:cs="Arial"/>
              </w:rPr>
              <w:t xml:space="preserve"> la Fundación Cemex, Fundación Plan adquiri</w:t>
            </w:r>
            <w:r w:rsidR="00D80B3A" w:rsidRPr="00740EF5">
              <w:rPr>
                <w:rFonts w:cs="Arial"/>
              </w:rPr>
              <w:t>ó</w:t>
            </w:r>
            <w:r w:rsidRPr="00740EF5">
              <w:rPr>
                <w:rFonts w:cs="Arial"/>
              </w:rPr>
              <w:t xml:space="preserve"> 1988 elementos para el CDI Los Sauces en el municipio de Mocoa (Putumayo) por valor de </w:t>
            </w:r>
            <w:r w:rsidRPr="00B75850">
              <w:rPr>
                <w:rFonts w:cs="Arial"/>
              </w:rPr>
              <w:t>$83.541.781</w:t>
            </w:r>
          </w:p>
          <w:p w14:paraId="01682ED2" w14:textId="77777777" w:rsidR="00726EAF" w:rsidRPr="00B75850" w:rsidRDefault="00726EAF" w:rsidP="00726EAF">
            <w:pPr>
              <w:jc w:val="both"/>
              <w:rPr>
                <w:rFonts w:cs="Arial"/>
              </w:rPr>
            </w:pPr>
          </w:p>
          <w:p w14:paraId="14D8D7CD" w14:textId="77777777" w:rsidR="00726EAF" w:rsidRPr="00B75850" w:rsidRDefault="00D80B3A" w:rsidP="00726EAF">
            <w:pPr>
              <w:jc w:val="both"/>
              <w:rPr>
                <w:rFonts w:cs="Arial"/>
              </w:rPr>
            </w:pPr>
            <w:r w:rsidRPr="00740EF5">
              <w:rPr>
                <w:rFonts w:cs="Arial"/>
              </w:rPr>
              <w:t xml:space="preserve">También se informa </w:t>
            </w:r>
            <w:proofErr w:type="gramStart"/>
            <w:r w:rsidRPr="00740EF5">
              <w:rPr>
                <w:rFonts w:cs="Arial"/>
              </w:rPr>
              <w:t>que</w:t>
            </w:r>
            <w:proofErr w:type="gramEnd"/>
            <w:r w:rsidRPr="00740EF5">
              <w:rPr>
                <w:rFonts w:cs="Arial"/>
              </w:rPr>
              <w:t xml:space="preserve"> </w:t>
            </w:r>
            <w:r w:rsidR="00726EAF" w:rsidRPr="00740EF5">
              <w:rPr>
                <w:rFonts w:cs="Arial"/>
              </w:rPr>
              <w:t xml:space="preserve">en el 2014, la Consejería gestionó la compra y entrega de 2151 elementos de dotación para el CDI modalidad Institucional del municipio de Zona Bananera (Magdalena) por valor de </w:t>
            </w:r>
            <w:r w:rsidR="00726EAF" w:rsidRPr="00B75850">
              <w:rPr>
                <w:rFonts w:cs="Arial"/>
              </w:rPr>
              <w:t>$66.852.251,64</w:t>
            </w:r>
          </w:p>
          <w:p w14:paraId="5DDB9F13" w14:textId="77777777" w:rsidR="00726EAF" w:rsidRPr="00B75850" w:rsidRDefault="00726EAF" w:rsidP="00726EAF">
            <w:pPr>
              <w:jc w:val="both"/>
              <w:rPr>
                <w:rFonts w:cs="Arial"/>
              </w:rPr>
            </w:pPr>
          </w:p>
          <w:p w14:paraId="4D728BCF" w14:textId="77777777" w:rsidR="00726EAF" w:rsidRPr="001D5B40" w:rsidRDefault="00B75850" w:rsidP="00726EAF">
            <w:pPr>
              <w:tabs>
                <w:tab w:val="left" w:pos="454"/>
              </w:tabs>
              <w:jc w:val="both"/>
              <w:rPr>
                <w:rFonts w:cs="Arial"/>
                <w:b/>
              </w:rPr>
            </w:pPr>
            <w:r w:rsidRPr="001D5B40">
              <w:rPr>
                <w:rFonts w:cs="Arial"/>
                <w:b/>
              </w:rPr>
              <w:t>6.6</w:t>
            </w:r>
            <w:r w:rsidR="00726EAF" w:rsidRPr="001D5B40">
              <w:rPr>
                <w:rFonts w:cs="Arial"/>
                <w:b/>
              </w:rPr>
              <w:tab/>
              <w:t>Gestión dotaciones pendientes</w:t>
            </w:r>
          </w:p>
          <w:p w14:paraId="3E6A5592" w14:textId="289776B4" w:rsidR="00726EAF" w:rsidRPr="00740EF5" w:rsidRDefault="00726EAF" w:rsidP="00726EAF">
            <w:pPr>
              <w:jc w:val="both"/>
              <w:rPr>
                <w:rFonts w:cs="Arial"/>
              </w:rPr>
            </w:pPr>
            <w:r w:rsidRPr="00740EF5">
              <w:rPr>
                <w:rFonts w:cs="Arial"/>
              </w:rPr>
              <w:t xml:space="preserve">Doris Patricia Barón informa </w:t>
            </w:r>
            <w:r w:rsidR="00D80B3A" w:rsidRPr="00740EF5">
              <w:rPr>
                <w:rFonts w:cs="Arial"/>
              </w:rPr>
              <w:t>que e</w:t>
            </w:r>
            <w:r w:rsidRPr="00740EF5">
              <w:rPr>
                <w:rFonts w:cs="Arial"/>
              </w:rPr>
              <w:t xml:space="preserve">l Fondo Abu </w:t>
            </w:r>
            <w:proofErr w:type="spellStart"/>
            <w:r w:rsidRPr="00740EF5">
              <w:rPr>
                <w:rFonts w:cs="Arial"/>
              </w:rPr>
              <w:t>Dhabi</w:t>
            </w:r>
            <w:proofErr w:type="spellEnd"/>
            <w:r w:rsidRPr="00740EF5">
              <w:rPr>
                <w:rFonts w:cs="Arial"/>
              </w:rPr>
              <w:t xml:space="preserve"> para el Desarrollo </w:t>
            </w:r>
            <w:r w:rsidR="00D80B3A" w:rsidRPr="00740EF5">
              <w:rPr>
                <w:rFonts w:cs="Arial"/>
              </w:rPr>
              <w:t>aprobó la compra de los elementos para los siguientes municipios,</w:t>
            </w:r>
            <w:r w:rsidRPr="00740EF5">
              <w:rPr>
                <w:rFonts w:cs="Arial"/>
              </w:rPr>
              <w:t xml:space="preserve"> </w:t>
            </w:r>
            <w:r w:rsidR="00EE513D">
              <w:rPr>
                <w:rFonts w:cs="Arial"/>
              </w:rPr>
              <w:t xml:space="preserve">a </w:t>
            </w:r>
            <w:r w:rsidRPr="00740EF5">
              <w:rPr>
                <w:rFonts w:cs="Arial"/>
              </w:rPr>
              <w:t xml:space="preserve">través de </w:t>
            </w:r>
            <w:r w:rsidR="00EE513D">
              <w:rPr>
                <w:rFonts w:cs="Arial"/>
              </w:rPr>
              <w:t>una</w:t>
            </w:r>
            <w:r w:rsidRPr="00740EF5">
              <w:rPr>
                <w:rFonts w:cs="Arial"/>
              </w:rPr>
              <w:t xml:space="preserve"> comunicación </w:t>
            </w:r>
            <w:r w:rsidR="00EE513D">
              <w:rPr>
                <w:rFonts w:cs="Arial"/>
              </w:rPr>
              <w:t xml:space="preserve">emitida </w:t>
            </w:r>
            <w:r w:rsidRPr="00740EF5">
              <w:rPr>
                <w:rFonts w:cs="Arial"/>
              </w:rPr>
              <w:t>e</w:t>
            </w:r>
            <w:r w:rsidR="00F5196C" w:rsidRPr="00740EF5">
              <w:rPr>
                <w:rFonts w:cs="Arial"/>
              </w:rPr>
              <w:t>l</w:t>
            </w:r>
            <w:r w:rsidRPr="00740EF5">
              <w:rPr>
                <w:rFonts w:cs="Arial"/>
              </w:rPr>
              <w:t xml:space="preserve"> 6 de septiembre de 2018</w:t>
            </w:r>
            <w:r w:rsidR="001D5B40">
              <w:rPr>
                <w:rFonts w:cs="Arial"/>
              </w:rPr>
              <w:t>.  A</w:t>
            </w:r>
            <w:r w:rsidRPr="00740EF5">
              <w:rPr>
                <w:rFonts w:cs="Arial"/>
              </w:rPr>
              <w:t>ctualmente</w:t>
            </w:r>
            <w:r w:rsidR="00EE513D">
              <w:rPr>
                <w:rFonts w:cs="Arial"/>
              </w:rPr>
              <w:t>,</w:t>
            </w:r>
            <w:r w:rsidRPr="00740EF5">
              <w:rPr>
                <w:rFonts w:cs="Arial"/>
              </w:rPr>
              <w:t xml:space="preserve"> se adelanta el trámite para el desembolso y la compra de </w:t>
            </w:r>
            <w:proofErr w:type="gramStart"/>
            <w:r w:rsidRPr="00740EF5">
              <w:rPr>
                <w:rFonts w:cs="Arial"/>
              </w:rPr>
              <w:t xml:space="preserve">los </w:t>
            </w:r>
            <w:r w:rsidR="00D80B3A" w:rsidRPr="00740EF5">
              <w:rPr>
                <w:rFonts w:cs="Arial"/>
              </w:rPr>
              <w:t>mismos</w:t>
            </w:r>
            <w:proofErr w:type="gramEnd"/>
            <w:r w:rsidR="00F5196C" w:rsidRPr="00740EF5">
              <w:rPr>
                <w:rFonts w:cs="Arial"/>
              </w:rPr>
              <w:t xml:space="preserve"> por parte de Fundación Plan, </w:t>
            </w:r>
            <w:r w:rsidRPr="00740EF5">
              <w:rPr>
                <w:rFonts w:cs="Arial"/>
              </w:rPr>
              <w:t>la tasa TRM</w:t>
            </w:r>
            <w:r w:rsidR="00D80B3A" w:rsidRPr="00740EF5">
              <w:rPr>
                <w:rFonts w:cs="Arial"/>
              </w:rPr>
              <w:t xml:space="preserve"> utilizada</w:t>
            </w:r>
            <w:r w:rsidR="00F5196C" w:rsidRPr="00740EF5">
              <w:rPr>
                <w:rFonts w:cs="Arial"/>
              </w:rPr>
              <w:t xml:space="preserve"> fue de $2.800</w:t>
            </w:r>
          </w:p>
          <w:tbl>
            <w:tblPr>
              <w:tblW w:w="7542" w:type="dxa"/>
              <w:tblCellMar>
                <w:left w:w="70" w:type="dxa"/>
                <w:right w:w="70" w:type="dxa"/>
              </w:tblCellMar>
              <w:tblLook w:val="04A0" w:firstRow="1" w:lastRow="0" w:firstColumn="1" w:lastColumn="0" w:noHBand="0" w:noVBand="1"/>
            </w:tblPr>
            <w:tblGrid>
              <w:gridCol w:w="3119"/>
              <w:gridCol w:w="1843"/>
              <w:gridCol w:w="2580"/>
            </w:tblGrid>
            <w:tr w:rsidR="00726EAF" w:rsidRPr="00740EF5" w14:paraId="2D477AE2" w14:textId="77777777" w:rsidTr="001F202F">
              <w:trPr>
                <w:trHeight w:val="300"/>
              </w:trPr>
              <w:tc>
                <w:tcPr>
                  <w:tcW w:w="4962" w:type="dxa"/>
                  <w:gridSpan w:val="2"/>
                  <w:tcBorders>
                    <w:top w:val="nil"/>
                    <w:left w:val="nil"/>
                    <w:bottom w:val="single" w:sz="4" w:space="0" w:color="auto"/>
                    <w:right w:val="nil"/>
                  </w:tcBorders>
                  <w:shd w:val="clear" w:color="auto" w:fill="auto"/>
                  <w:noWrap/>
                  <w:vAlign w:val="center"/>
                  <w:hideMark/>
                </w:tcPr>
                <w:p w14:paraId="1061A5EC" w14:textId="77777777" w:rsidR="00726EAF" w:rsidRPr="00740EF5" w:rsidRDefault="00726EAF" w:rsidP="00726EAF">
                  <w:pPr>
                    <w:spacing w:after="0" w:line="240" w:lineRule="auto"/>
                    <w:jc w:val="both"/>
                    <w:rPr>
                      <w:rFonts w:cs="Arial"/>
                    </w:rPr>
                  </w:pPr>
                </w:p>
              </w:tc>
              <w:tc>
                <w:tcPr>
                  <w:tcW w:w="2580" w:type="dxa"/>
                  <w:tcBorders>
                    <w:top w:val="nil"/>
                    <w:left w:val="nil"/>
                    <w:bottom w:val="single" w:sz="4" w:space="0" w:color="auto"/>
                    <w:right w:val="nil"/>
                  </w:tcBorders>
                  <w:shd w:val="clear" w:color="auto" w:fill="auto"/>
                  <w:noWrap/>
                  <w:vAlign w:val="bottom"/>
                  <w:hideMark/>
                </w:tcPr>
                <w:p w14:paraId="0D270715" w14:textId="77777777" w:rsidR="00726EAF" w:rsidRPr="00740EF5" w:rsidRDefault="00726EAF" w:rsidP="00726EAF">
                  <w:pPr>
                    <w:spacing w:after="0" w:line="240" w:lineRule="auto"/>
                    <w:jc w:val="both"/>
                    <w:rPr>
                      <w:rFonts w:cs="Arial"/>
                    </w:rPr>
                  </w:pPr>
                </w:p>
              </w:tc>
            </w:tr>
            <w:tr w:rsidR="00726EAF" w:rsidRPr="00740EF5" w14:paraId="48C3A5EA" w14:textId="77777777" w:rsidTr="001F202F">
              <w:trPr>
                <w:trHeight w:val="410"/>
              </w:trPr>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A420A2B" w14:textId="77777777" w:rsidR="00726EAF" w:rsidRPr="001D5B40" w:rsidRDefault="00726EAF" w:rsidP="00726EAF">
                  <w:pPr>
                    <w:spacing w:after="0" w:line="240" w:lineRule="auto"/>
                    <w:jc w:val="center"/>
                    <w:rPr>
                      <w:rFonts w:cs="Arial"/>
                      <w:b/>
                    </w:rPr>
                  </w:pPr>
                  <w:r w:rsidRPr="001D5B40">
                    <w:rPr>
                      <w:rFonts w:cs="Arial"/>
                      <w:b/>
                    </w:rPr>
                    <w:t>Municipio</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428CD3D6" w14:textId="77777777" w:rsidR="00726EAF" w:rsidRPr="001D5B40" w:rsidRDefault="00726EAF" w:rsidP="00726EAF">
                  <w:pPr>
                    <w:spacing w:after="0" w:line="240" w:lineRule="auto"/>
                    <w:ind w:firstLineChars="100" w:firstLine="221"/>
                    <w:jc w:val="center"/>
                    <w:rPr>
                      <w:rFonts w:cs="Arial"/>
                      <w:b/>
                    </w:rPr>
                  </w:pPr>
                  <w:r w:rsidRPr="001D5B40">
                    <w:rPr>
                      <w:rFonts w:cs="Arial"/>
                      <w:b/>
                    </w:rPr>
                    <w:t>Contribución USD</w:t>
                  </w:r>
                </w:p>
              </w:tc>
              <w:tc>
                <w:tcPr>
                  <w:tcW w:w="2580" w:type="dxa"/>
                  <w:tcBorders>
                    <w:top w:val="single" w:sz="4" w:space="0" w:color="auto"/>
                    <w:left w:val="nil"/>
                    <w:bottom w:val="single" w:sz="4" w:space="0" w:color="auto"/>
                    <w:right w:val="single" w:sz="4" w:space="0" w:color="auto"/>
                  </w:tcBorders>
                  <w:shd w:val="clear" w:color="000000" w:fill="FFFFFF"/>
                  <w:vAlign w:val="center"/>
                  <w:hideMark/>
                </w:tcPr>
                <w:p w14:paraId="2FA785C5" w14:textId="77777777" w:rsidR="00726EAF" w:rsidRPr="001D5B40" w:rsidRDefault="00726EAF" w:rsidP="00726EAF">
                  <w:pPr>
                    <w:spacing w:after="0" w:line="240" w:lineRule="auto"/>
                    <w:jc w:val="center"/>
                    <w:rPr>
                      <w:rFonts w:cs="Arial"/>
                      <w:b/>
                    </w:rPr>
                  </w:pPr>
                  <w:r w:rsidRPr="001D5B40">
                    <w:rPr>
                      <w:rFonts w:cs="Arial"/>
                      <w:b/>
                    </w:rPr>
                    <w:t>Fecha de inicio – Proceso de entrega equipamiento</w:t>
                  </w:r>
                </w:p>
              </w:tc>
            </w:tr>
            <w:tr w:rsidR="00726EAF" w:rsidRPr="00740EF5" w14:paraId="251B63F2" w14:textId="77777777" w:rsidTr="001F202F">
              <w:trPr>
                <w:trHeight w:val="300"/>
              </w:trPr>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C0E990" w14:textId="77777777" w:rsidR="00726EAF" w:rsidRPr="00740EF5" w:rsidRDefault="00726EAF" w:rsidP="00726EAF">
                  <w:pPr>
                    <w:spacing w:after="0" w:line="240" w:lineRule="auto"/>
                    <w:jc w:val="both"/>
                    <w:rPr>
                      <w:rFonts w:cs="Arial"/>
                    </w:rPr>
                  </w:pPr>
                  <w:r w:rsidRPr="00740EF5">
                    <w:rPr>
                      <w:rFonts w:cs="Arial"/>
                    </w:rPr>
                    <w:t>Bahía Portete (La Guajira)</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47CCEDD6" w14:textId="77777777" w:rsidR="00726EAF" w:rsidRPr="00740EF5" w:rsidRDefault="00726EAF" w:rsidP="00726EAF">
                  <w:pPr>
                    <w:spacing w:after="0" w:line="240" w:lineRule="auto"/>
                    <w:jc w:val="center"/>
                    <w:rPr>
                      <w:rFonts w:cs="Arial"/>
                    </w:rPr>
                  </w:pPr>
                  <w:r w:rsidRPr="00740EF5">
                    <w:rPr>
                      <w:rFonts w:cs="Arial"/>
                    </w:rPr>
                    <w:t>34.772</w:t>
                  </w:r>
                </w:p>
              </w:tc>
              <w:tc>
                <w:tcPr>
                  <w:tcW w:w="2580" w:type="dxa"/>
                  <w:tcBorders>
                    <w:top w:val="single" w:sz="4" w:space="0" w:color="auto"/>
                    <w:left w:val="nil"/>
                    <w:bottom w:val="single" w:sz="4" w:space="0" w:color="auto"/>
                    <w:right w:val="single" w:sz="4" w:space="0" w:color="auto"/>
                  </w:tcBorders>
                  <w:shd w:val="clear" w:color="000000" w:fill="FFFFFF"/>
                  <w:vAlign w:val="center"/>
                  <w:hideMark/>
                </w:tcPr>
                <w:p w14:paraId="1BCD113F" w14:textId="77777777" w:rsidR="00726EAF" w:rsidRPr="00740EF5" w:rsidRDefault="00726EAF" w:rsidP="001F202F">
                  <w:pPr>
                    <w:spacing w:after="0" w:line="240" w:lineRule="auto"/>
                    <w:jc w:val="center"/>
                    <w:rPr>
                      <w:rFonts w:cs="Arial"/>
                    </w:rPr>
                  </w:pPr>
                  <w:r w:rsidRPr="00740EF5">
                    <w:rPr>
                      <w:rFonts w:cs="Arial"/>
                    </w:rPr>
                    <w:t>30-ene-19</w:t>
                  </w:r>
                </w:p>
              </w:tc>
            </w:tr>
            <w:tr w:rsidR="00726EAF" w:rsidRPr="00740EF5" w14:paraId="674ECA22" w14:textId="77777777" w:rsidTr="001F202F">
              <w:trPr>
                <w:trHeight w:val="324"/>
              </w:trPr>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D60E63" w14:textId="77777777" w:rsidR="00726EAF" w:rsidRPr="00740EF5" w:rsidRDefault="00726EAF" w:rsidP="00726EAF">
                  <w:pPr>
                    <w:spacing w:after="0" w:line="240" w:lineRule="auto"/>
                    <w:jc w:val="both"/>
                    <w:rPr>
                      <w:rFonts w:cs="Arial"/>
                    </w:rPr>
                  </w:pPr>
                  <w:r w:rsidRPr="00740EF5">
                    <w:rPr>
                      <w:rFonts w:cs="Arial"/>
                    </w:rPr>
                    <w:t>Belén de los Andaquíes (Caquetá)</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7CF2ACC6" w14:textId="77777777" w:rsidR="00726EAF" w:rsidRPr="00740EF5" w:rsidRDefault="00726EAF" w:rsidP="00726EAF">
                  <w:pPr>
                    <w:spacing w:after="0" w:line="240" w:lineRule="auto"/>
                    <w:jc w:val="center"/>
                    <w:rPr>
                      <w:rFonts w:cs="Arial"/>
                    </w:rPr>
                  </w:pPr>
                  <w:r w:rsidRPr="00740EF5">
                    <w:rPr>
                      <w:rFonts w:cs="Arial"/>
                    </w:rPr>
                    <w:t>88.674</w:t>
                  </w:r>
                </w:p>
              </w:tc>
              <w:tc>
                <w:tcPr>
                  <w:tcW w:w="2580" w:type="dxa"/>
                  <w:tcBorders>
                    <w:top w:val="single" w:sz="4" w:space="0" w:color="auto"/>
                    <w:left w:val="nil"/>
                    <w:bottom w:val="single" w:sz="4" w:space="0" w:color="auto"/>
                    <w:right w:val="single" w:sz="4" w:space="0" w:color="auto"/>
                  </w:tcBorders>
                  <w:shd w:val="clear" w:color="000000" w:fill="FFFFFF"/>
                  <w:vAlign w:val="center"/>
                  <w:hideMark/>
                </w:tcPr>
                <w:p w14:paraId="04DB2CB5" w14:textId="77777777" w:rsidR="00726EAF" w:rsidRPr="00740EF5" w:rsidRDefault="00726EAF" w:rsidP="001F202F">
                  <w:pPr>
                    <w:spacing w:after="0" w:line="240" w:lineRule="auto"/>
                    <w:jc w:val="center"/>
                    <w:rPr>
                      <w:rFonts w:cs="Arial"/>
                    </w:rPr>
                  </w:pPr>
                  <w:r w:rsidRPr="00740EF5">
                    <w:rPr>
                      <w:rFonts w:cs="Arial"/>
                    </w:rPr>
                    <w:t>30-ene-19</w:t>
                  </w:r>
                </w:p>
              </w:tc>
            </w:tr>
            <w:tr w:rsidR="00726EAF" w:rsidRPr="00740EF5" w14:paraId="773305C5" w14:textId="77777777" w:rsidTr="001F202F">
              <w:trPr>
                <w:trHeight w:val="300"/>
              </w:trPr>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4AD64E6" w14:textId="77777777" w:rsidR="00726EAF" w:rsidRPr="00740EF5" w:rsidRDefault="00726EAF" w:rsidP="00726EAF">
                  <w:pPr>
                    <w:spacing w:after="0" w:line="240" w:lineRule="auto"/>
                    <w:jc w:val="both"/>
                    <w:rPr>
                      <w:rFonts w:cs="Arial"/>
                    </w:rPr>
                  </w:pPr>
                  <w:r w:rsidRPr="00740EF5">
                    <w:rPr>
                      <w:rFonts w:cs="Arial"/>
                    </w:rPr>
                    <w:t>Clemencia (Bolívar)</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1B04B0A3" w14:textId="77777777" w:rsidR="00726EAF" w:rsidRPr="00740EF5" w:rsidRDefault="00726EAF" w:rsidP="00726EAF">
                  <w:pPr>
                    <w:spacing w:after="0" w:line="240" w:lineRule="auto"/>
                    <w:jc w:val="center"/>
                    <w:rPr>
                      <w:rFonts w:cs="Arial"/>
                    </w:rPr>
                  </w:pPr>
                  <w:r w:rsidRPr="00740EF5">
                    <w:rPr>
                      <w:rFonts w:cs="Arial"/>
                    </w:rPr>
                    <w:t>87.548</w:t>
                  </w:r>
                </w:p>
              </w:tc>
              <w:tc>
                <w:tcPr>
                  <w:tcW w:w="2580" w:type="dxa"/>
                  <w:tcBorders>
                    <w:top w:val="single" w:sz="4" w:space="0" w:color="auto"/>
                    <w:left w:val="nil"/>
                    <w:bottom w:val="single" w:sz="4" w:space="0" w:color="auto"/>
                    <w:right w:val="single" w:sz="4" w:space="0" w:color="auto"/>
                  </w:tcBorders>
                  <w:shd w:val="clear" w:color="000000" w:fill="FFFFFF"/>
                  <w:vAlign w:val="center"/>
                  <w:hideMark/>
                </w:tcPr>
                <w:p w14:paraId="1DF911F7" w14:textId="77777777" w:rsidR="00726EAF" w:rsidRPr="00740EF5" w:rsidRDefault="00726EAF" w:rsidP="001F202F">
                  <w:pPr>
                    <w:spacing w:after="0" w:line="240" w:lineRule="auto"/>
                    <w:jc w:val="center"/>
                    <w:rPr>
                      <w:rFonts w:cs="Arial"/>
                    </w:rPr>
                  </w:pPr>
                  <w:r w:rsidRPr="00740EF5">
                    <w:rPr>
                      <w:rFonts w:cs="Arial"/>
                    </w:rPr>
                    <w:t>01-mar-19</w:t>
                  </w:r>
                </w:p>
              </w:tc>
            </w:tr>
            <w:tr w:rsidR="00726EAF" w:rsidRPr="00740EF5" w14:paraId="79DA89ED" w14:textId="77777777" w:rsidTr="001F202F">
              <w:trPr>
                <w:trHeight w:val="300"/>
              </w:trPr>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715CFC" w14:textId="77777777" w:rsidR="00726EAF" w:rsidRPr="00740EF5" w:rsidRDefault="00726EAF" w:rsidP="00726EAF">
                  <w:pPr>
                    <w:spacing w:after="0" w:line="240" w:lineRule="auto"/>
                    <w:jc w:val="both"/>
                    <w:rPr>
                      <w:rFonts w:cs="Arial"/>
                    </w:rPr>
                  </w:pPr>
                  <w:r w:rsidRPr="00740EF5">
                    <w:rPr>
                      <w:rFonts w:cs="Arial"/>
                    </w:rPr>
                    <w:t>El Doncello (Caquetá)</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47092AA7" w14:textId="77777777" w:rsidR="00726EAF" w:rsidRPr="00740EF5" w:rsidRDefault="00726EAF" w:rsidP="00726EAF">
                  <w:pPr>
                    <w:spacing w:after="0" w:line="240" w:lineRule="auto"/>
                    <w:jc w:val="center"/>
                    <w:rPr>
                      <w:rFonts w:cs="Arial"/>
                    </w:rPr>
                  </w:pPr>
                  <w:r w:rsidRPr="00740EF5">
                    <w:rPr>
                      <w:rFonts w:cs="Arial"/>
                    </w:rPr>
                    <w:t>88.674</w:t>
                  </w:r>
                </w:p>
              </w:tc>
              <w:tc>
                <w:tcPr>
                  <w:tcW w:w="2580" w:type="dxa"/>
                  <w:tcBorders>
                    <w:top w:val="single" w:sz="4" w:space="0" w:color="auto"/>
                    <w:left w:val="nil"/>
                    <w:bottom w:val="single" w:sz="4" w:space="0" w:color="auto"/>
                    <w:right w:val="single" w:sz="4" w:space="0" w:color="auto"/>
                  </w:tcBorders>
                  <w:shd w:val="clear" w:color="000000" w:fill="FFFFFF"/>
                  <w:vAlign w:val="center"/>
                  <w:hideMark/>
                </w:tcPr>
                <w:p w14:paraId="45B6334A" w14:textId="77777777" w:rsidR="00726EAF" w:rsidRPr="00740EF5" w:rsidRDefault="00726EAF" w:rsidP="001F202F">
                  <w:pPr>
                    <w:spacing w:after="0" w:line="240" w:lineRule="auto"/>
                    <w:jc w:val="center"/>
                    <w:rPr>
                      <w:rFonts w:cs="Arial"/>
                    </w:rPr>
                  </w:pPr>
                  <w:r w:rsidRPr="00740EF5">
                    <w:rPr>
                      <w:rFonts w:cs="Arial"/>
                    </w:rPr>
                    <w:t>01-mar-19</w:t>
                  </w:r>
                </w:p>
              </w:tc>
            </w:tr>
            <w:tr w:rsidR="00726EAF" w:rsidRPr="00740EF5" w14:paraId="666E544A" w14:textId="77777777" w:rsidTr="001F202F">
              <w:trPr>
                <w:trHeight w:val="300"/>
              </w:trPr>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EA4674" w14:textId="77777777" w:rsidR="00726EAF" w:rsidRPr="00740EF5" w:rsidRDefault="00726EAF" w:rsidP="00726EAF">
                  <w:pPr>
                    <w:spacing w:after="0" w:line="240" w:lineRule="auto"/>
                    <w:jc w:val="both"/>
                    <w:rPr>
                      <w:rFonts w:cs="Arial"/>
                    </w:rPr>
                  </w:pPr>
                  <w:r w:rsidRPr="00740EF5">
                    <w:rPr>
                      <w:rFonts w:cs="Arial"/>
                    </w:rPr>
                    <w:lastRenderedPageBreak/>
                    <w:t>El Paujil (Caquetá)</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699DA5A2" w14:textId="77777777" w:rsidR="00726EAF" w:rsidRPr="00740EF5" w:rsidRDefault="00726EAF" w:rsidP="00726EAF">
                  <w:pPr>
                    <w:spacing w:after="0" w:line="240" w:lineRule="auto"/>
                    <w:jc w:val="center"/>
                    <w:rPr>
                      <w:rFonts w:cs="Arial"/>
                    </w:rPr>
                  </w:pPr>
                  <w:r w:rsidRPr="00740EF5">
                    <w:rPr>
                      <w:rFonts w:cs="Arial"/>
                    </w:rPr>
                    <w:t>64,481</w:t>
                  </w:r>
                </w:p>
              </w:tc>
              <w:tc>
                <w:tcPr>
                  <w:tcW w:w="2580" w:type="dxa"/>
                  <w:tcBorders>
                    <w:top w:val="single" w:sz="4" w:space="0" w:color="auto"/>
                    <w:left w:val="nil"/>
                    <w:bottom w:val="single" w:sz="4" w:space="0" w:color="auto"/>
                    <w:right w:val="single" w:sz="4" w:space="0" w:color="auto"/>
                  </w:tcBorders>
                  <w:shd w:val="clear" w:color="000000" w:fill="FFFFFF"/>
                  <w:vAlign w:val="center"/>
                  <w:hideMark/>
                </w:tcPr>
                <w:p w14:paraId="5FE81B5B" w14:textId="77777777" w:rsidR="00726EAF" w:rsidRPr="00740EF5" w:rsidRDefault="00726EAF" w:rsidP="001F202F">
                  <w:pPr>
                    <w:spacing w:after="0" w:line="240" w:lineRule="auto"/>
                    <w:jc w:val="center"/>
                    <w:rPr>
                      <w:rFonts w:cs="Arial"/>
                    </w:rPr>
                  </w:pPr>
                  <w:r w:rsidRPr="00740EF5">
                    <w:rPr>
                      <w:rFonts w:cs="Arial"/>
                    </w:rPr>
                    <w:t>01-abr-19</w:t>
                  </w:r>
                </w:p>
              </w:tc>
            </w:tr>
            <w:tr w:rsidR="00726EAF" w:rsidRPr="00740EF5" w14:paraId="070808CD" w14:textId="77777777" w:rsidTr="001F202F">
              <w:trPr>
                <w:trHeight w:val="300"/>
              </w:trPr>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1A479BE" w14:textId="77777777" w:rsidR="00726EAF" w:rsidRPr="00740EF5" w:rsidRDefault="00726EAF" w:rsidP="00726EAF">
                  <w:pPr>
                    <w:spacing w:after="0" w:line="240" w:lineRule="auto"/>
                    <w:jc w:val="both"/>
                    <w:rPr>
                      <w:rFonts w:cs="Arial"/>
                    </w:rPr>
                  </w:pPr>
                  <w:r w:rsidRPr="00740EF5">
                    <w:rPr>
                      <w:rFonts w:cs="Arial"/>
                    </w:rPr>
                    <w:t>Policarpa (Nariño)</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0DDF4638" w14:textId="77777777" w:rsidR="00726EAF" w:rsidRPr="00740EF5" w:rsidRDefault="00726EAF" w:rsidP="00726EAF">
                  <w:pPr>
                    <w:spacing w:after="0" w:line="240" w:lineRule="auto"/>
                    <w:jc w:val="center"/>
                    <w:rPr>
                      <w:rFonts w:cs="Arial"/>
                    </w:rPr>
                  </w:pPr>
                  <w:r w:rsidRPr="00740EF5">
                    <w:rPr>
                      <w:rFonts w:cs="Arial"/>
                    </w:rPr>
                    <w:t>42.767</w:t>
                  </w:r>
                </w:p>
              </w:tc>
              <w:tc>
                <w:tcPr>
                  <w:tcW w:w="2580" w:type="dxa"/>
                  <w:tcBorders>
                    <w:top w:val="single" w:sz="4" w:space="0" w:color="auto"/>
                    <w:left w:val="nil"/>
                    <w:bottom w:val="single" w:sz="4" w:space="0" w:color="auto"/>
                    <w:right w:val="single" w:sz="4" w:space="0" w:color="auto"/>
                  </w:tcBorders>
                  <w:shd w:val="clear" w:color="000000" w:fill="FFFFFF"/>
                  <w:vAlign w:val="center"/>
                  <w:hideMark/>
                </w:tcPr>
                <w:p w14:paraId="49957DCD" w14:textId="77777777" w:rsidR="00726EAF" w:rsidRPr="00740EF5" w:rsidRDefault="00726EAF" w:rsidP="001F202F">
                  <w:pPr>
                    <w:spacing w:after="0" w:line="240" w:lineRule="auto"/>
                    <w:jc w:val="center"/>
                    <w:rPr>
                      <w:rFonts w:cs="Arial"/>
                    </w:rPr>
                  </w:pPr>
                  <w:r w:rsidRPr="00740EF5">
                    <w:rPr>
                      <w:rFonts w:cs="Arial"/>
                    </w:rPr>
                    <w:t>01-mar-19</w:t>
                  </w:r>
                </w:p>
              </w:tc>
            </w:tr>
            <w:tr w:rsidR="00726EAF" w:rsidRPr="00740EF5" w14:paraId="4F0D196E" w14:textId="77777777" w:rsidTr="001F202F">
              <w:trPr>
                <w:trHeight w:val="300"/>
              </w:trPr>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466674" w14:textId="77777777" w:rsidR="00726EAF" w:rsidRPr="00740EF5" w:rsidRDefault="00726EAF" w:rsidP="00726EAF">
                  <w:pPr>
                    <w:spacing w:after="0" w:line="240" w:lineRule="auto"/>
                    <w:jc w:val="both"/>
                    <w:rPr>
                      <w:rFonts w:cs="Arial"/>
                    </w:rPr>
                  </w:pPr>
                  <w:r w:rsidRPr="00740EF5">
                    <w:rPr>
                      <w:rFonts w:cs="Arial"/>
                    </w:rPr>
                    <w:t>San Pedro (Sucre)</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59D56301" w14:textId="77777777" w:rsidR="00726EAF" w:rsidRPr="00740EF5" w:rsidRDefault="00726EAF" w:rsidP="00726EAF">
                  <w:pPr>
                    <w:spacing w:after="0" w:line="240" w:lineRule="auto"/>
                    <w:jc w:val="center"/>
                    <w:rPr>
                      <w:rFonts w:cs="Arial"/>
                    </w:rPr>
                  </w:pPr>
                  <w:r w:rsidRPr="00740EF5">
                    <w:rPr>
                      <w:rFonts w:cs="Arial"/>
                    </w:rPr>
                    <w:t>51.371</w:t>
                  </w:r>
                </w:p>
              </w:tc>
              <w:tc>
                <w:tcPr>
                  <w:tcW w:w="2580" w:type="dxa"/>
                  <w:tcBorders>
                    <w:top w:val="single" w:sz="4" w:space="0" w:color="auto"/>
                    <w:left w:val="nil"/>
                    <w:bottom w:val="single" w:sz="4" w:space="0" w:color="auto"/>
                    <w:right w:val="single" w:sz="4" w:space="0" w:color="auto"/>
                  </w:tcBorders>
                  <w:shd w:val="clear" w:color="000000" w:fill="FFFFFF"/>
                  <w:vAlign w:val="center"/>
                  <w:hideMark/>
                </w:tcPr>
                <w:p w14:paraId="6A4408A9" w14:textId="77777777" w:rsidR="00726EAF" w:rsidRPr="00740EF5" w:rsidRDefault="00726EAF" w:rsidP="001F202F">
                  <w:pPr>
                    <w:spacing w:after="0" w:line="240" w:lineRule="auto"/>
                    <w:jc w:val="center"/>
                    <w:rPr>
                      <w:rFonts w:cs="Arial"/>
                    </w:rPr>
                  </w:pPr>
                  <w:r w:rsidRPr="00740EF5">
                    <w:rPr>
                      <w:rFonts w:cs="Arial"/>
                    </w:rPr>
                    <w:t>01-abr-19</w:t>
                  </w:r>
                </w:p>
              </w:tc>
            </w:tr>
            <w:tr w:rsidR="00726EAF" w:rsidRPr="00740EF5" w14:paraId="463CE559" w14:textId="77777777" w:rsidTr="001F202F">
              <w:trPr>
                <w:trHeight w:val="286"/>
              </w:trPr>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95693A" w14:textId="77777777" w:rsidR="00726EAF" w:rsidRPr="00740EF5" w:rsidRDefault="00726EAF" w:rsidP="00726EAF">
                  <w:pPr>
                    <w:spacing w:after="0" w:line="240" w:lineRule="auto"/>
                    <w:jc w:val="both"/>
                    <w:rPr>
                      <w:rFonts w:cs="Arial"/>
                    </w:rPr>
                  </w:pPr>
                  <w:r w:rsidRPr="00740EF5">
                    <w:rPr>
                      <w:rFonts w:cs="Arial"/>
                    </w:rPr>
                    <w:t>Teorama (Norte de Santander)</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32F2AEDD" w14:textId="77777777" w:rsidR="00726EAF" w:rsidRPr="00740EF5" w:rsidRDefault="00726EAF" w:rsidP="00726EAF">
                  <w:pPr>
                    <w:spacing w:after="0" w:line="240" w:lineRule="auto"/>
                    <w:jc w:val="center"/>
                    <w:rPr>
                      <w:rFonts w:cs="Arial"/>
                    </w:rPr>
                  </w:pPr>
                  <w:r w:rsidRPr="00740EF5">
                    <w:rPr>
                      <w:rFonts w:cs="Arial"/>
                    </w:rPr>
                    <w:t>51.371</w:t>
                  </w:r>
                </w:p>
              </w:tc>
              <w:tc>
                <w:tcPr>
                  <w:tcW w:w="2580" w:type="dxa"/>
                  <w:tcBorders>
                    <w:top w:val="single" w:sz="4" w:space="0" w:color="auto"/>
                    <w:left w:val="nil"/>
                    <w:bottom w:val="single" w:sz="4" w:space="0" w:color="auto"/>
                    <w:right w:val="single" w:sz="4" w:space="0" w:color="auto"/>
                  </w:tcBorders>
                  <w:shd w:val="clear" w:color="000000" w:fill="FFFFFF"/>
                  <w:vAlign w:val="center"/>
                  <w:hideMark/>
                </w:tcPr>
                <w:p w14:paraId="232B1121" w14:textId="77777777" w:rsidR="00726EAF" w:rsidRPr="00740EF5" w:rsidRDefault="00726EAF" w:rsidP="001F202F">
                  <w:pPr>
                    <w:spacing w:after="0" w:line="240" w:lineRule="auto"/>
                    <w:jc w:val="center"/>
                    <w:rPr>
                      <w:rFonts w:cs="Arial"/>
                    </w:rPr>
                  </w:pPr>
                  <w:r w:rsidRPr="00740EF5">
                    <w:rPr>
                      <w:rFonts w:cs="Arial"/>
                    </w:rPr>
                    <w:t>01-abr-19</w:t>
                  </w:r>
                </w:p>
              </w:tc>
            </w:tr>
            <w:tr w:rsidR="00726EAF" w:rsidRPr="00740EF5" w14:paraId="295E03D7" w14:textId="77777777" w:rsidTr="001F202F">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9375050" w14:textId="77777777" w:rsidR="00726EAF" w:rsidRPr="001F202F" w:rsidRDefault="00726EAF" w:rsidP="001F202F">
                  <w:pPr>
                    <w:spacing w:after="0" w:line="240" w:lineRule="auto"/>
                    <w:jc w:val="center"/>
                    <w:rPr>
                      <w:rFonts w:cs="Arial"/>
                      <w:b/>
                    </w:rPr>
                  </w:pPr>
                  <w:r w:rsidRPr="001F202F">
                    <w:rPr>
                      <w:rFonts w:cs="Arial"/>
                      <w:b/>
                    </w:rPr>
                    <w:t>Total</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A10E3C1" w14:textId="77777777" w:rsidR="00726EAF" w:rsidRPr="001F202F" w:rsidRDefault="00726EAF" w:rsidP="001F202F">
                  <w:pPr>
                    <w:spacing w:after="0" w:line="240" w:lineRule="auto"/>
                    <w:jc w:val="center"/>
                    <w:rPr>
                      <w:rFonts w:cs="Arial"/>
                      <w:b/>
                    </w:rPr>
                  </w:pPr>
                  <w:r w:rsidRPr="001F202F">
                    <w:rPr>
                      <w:rFonts w:cs="Arial"/>
                      <w:b/>
                    </w:rPr>
                    <w:t>509.658</w:t>
                  </w:r>
                </w:p>
              </w:tc>
              <w:tc>
                <w:tcPr>
                  <w:tcW w:w="25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FE4307" w14:textId="77777777" w:rsidR="00726EAF" w:rsidRPr="00740EF5" w:rsidRDefault="00726EAF" w:rsidP="00726EAF">
                  <w:pPr>
                    <w:spacing w:after="0" w:line="240" w:lineRule="auto"/>
                    <w:jc w:val="both"/>
                    <w:rPr>
                      <w:rFonts w:cs="Arial"/>
                    </w:rPr>
                  </w:pPr>
                  <w:r w:rsidRPr="00740EF5">
                    <w:rPr>
                      <w:rFonts w:cs="Arial"/>
                    </w:rPr>
                    <w:t> </w:t>
                  </w:r>
                </w:p>
              </w:tc>
            </w:tr>
          </w:tbl>
          <w:p w14:paraId="16C60D99" w14:textId="77777777" w:rsidR="00726EAF" w:rsidRPr="00740EF5" w:rsidRDefault="00726EAF" w:rsidP="00726EAF">
            <w:pPr>
              <w:jc w:val="both"/>
              <w:rPr>
                <w:rFonts w:cs="Arial"/>
              </w:rPr>
            </w:pPr>
          </w:p>
          <w:p w14:paraId="47046CCA" w14:textId="77777777" w:rsidR="00F5196C" w:rsidRPr="00740EF5" w:rsidRDefault="00F5196C" w:rsidP="00726EAF">
            <w:pPr>
              <w:jc w:val="both"/>
              <w:rPr>
                <w:rFonts w:cs="Arial"/>
              </w:rPr>
            </w:pPr>
            <w:r w:rsidRPr="00740EF5">
              <w:rPr>
                <w:rFonts w:cs="Arial"/>
              </w:rPr>
              <w:t xml:space="preserve">El pasado </w:t>
            </w:r>
            <w:r w:rsidR="00DD33DE" w:rsidRPr="00740EF5">
              <w:rPr>
                <w:rFonts w:cs="Arial"/>
              </w:rPr>
              <w:t xml:space="preserve">miércoles </w:t>
            </w:r>
            <w:r w:rsidR="00684784" w:rsidRPr="00740EF5">
              <w:rPr>
                <w:rFonts w:cs="Arial"/>
              </w:rPr>
              <w:t>5 de diciembre de 2018,</w:t>
            </w:r>
            <w:r w:rsidRPr="00740EF5">
              <w:rPr>
                <w:rFonts w:cs="Arial"/>
              </w:rPr>
              <w:t xml:space="preserve"> </w:t>
            </w:r>
            <w:r w:rsidR="00684784" w:rsidRPr="00740EF5">
              <w:rPr>
                <w:rFonts w:cs="Arial"/>
              </w:rPr>
              <w:t>s</w:t>
            </w:r>
            <w:r w:rsidRPr="00740EF5">
              <w:rPr>
                <w:rFonts w:cs="Arial"/>
              </w:rPr>
              <w:t>e realizó reunión con ICBF y Fundación Plan para empezar a coordinar el proceso.</w:t>
            </w:r>
          </w:p>
          <w:p w14:paraId="0FCE62CB" w14:textId="77777777" w:rsidR="00F5196C" w:rsidRPr="00740EF5" w:rsidRDefault="00F5196C" w:rsidP="00726EAF">
            <w:pPr>
              <w:jc w:val="both"/>
              <w:rPr>
                <w:rFonts w:cs="Arial"/>
              </w:rPr>
            </w:pPr>
          </w:p>
          <w:p w14:paraId="7BB0BE50" w14:textId="77777777" w:rsidR="00B75850" w:rsidRPr="001D5B40" w:rsidRDefault="00B75850" w:rsidP="00B75850">
            <w:pPr>
              <w:ind w:left="454" w:hanging="454"/>
              <w:jc w:val="both"/>
              <w:rPr>
                <w:rFonts w:cs="Arial"/>
                <w:b/>
              </w:rPr>
            </w:pPr>
            <w:r w:rsidRPr="001D5B40">
              <w:rPr>
                <w:rFonts w:cs="Arial"/>
                <w:b/>
              </w:rPr>
              <w:t>6.</w:t>
            </w:r>
            <w:r w:rsidR="001D5B40">
              <w:rPr>
                <w:rFonts w:cs="Arial"/>
                <w:b/>
              </w:rPr>
              <w:t>7</w:t>
            </w:r>
            <w:r w:rsidRPr="001D5B40">
              <w:rPr>
                <w:rFonts w:cs="Arial"/>
                <w:b/>
              </w:rPr>
              <w:tab/>
              <w:t xml:space="preserve">Gestión ante el Fondo Abu </w:t>
            </w:r>
            <w:proofErr w:type="spellStart"/>
            <w:r w:rsidRPr="001D5B40">
              <w:rPr>
                <w:rFonts w:cs="Arial"/>
                <w:b/>
              </w:rPr>
              <w:t>Dhabi</w:t>
            </w:r>
            <w:proofErr w:type="spellEnd"/>
          </w:p>
          <w:p w14:paraId="46820896" w14:textId="77777777" w:rsidR="00726EAF" w:rsidRDefault="00726EAF" w:rsidP="00726EAF">
            <w:pPr>
              <w:jc w:val="both"/>
              <w:rPr>
                <w:rFonts w:cs="Arial"/>
              </w:rPr>
            </w:pPr>
            <w:r w:rsidRPr="00740EF5">
              <w:rPr>
                <w:rFonts w:cs="Arial"/>
              </w:rPr>
              <w:t xml:space="preserve">Doris Patricia Barón informa que está en trámite de aprobación ante el Fondo Abu </w:t>
            </w:r>
            <w:proofErr w:type="spellStart"/>
            <w:r w:rsidRPr="00740EF5">
              <w:rPr>
                <w:rFonts w:cs="Arial"/>
              </w:rPr>
              <w:t>Dhabi</w:t>
            </w:r>
            <w:proofErr w:type="spellEnd"/>
            <w:r w:rsidRPr="00740EF5">
              <w:rPr>
                <w:rFonts w:cs="Arial"/>
              </w:rPr>
              <w:t xml:space="preserve"> para el </w:t>
            </w:r>
            <w:r w:rsidR="00F5196C" w:rsidRPr="00740EF5">
              <w:rPr>
                <w:rFonts w:cs="Arial"/>
              </w:rPr>
              <w:t>D</w:t>
            </w:r>
            <w:r w:rsidRPr="00740EF5">
              <w:rPr>
                <w:rFonts w:cs="Arial"/>
              </w:rPr>
              <w:t>esarrollo las dotaciones para quince proyectos</w:t>
            </w:r>
            <w:r w:rsidR="001D5B40">
              <w:rPr>
                <w:rFonts w:cs="Arial"/>
              </w:rPr>
              <w:t xml:space="preserve"> cuyo</w:t>
            </w:r>
            <w:r w:rsidRPr="00740EF5">
              <w:rPr>
                <w:rFonts w:cs="Arial"/>
              </w:rPr>
              <w:t xml:space="preserve"> seguimiento lo está realizando la Agencia Presidencial de Cooperación – APC.</w:t>
            </w:r>
          </w:p>
          <w:p w14:paraId="05903059" w14:textId="77777777" w:rsidR="001D5B40" w:rsidRPr="00740EF5" w:rsidRDefault="001D5B40" w:rsidP="00726EAF">
            <w:pPr>
              <w:jc w:val="both"/>
              <w:rPr>
                <w:rFonts w:cs="Arial"/>
              </w:rPr>
            </w:pPr>
          </w:p>
          <w:p w14:paraId="079B6F3F" w14:textId="77777777" w:rsidR="00726EAF" w:rsidRPr="00740EF5" w:rsidRDefault="00726EAF" w:rsidP="00726EAF">
            <w:pPr>
              <w:jc w:val="both"/>
              <w:rPr>
                <w:rFonts w:cs="Arial"/>
              </w:rPr>
            </w:pPr>
            <w:r w:rsidRPr="00740EF5">
              <w:rPr>
                <w:rFonts w:cs="Arial"/>
              </w:rPr>
              <w:t xml:space="preserve">Los proyectos corresponden a cuatro desarrollados a través del contrato Interadministrativo </w:t>
            </w:r>
            <w:proofErr w:type="spellStart"/>
            <w:r w:rsidRPr="00740EF5">
              <w:rPr>
                <w:rFonts w:cs="Arial"/>
              </w:rPr>
              <w:t>Nº</w:t>
            </w:r>
            <w:proofErr w:type="spellEnd"/>
            <w:r w:rsidRPr="00740EF5">
              <w:rPr>
                <w:rFonts w:cs="Arial"/>
              </w:rPr>
              <w:t xml:space="preserve"> 068-16 por valor de USD 78.703 y once unidades de servicio solicitadas por el ICBF por valor de USD 709.847:</w:t>
            </w:r>
          </w:p>
          <w:p w14:paraId="71077E1A" w14:textId="77777777" w:rsidR="008C05E7" w:rsidRPr="00740EF5" w:rsidRDefault="008C05E7" w:rsidP="00726EAF">
            <w:pPr>
              <w:jc w:val="both"/>
              <w:rPr>
                <w:rFonts w:cs="Arial"/>
              </w:rPr>
            </w:pPr>
          </w:p>
          <w:p w14:paraId="477DB0D1" w14:textId="77777777" w:rsidR="00726EAF" w:rsidRPr="001D5B40" w:rsidRDefault="00726EAF" w:rsidP="00726EAF">
            <w:pPr>
              <w:jc w:val="both"/>
              <w:rPr>
                <w:rFonts w:cs="Arial"/>
                <w:b/>
              </w:rPr>
            </w:pPr>
            <w:r w:rsidRPr="001D5B40">
              <w:rPr>
                <w:rFonts w:cs="Arial"/>
                <w:b/>
              </w:rPr>
              <w:t xml:space="preserve">Proyectos Contrato </w:t>
            </w:r>
            <w:proofErr w:type="spellStart"/>
            <w:r w:rsidRPr="001D5B40">
              <w:rPr>
                <w:rFonts w:cs="Arial"/>
                <w:b/>
              </w:rPr>
              <w:t>Nº</w:t>
            </w:r>
            <w:proofErr w:type="spellEnd"/>
            <w:r w:rsidRPr="001D5B40">
              <w:rPr>
                <w:rFonts w:cs="Arial"/>
                <w:b/>
              </w:rPr>
              <w:t xml:space="preserve"> 068-16</w:t>
            </w:r>
          </w:p>
          <w:tbl>
            <w:tblPr>
              <w:tblStyle w:val="Tablaconcuadrcula"/>
              <w:tblW w:w="0" w:type="auto"/>
              <w:tblInd w:w="875" w:type="dxa"/>
              <w:tblLook w:val="04A0" w:firstRow="1" w:lastRow="0" w:firstColumn="1" w:lastColumn="0" w:noHBand="0" w:noVBand="1"/>
            </w:tblPr>
            <w:tblGrid>
              <w:gridCol w:w="992"/>
              <w:gridCol w:w="4997"/>
              <w:gridCol w:w="2691"/>
            </w:tblGrid>
            <w:tr w:rsidR="00406E64" w:rsidRPr="00740EF5" w14:paraId="2F1747AF" w14:textId="77777777" w:rsidTr="00406E64">
              <w:tc>
                <w:tcPr>
                  <w:tcW w:w="992" w:type="dxa"/>
                </w:tcPr>
                <w:p w14:paraId="3BF5280E" w14:textId="77777777" w:rsidR="00406E64" w:rsidRPr="001D5B40" w:rsidRDefault="00406E64" w:rsidP="001D5B40">
                  <w:pPr>
                    <w:jc w:val="center"/>
                    <w:rPr>
                      <w:rFonts w:cs="Arial"/>
                      <w:b/>
                    </w:rPr>
                  </w:pPr>
                  <w:r>
                    <w:rPr>
                      <w:rFonts w:cs="Arial"/>
                      <w:b/>
                    </w:rPr>
                    <w:t xml:space="preserve">No. </w:t>
                  </w:r>
                </w:p>
              </w:tc>
              <w:tc>
                <w:tcPr>
                  <w:tcW w:w="4997" w:type="dxa"/>
                </w:tcPr>
                <w:p w14:paraId="470E6AAA" w14:textId="77777777" w:rsidR="00406E64" w:rsidRPr="001D5B40" w:rsidRDefault="00406E64" w:rsidP="001D5B40">
                  <w:pPr>
                    <w:jc w:val="center"/>
                    <w:rPr>
                      <w:rFonts w:cs="Arial"/>
                      <w:b/>
                    </w:rPr>
                  </w:pPr>
                  <w:r w:rsidRPr="001D5B40">
                    <w:rPr>
                      <w:rFonts w:cs="Arial"/>
                      <w:b/>
                    </w:rPr>
                    <w:t>Municipio</w:t>
                  </w:r>
                  <w:r>
                    <w:rPr>
                      <w:rFonts w:cs="Arial"/>
                      <w:b/>
                    </w:rPr>
                    <w:t xml:space="preserve"> (Departamento)</w:t>
                  </w:r>
                </w:p>
              </w:tc>
              <w:tc>
                <w:tcPr>
                  <w:tcW w:w="2691" w:type="dxa"/>
                </w:tcPr>
                <w:p w14:paraId="0F1EE3D6" w14:textId="77777777" w:rsidR="00406E64" w:rsidRPr="001D5B40" w:rsidRDefault="00406E64" w:rsidP="00726EAF">
                  <w:pPr>
                    <w:jc w:val="center"/>
                    <w:rPr>
                      <w:rFonts w:cs="Arial"/>
                      <w:b/>
                    </w:rPr>
                  </w:pPr>
                  <w:r w:rsidRPr="001D5B40">
                    <w:rPr>
                      <w:rFonts w:cs="Arial"/>
                      <w:b/>
                    </w:rPr>
                    <w:t>Presupuesto USD</w:t>
                  </w:r>
                </w:p>
              </w:tc>
            </w:tr>
            <w:tr w:rsidR="00406E64" w:rsidRPr="00740EF5" w14:paraId="44A7B7DF" w14:textId="77777777" w:rsidTr="00406E64">
              <w:tc>
                <w:tcPr>
                  <w:tcW w:w="992" w:type="dxa"/>
                </w:tcPr>
                <w:p w14:paraId="2B25CE3B" w14:textId="77777777" w:rsidR="00406E64" w:rsidRPr="00B75850" w:rsidRDefault="00406E64" w:rsidP="00406E64">
                  <w:pPr>
                    <w:jc w:val="center"/>
                    <w:rPr>
                      <w:rFonts w:cs="Arial"/>
                    </w:rPr>
                  </w:pPr>
                  <w:r>
                    <w:rPr>
                      <w:rFonts w:cs="Arial"/>
                    </w:rPr>
                    <w:t>1</w:t>
                  </w:r>
                </w:p>
              </w:tc>
              <w:tc>
                <w:tcPr>
                  <w:tcW w:w="4997" w:type="dxa"/>
                </w:tcPr>
                <w:p w14:paraId="6465761D" w14:textId="77777777" w:rsidR="00406E64" w:rsidRPr="00740EF5" w:rsidRDefault="00406E64" w:rsidP="00726EAF">
                  <w:pPr>
                    <w:jc w:val="both"/>
                    <w:rPr>
                      <w:rFonts w:cs="Arial"/>
                    </w:rPr>
                  </w:pPr>
                  <w:r w:rsidRPr="00B75850">
                    <w:rPr>
                      <w:rFonts w:cs="Arial"/>
                    </w:rPr>
                    <w:t>Potosí (Nariño)</w:t>
                  </w:r>
                </w:p>
              </w:tc>
              <w:tc>
                <w:tcPr>
                  <w:tcW w:w="2691" w:type="dxa"/>
                </w:tcPr>
                <w:p w14:paraId="237117B8" w14:textId="77777777" w:rsidR="00406E64" w:rsidRPr="00740EF5" w:rsidRDefault="00406E64" w:rsidP="00726EAF">
                  <w:pPr>
                    <w:jc w:val="center"/>
                    <w:rPr>
                      <w:rFonts w:cs="Arial"/>
                    </w:rPr>
                  </w:pPr>
                  <w:r w:rsidRPr="00740EF5">
                    <w:rPr>
                      <w:rFonts w:cs="Arial"/>
                    </w:rPr>
                    <w:t>16.867</w:t>
                  </w:r>
                </w:p>
              </w:tc>
            </w:tr>
            <w:tr w:rsidR="00406E64" w:rsidRPr="00740EF5" w14:paraId="6D79FA73" w14:textId="77777777" w:rsidTr="00406E64">
              <w:tc>
                <w:tcPr>
                  <w:tcW w:w="992" w:type="dxa"/>
                </w:tcPr>
                <w:p w14:paraId="7145D188" w14:textId="77777777" w:rsidR="00406E64" w:rsidRPr="00740EF5" w:rsidRDefault="00406E64" w:rsidP="00406E64">
                  <w:pPr>
                    <w:jc w:val="center"/>
                    <w:rPr>
                      <w:rFonts w:cs="Arial"/>
                    </w:rPr>
                  </w:pPr>
                  <w:r>
                    <w:rPr>
                      <w:rFonts w:cs="Arial"/>
                    </w:rPr>
                    <w:t>2</w:t>
                  </w:r>
                </w:p>
              </w:tc>
              <w:tc>
                <w:tcPr>
                  <w:tcW w:w="4997" w:type="dxa"/>
                </w:tcPr>
                <w:p w14:paraId="1E844159" w14:textId="77777777" w:rsidR="00406E64" w:rsidRPr="00740EF5" w:rsidRDefault="00406E64" w:rsidP="00726EAF">
                  <w:pPr>
                    <w:jc w:val="both"/>
                    <w:rPr>
                      <w:rFonts w:cs="Arial"/>
                    </w:rPr>
                  </w:pPr>
                  <w:r w:rsidRPr="00740EF5">
                    <w:rPr>
                      <w:rFonts w:cs="Arial"/>
                    </w:rPr>
                    <w:t>Valencia (Córdoba)</w:t>
                  </w:r>
                </w:p>
              </w:tc>
              <w:tc>
                <w:tcPr>
                  <w:tcW w:w="2691" w:type="dxa"/>
                </w:tcPr>
                <w:p w14:paraId="52CBBF62" w14:textId="77777777" w:rsidR="00406E64" w:rsidRPr="00740EF5" w:rsidRDefault="00406E64" w:rsidP="00726EAF">
                  <w:pPr>
                    <w:jc w:val="center"/>
                    <w:rPr>
                      <w:rFonts w:cs="Arial"/>
                    </w:rPr>
                  </w:pPr>
                  <w:r w:rsidRPr="00740EF5">
                    <w:rPr>
                      <w:rFonts w:cs="Arial"/>
                    </w:rPr>
                    <w:t>21.404</w:t>
                  </w:r>
                </w:p>
              </w:tc>
            </w:tr>
            <w:tr w:rsidR="00406E64" w:rsidRPr="00740EF5" w14:paraId="336669CB" w14:textId="77777777" w:rsidTr="00406E64">
              <w:tc>
                <w:tcPr>
                  <w:tcW w:w="992" w:type="dxa"/>
                </w:tcPr>
                <w:p w14:paraId="7B8A0489" w14:textId="77777777" w:rsidR="00406E64" w:rsidRPr="00B75850" w:rsidRDefault="00406E64" w:rsidP="00406E64">
                  <w:pPr>
                    <w:jc w:val="center"/>
                    <w:rPr>
                      <w:rFonts w:cs="Arial"/>
                    </w:rPr>
                  </w:pPr>
                  <w:r>
                    <w:rPr>
                      <w:rFonts w:cs="Arial"/>
                    </w:rPr>
                    <w:t>3</w:t>
                  </w:r>
                </w:p>
              </w:tc>
              <w:tc>
                <w:tcPr>
                  <w:tcW w:w="4997" w:type="dxa"/>
                </w:tcPr>
                <w:p w14:paraId="78DCF839" w14:textId="77777777" w:rsidR="00406E64" w:rsidRPr="00740EF5" w:rsidRDefault="00406E64" w:rsidP="00726EAF">
                  <w:pPr>
                    <w:jc w:val="both"/>
                    <w:rPr>
                      <w:rFonts w:cs="Arial"/>
                    </w:rPr>
                  </w:pPr>
                  <w:r w:rsidRPr="00B75850">
                    <w:rPr>
                      <w:rFonts w:cs="Arial"/>
                    </w:rPr>
                    <w:t>San Lorenzo (Nariño)</w:t>
                  </w:r>
                </w:p>
              </w:tc>
              <w:tc>
                <w:tcPr>
                  <w:tcW w:w="2691" w:type="dxa"/>
                </w:tcPr>
                <w:p w14:paraId="502B97AB" w14:textId="77777777" w:rsidR="00406E64" w:rsidRPr="00740EF5" w:rsidRDefault="00406E64" w:rsidP="00726EAF">
                  <w:pPr>
                    <w:jc w:val="center"/>
                    <w:rPr>
                      <w:rFonts w:cs="Arial"/>
                    </w:rPr>
                  </w:pPr>
                  <w:r w:rsidRPr="00740EF5">
                    <w:rPr>
                      <w:rFonts w:cs="Arial"/>
                    </w:rPr>
                    <w:t>9.239</w:t>
                  </w:r>
                </w:p>
              </w:tc>
            </w:tr>
            <w:tr w:rsidR="00406E64" w:rsidRPr="00740EF5" w14:paraId="1F7B65FD" w14:textId="77777777" w:rsidTr="00406E64">
              <w:tc>
                <w:tcPr>
                  <w:tcW w:w="992" w:type="dxa"/>
                </w:tcPr>
                <w:p w14:paraId="7AF54F15" w14:textId="77777777" w:rsidR="00406E64" w:rsidRPr="00740EF5" w:rsidRDefault="00406E64" w:rsidP="00406E64">
                  <w:pPr>
                    <w:jc w:val="center"/>
                    <w:rPr>
                      <w:rFonts w:cs="Arial"/>
                    </w:rPr>
                  </w:pPr>
                  <w:r>
                    <w:rPr>
                      <w:rFonts w:cs="Arial"/>
                    </w:rPr>
                    <w:t>4</w:t>
                  </w:r>
                </w:p>
              </w:tc>
              <w:tc>
                <w:tcPr>
                  <w:tcW w:w="4997" w:type="dxa"/>
                </w:tcPr>
                <w:p w14:paraId="2FE7DDA1" w14:textId="77777777" w:rsidR="00406E64" w:rsidRPr="00740EF5" w:rsidRDefault="00406E64" w:rsidP="00726EAF">
                  <w:pPr>
                    <w:jc w:val="both"/>
                    <w:rPr>
                      <w:rFonts w:cs="Arial"/>
                    </w:rPr>
                  </w:pPr>
                  <w:r w:rsidRPr="00740EF5">
                    <w:rPr>
                      <w:rFonts w:cs="Arial"/>
                    </w:rPr>
                    <w:t>Vélez (Santander)</w:t>
                  </w:r>
                </w:p>
              </w:tc>
              <w:tc>
                <w:tcPr>
                  <w:tcW w:w="2691" w:type="dxa"/>
                </w:tcPr>
                <w:p w14:paraId="6D2E2CD9" w14:textId="77777777" w:rsidR="00406E64" w:rsidRPr="00740EF5" w:rsidRDefault="00406E64" w:rsidP="00726EAF">
                  <w:pPr>
                    <w:jc w:val="center"/>
                    <w:rPr>
                      <w:rFonts w:cs="Arial"/>
                    </w:rPr>
                  </w:pPr>
                  <w:r w:rsidRPr="00740EF5">
                    <w:rPr>
                      <w:rFonts w:cs="Arial"/>
                    </w:rPr>
                    <w:t>31.193</w:t>
                  </w:r>
                </w:p>
              </w:tc>
            </w:tr>
            <w:tr w:rsidR="00406E64" w:rsidRPr="00740EF5" w14:paraId="307C323F" w14:textId="77777777" w:rsidTr="00406E64">
              <w:tc>
                <w:tcPr>
                  <w:tcW w:w="992" w:type="dxa"/>
                </w:tcPr>
                <w:p w14:paraId="5C0456C7" w14:textId="77777777" w:rsidR="00406E64" w:rsidRPr="001D5B40" w:rsidRDefault="00406E64" w:rsidP="001D5B40">
                  <w:pPr>
                    <w:jc w:val="center"/>
                    <w:rPr>
                      <w:rFonts w:cs="Arial"/>
                      <w:b/>
                    </w:rPr>
                  </w:pPr>
                </w:p>
              </w:tc>
              <w:tc>
                <w:tcPr>
                  <w:tcW w:w="4997" w:type="dxa"/>
                </w:tcPr>
                <w:p w14:paraId="2D81EF27" w14:textId="77777777" w:rsidR="00406E64" w:rsidRPr="001D5B40" w:rsidRDefault="00406E64" w:rsidP="001D5B40">
                  <w:pPr>
                    <w:jc w:val="center"/>
                    <w:rPr>
                      <w:rFonts w:cs="Arial"/>
                      <w:b/>
                    </w:rPr>
                  </w:pPr>
                  <w:r w:rsidRPr="001D5B40">
                    <w:rPr>
                      <w:rFonts w:cs="Arial"/>
                      <w:b/>
                    </w:rPr>
                    <w:t>Total</w:t>
                  </w:r>
                </w:p>
              </w:tc>
              <w:tc>
                <w:tcPr>
                  <w:tcW w:w="2691" w:type="dxa"/>
                </w:tcPr>
                <w:p w14:paraId="6CC0835B" w14:textId="77777777" w:rsidR="00406E64" w:rsidRPr="001D5B40" w:rsidRDefault="00406E64" w:rsidP="001D5B40">
                  <w:pPr>
                    <w:jc w:val="center"/>
                    <w:rPr>
                      <w:rFonts w:cs="Arial"/>
                      <w:b/>
                    </w:rPr>
                  </w:pPr>
                  <w:r w:rsidRPr="001D5B40">
                    <w:rPr>
                      <w:rFonts w:cs="Arial"/>
                      <w:b/>
                    </w:rPr>
                    <w:t>78.703</w:t>
                  </w:r>
                </w:p>
              </w:tc>
            </w:tr>
          </w:tbl>
          <w:p w14:paraId="27A05BDA" w14:textId="77777777" w:rsidR="001D5B40" w:rsidRDefault="001D5B40" w:rsidP="00726EAF">
            <w:pPr>
              <w:jc w:val="both"/>
              <w:rPr>
                <w:rFonts w:cs="Arial"/>
              </w:rPr>
            </w:pPr>
          </w:p>
          <w:p w14:paraId="4DF0802E" w14:textId="77777777" w:rsidR="00726EAF" w:rsidRPr="001D5B40" w:rsidRDefault="00726EAF" w:rsidP="00726EAF">
            <w:pPr>
              <w:jc w:val="both"/>
              <w:rPr>
                <w:rFonts w:cs="Arial"/>
                <w:b/>
              </w:rPr>
            </w:pPr>
            <w:r w:rsidRPr="001D5B40">
              <w:rPr>
                <w:rFonts w:cs="Arial"/>
                <w:b/>
              </w:rPr>
              <w:t>Unidades de Servicio ICBF</w:t>
            </w:r>
          </w:p>
          <w:tbl>
            <w:tblPr>
              <w:tblW w:w="8680" w:type="dxa"/>
              <w:tblInd w:w="875" w:type="dxa"/>
              <w:tblCellMar>
                <w:left w:w="70" w:type="dxa"/>
                <w:right w:w="70" w:type="dxa"/>
              </w:tblCellMar>
              <w:tblLook w:val="0420" w:firstRow="1" w:lastRow="0" w:firstColumn="0" w:lastColumn="0" w:noHBand="0" w:noVBand="1"/>
            </w:tblPr>
            <w:tblGrid>
              <w:gridCol w:w="992"/>
              <w:gridCol w:w="4973"/>
              <w:gridCol w:w="2715"/>
            </w:tblGrid>
            <w:tr w:rsidR="00406E64" w:rsidRPr="00740EF5" w14:paraId="0E6DD844" w14:textId="77777777" w:rsidTr="00406E64">
              <w:trPr>
                <w:trHeight w:val="309"/>
              </w:trPr>
              <w:tc>
                <w:tcPr>
                  <w:tcW w:w="992" w:type="dxa"/>
                  <w:tcBorders>
                    <w:top w:val="single" w:sz="4" w:space="0" w:color="auto"/>
                    <w:left w:val="single" w:sz="4" w:space="0" w:color="auto"/>
                    <w:bottom w:val="single" w:sz="4" w:space="0" w:color="auto"/>
                    <w:right w:val="single" w:sz="4" w:space="0" w:color="auto"/>
                  </w:tcBorders>
                  <w:shd w:val="clear" w:color="000000" w:fill="FFFFFF"/>
                </w:tcPr>
                <w:p w14:paraId="1E723137" w14:textId="77777777" w:rsidR="00406E64" w:rsidRDefault="00406E64" w:rsidP="00726EAF">
                  <w:pPr>
                    <w:spacing w:after="0" w:line="240" w:lineRule="auto"/>
                    <w:jc w:val="center"/>
                    <w:rPr>
                      <w:rFonts w:cs="Arial"/>
                      <w:b/>
                    </w:rPr>
                  </w:pPr>
                  <w:r>
                    <w:rPr>
                      <w:rFonts w:cs="Arial"/>
                      <w:b/>
                    </w:rPr>
                    <w:t>No.</w:t>
                  </w:r>
                </w:p>
              </w:tc>
              <w:tc>
                <w:tcPr>
                  <w:tcW w:w="497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DD6CFEB" w14:textId="77777777" w:rsidR="00406E64" w:rsidRPr="001D5B40" w:rsidRDefault="00406E64" w:rsidP="00726EAF">
                  <w:pPr>
                    <w:spacing w:after="0" w:line="240" w:lineRule="auto"/>
                    <w:jc w:val="center"/>
                    <w:rPr>
                      <w:rFonts w:cs="Arial"/>
                      <w:b/>
                    </w:rPr>
                  </w:pPr>
                  <w:r>
                    <w:rPr>
                      <w:rFonts w:cs="Arial"/>
                      <w:b/>
                    </w:rPr>
                    <w:t>Municipio (</w:t>
                  </w:r>
                  <w:r w:rsidRPr="001D5B40">
                    <w:rPr>
                      <w:rFonts w:cs="Arial"/>
                      <w:b/>
                    </w:rPr>
                    <w:t>Departamento</w:t>
                  </w:r>
                  <w:r>
                    <w:rPr>
                      <w:rFonts w:cs="Arial"/>
                      <w:b/>
                    </w:rPr>
                    <w:t>)</w:t>
                  </w:r>
                </w:p>
              </w:tc>
              <w:tc>
                <w:tcPr>
                  <w:tcW w:w="2715" w:type="dxa"/>
                  <w:tcBorders>
                    <w:top w:val="single" w:sz="4" w:space="0" w:color="auto"/>
                    <w:left w:val="nil"/>
                    <w:bottom w:val="single" w:sz="4" w:space="0" w:color="auto"/>
                    <w:right w:val="single" w:sz="4" w:space="0" w:color="auto"/>
                  </w:tcBorders>
                  <w:shd w:val="clear" w:color="000000" w:fill="FFFFFF"/>
                  <w:vAlign w:val="center"/>
                  <w:hideMark/>
                </w:tcPr>
                <w:p w14:paraId="54F3220B" w14:textId="77777777" w:rsidR="00406E64" w:rsidRPr="001D5B40" w:rsidRDefault="00406E64" w:rsidP="00726EAF">
                  <w:pPr>
                    <w:spacing w:after="0" w:line="240" w:lineRule="auto"/>
                    <w:ind w:firstLineChars="100" w:firstLine="221"/>
                    <w:jc w:val="center"/>
                    <w:rPr>
                      <w:rFonts w:cs="Arial"/>
                      <w:b/>
                    </w:rPr>
                  </w:pPr>
                  <w:r w:rsidRPr="001D5B40">
                    <w:rPr>
                      <w:rFonts w:cs="Arial"/>
                      <w:b/>
                    </w:rPr>
                    <w:t>Presupuesto USD</w:t>
                  </w:r>
                </w:p>
              </w:tc>
            </w:tr>
            <w:tr w:rsidR="00406E64" w:rsidRPr="00740EF5" w14:paraId="453695BC" w14:textId="77777777" w:rsidTr="00406E64">
              <w:trPr>
                <w:trHeight w:val="300"/>
              </w:trPr>
              <w:tc>
                <w:tcPr>
                  <w:tcW w:w="992" w:type="dxa"/>
                  <w:tcBorders>
                    <w:top w:val="nil"/>
                    <w:left w:val="single" w:sz="4" w:space="0" w:color="auto"/>
                    <w:bottom w:val="single" w:sz="4" w:space="0" w:color="auto"/>
                    <w:right w:val="single" w:sz="4" w:space="0" w:color="auto"/>
                  </w:tcBorders>
                  <w:shd w:val="clear" w:color="000000" w:fill="FFFFFF"/>
                </w:tcPr>
                <w:p w14:paraId="270E5B22" w14:textId="77777777" w:rsidR="00406E64" w:rsidRPr="00740EF5" w:rsidRDefault="00406E64" w:rsidP="00406E64">
                  <w:pPr>
                    <w:spacing w:after="0" w:line="240" w:lineRule="auto"/>
                    <w:jc w:val="center"/>
                    <w:rPr>
                      <w:rFonts w:cs="Arial"/>
                    </w:rPr>
                  </w:pPr>
                  <w:r>
                    <w:rPr>
                      <w:rFonts w:cs="Arial"/>
                    </w:rPr>
                    <w:t>1</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6CCAE431" w14:textId="77777777" w:rsidR="00406E64" w:rsidRPr="00740EF5" w:rsidRDefault="00406E64" w:rsidP="00726EAF">
                  <w:pPr>
                    <w:spacing w:after="0" w:line="240" w:lineRule="auto"/>
                    <w:jc w:val="both"/>
                    <w:rPr>
                      <w:rFonts w:cs="Arial"/>
                    </w:rPr>
                  </w:pPr>
                  <w:r w:rsidRPr="00740EF5">
                    <w:rPr>
                      <w:rFonts w:cs="Arial"/>
                    </w:rPr>
                    <w:t>Leticia (Amazonas)</w:t>
                  </w:r>
                </w:p>
              </w:tc>
              <w:tc>
                <w:tcPr>
                  <w:tcW w:w="2715" w:type="dxa"/>
                  <w:tcBorders>
                    <w:top w:val="nil"/>
                    <w:left w:val="nil"/>
                    <w:bottom w:val="single" w:sz="4" w:space="0" w:color="auto"/>
                    <w:right w:val="single" w:sz="4" w:space="0" w:color="auto"/>
                  </w:tcBorders>
                  <w:shd w:val="clear" w:color="000000" w:fill="FFFFFF"/>
                  <w:vAlign w:val="center"/>
                  <w:hideMark/>
                </w:tcPr>
                <w:p w14:paraId="3EA11886" w14:textId="77777777" w:rsidR="00406E64" w:rsidRPr="00740EF5" w:rsidRDefault="00406E64" w:rsidP="00726EAF">
                  <w:pPr>
                    <w:spacing w:after="0" w:line="240" w:lineRule="auto"/>
                    <w:jc w:val="center"/>
                    <w:rPr>
                      <w:rFonts w:cs="Arial"/>
                    </w:rPr>
                  </w:pPr>
                  <w:r w:rsidRPr="00740EF5">
                    <w:rPr>
                      <w:rFonts w:cs="Arial"/>
                    </w:rPr>
                    <w:t>39.547</w:t>
                  </w:r>
                </w:p>
              </w:tc>
            </w:tr>
            <w:tr w:rsidR="00406E64" w:rsidRPr="00740EF5" w14:paraId="5D5551A0" w14:textId="77777777" w:rsidTr="00406E64">
              <w:trPr>
                <w:trHeight w:val="250"/>
              </w:trPr>
              <w:tc>
                <w:tcPr>
                  <w:tcW w:w="992" w:type="dxa"/>
                  <w:tcBorders>
                    <w:top w:val="nil"/>
                    <w:left w:val="single" w:sz="4" w:space="0" w:color="auto"/>
                    <w:bottom w:val="single" w:sz="4" w:space="0" w:color="auto"/>
                    <w:right w:val="single" w:sz="4" w:space="0" w:color="auto"/>
                  </w:tcBorders>
                  <w:shd w:val="clear" w:color="000000" w:fill="FFFFFF"/>
                </w:tcPr>
                <w:p w14:paraId="5A1B2AF5" w14:textId="77777777" w:rsidR="00406E64" w:rsidRPr="00740EF5" w:rsidRDefault="00406E64" w:rsidP="00406E64">
                  <w:pPr>
                    <w:spacing w:after="0" w:line="240" w:lineRule="auto"/>
                    <w:jc w:val="center"/>
                    <w:rPr>
                      <w:rFonts w:cs="Arial"/>
                    </w:rPr>
                  </w:pPr>
                  <w:r>
                    <w:rPr>
                      <w:rFonts w:cs="Arial"/>
                    </w:rPr>
                    <w:t>2</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5F4BD4CA" w14:textId="77777777" w:rsidR="00406E64" w:rsidRPr="00740EF5" w:rsidRDefault="00406E64" w:rsidP="00726EAF">
                  <w:pPr>
                    <w:spacing w:after="0" w:line="240" w:lineRule="auto"/>
                    <w:jc w:val="both"/>
                    <w:rPr>
                      <w:rFonts w:cs="Arial"/>
                    </w:rPr>
                  </w:pPr>
                  <w:r w:rsidRPr="00740EF5">
                    <w:rPr>
                      <w:rFonts w:cs="Arial"/>
                    </w:rPr>
                    <w:t>Campo de la Cruz I (Atlántico)</w:t>
                  </w:r>
                </w:p>
              </w:tc>
              <w:tc>
                <w:tcPr>
                  <w:tcW w:w="2715" w:type="dxa"/>
                  <w:tcBorders>
                    <w:top w:val="nil"/>
                    <w:left w:val="nil"/>
                    <w:bottom w:val="single" w:sz="4" w:space="0" w:color="auto"/>
                    <w:right w:val="single" w:sz="4" w:space="0" w:color="auto"/>
                  </w:tcBorders>
                  <w:shd w:val="clear" w:color="000000" w:fill="FFFFFF"/>
                  <w:vAlign w:val="center"/>
                  <w:hideMark/>
                </w:tcPr>
                <w:p w14:paraId="7B2F36C6" w14:textId="77777777" w:rsidR="00406E64" w:rsidRPr="00740EF5" w:rsidRDefault="00406E64" w:rsidP="00726EAF">
                  <w:pPr>
                    <w:spacing w:after="0" w:line="240" w:lineRule="auto"/>
                    <w:jc w:val="center"/>
                    <w:rPr>
                      <w:rFonts w:cs="Arial"/>
                    </w:rPr>
                  </w:pPr>
                  <w:r w:rsidRPr="00740EF5">
                    <w:rPr>
                      <w:rFonts w:cs="Arial"/>
                    </w:rPr>
                    <w:t>36.505</w:t>
                  </w:r>
                </w:p>
              </w:tc>
            </w:tr>
            <w:tr w:rsidR="00406E64" w:rsidRPr="00740EF5" w14:paraId="4329F38F" w14:textId="77777777" w:rsidTr="00406E64">
              <w:trPr>
                <w:trHeight w:val="282"/>
              </w:trPr>
              <w:tc>
                <w:tcPr>
                  <w:tcW w:w="992" w:type="dxa"/>
                  <w:tcBorders>
                    <w:top w:val="nil"/>
                    <w:left w:val="single" w:sz="4" w:space="0" w:color="auto"/>
                    <w:bottom w:val="single" w:sz="4" w:space="0" w:color="auto"/>
                    <w:right w:val="single" w:sz="4" w:space="0" w:color="auto"/>
                  </w:tcBorders>
                  <w:shd w:val="clear" w:color="000000" w:fill="FFFFFF"/>
                </w:tcPr>
                <w:p w14:paraId="2D293F2B" w14:textId="77777777" w:rsidR="00406E64" w:rsidRPr="00740EF5" w:rsidRDefault="00406E64" w:rsidP="00406E64">
                  <w:pPr>
                    <w:spacing w:after="0" w:line="240" w:lineRule="auto"/>
                    <w:jc w:val="center"/>
                    <w:rPr>
                      <w:rFonts w:cs="Arial"/>
                    </w:rPr>
                  </w:pPr>
                  <w:r>
                    <w:rPr>
                      <w:rFonts w:cs="Arial"/>
                    </w:rPr>
                    <w:t>3</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22691882" w14:textId="77777777" w:rsidR="00406E64" w:rsidRPr="00740EF5" w:rsidRDefault="00406E64" w:rsidP="00726EAF">
                  <w:pPr>
                    <w:spacing w:after="0" w:line="240" w:lineRule="auto"/>
                    <w:jc w:val="both"/>
                    <w:rPr>
                      <w:rFonts w:cs="Arial"/>
                    </w:rPr>
                  </w:pPr>
                  <w:r w:rsidRPr="00740EF5">
                    <w:rPr>
                      <w:rFonts w:cs="Arial"/>
                    </w:rPr>
                    <w:t>Campo de la Cruz II (Atlántico)</w:t>
                  </w:r>
                </w:p>
              </w:tc>
              <w:tc>
                <w:tcPr>
                  <w:tcW w:w="2715" w:type="dxa"/>
                  <w:tcBorders>
                    <w:top w:val="nil"/>
                    <w:left w:val="nil"/>
                    <w:bottom w:val="single" w:sz="4" w:space="0" w:color="auto"/>
                    <w:right w:val="single" w:sz="4" w:space="0" w:color="auto"/>
                  </w:tcBorders>
                  <w:shd w:val="clear" w:color="000000" w:fill="FFFFFF"/>
                  <w:vAlign w:val="center"/>
                  <w:hideMark/>
                </w:tcPr>
                <w:p w14:paraId="34DDFC6F" w14:textId="77777777" w:rsidR="00406E64" w:rsidRPr="00740EF5" w:rsidRDefault="00406E64" w:rsidP="00726EAF">
                  <w:pPr>
                    <w:spacing w:after="0" w:line="240" w:lineRule="auto"/>
                    <w:jc w:val="center"/>
                    <w:rPr>
                      <w:rFonts w:cs="Arial"/>
                    </w:rPr>
                  </w:pPr>
                  <w:r w:rsidRPr="00740EF5">
                    <w:rPr>
                      <w:rFonts w:cs="Arial"/>
                    </w:rPr>
                    <w:t>36.505</w:t>
                  </w:r>
                </w:p>
              </w:tc>
            </w:tr>
            <w:tr w:rsidR="00406E64" w:rsidRPr="00740EF5" w14:paraId="4A668483" w14:textId="77777777" w:rsidTr="00406E64">
              <w:trPr>
                <w:trHeight w:val="272"/>
              </w:trPr>
              <w:tc>
                <w:tcPr>
                  <w:tcW w:w="992" w:type="dxa"/>
                  <w:tcBorders>
                    <w:top w:val="nil"/>
                    <w:left w:val="single" w:sz="4" w:space="0" w:color="auto"/>
                    <w:bottom w:val="single" w:sz="4" w:space="0" w:color="auto"/>
                    <w:right w:val="single" w:sz="4" w:space="0" w:color="auto"/>
                  </w:tcBorders>
                  <w:shd w:val="clear" w:color="000000" w:fill="FFFFFF"/>
                </w:tcPr>
                <w:p w14:paraId="3B71887F" w14:textId="77777777" w:rsidR="00406E64" w:rsidRPr="00740EF5" w:rsidRDefault="00406E64" w:rsidP="00406E64">
                  <w:pPr>
                    <w:spacing w:after="0" w:line="240" w:lineRule="auto"/>
                    <w:jc w:val="center"/>
                    <w:rPr>
                      <w:rFonts w:cs="Arial"/>
                    </w:rPr>
                  </w:pPr>
                  <w:r>
                    <w:rPr>
                      <w:rFonts w:cs="Arial"/>
                    </w:rPr>
                    <w:t>4</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0D8E37EC" w14:textId="77777777" w:rsidR="00406E64" w:rsidRPr="00740EF5" w:rsidRDefault="00406E64" w:rsidP="00726EAF">
                  <w:pPr>
                    <w:spacing w:after="0" w:line="240" w:lineRule="auto"/>
                    <w:jc w:val="both"/>
                    <w:rPr>
                      <w:rFonts w:cs="Arial"/>
                    </w:rPr>
                  </w:pPr>
                  <w:r w:rsidRPr="00740EF5">
                    <w:rPr>
                      <w:rFonts w:cs="Arial"/>
                    </w:rPr>
                    <w:t>Campo de la Cruz III (Atlántico)</w:t>
                  </w:r>
                </w:p>
              </w:tc>
              <w:tc>
                <w:tcPr>
                  <w:tcW w:w="2715" w:type="dxa"/>
                  <w:tcBorders>
                    <w:top w:val="nil"/>
                    <w:left w:val="nil"/>
                    <w:bottom w:val="single" w:sz="4" w:space="0" w:color="auto"/>
                    <w:right w:val="single" w:sz="4" w:space="0" w:color="auto"/>
                  </w:tcBorders>
                  <w:shd w:val="clear" w:color="000000" w:fill="FFFFFF"/>
                  <w:vAlign w:val="center"/>
                  <w:hideMark/>
                </w:tcPr>
                <w:p w14:paraId="24040CA9" w14:textId="77777777" w:rsidR="00406E64" w:rsidRPr="00740EF5" w:rsidRDefault="00406E64" w:rsidP="00726EAF">
                  <w:pPr>
                    <w:spacing w:after="0" w:line="240" w:lineRule="auto"/>
                    <w:jc w:val="center"/>
                    <w:rPr>
                      <w:rFonts w:cs="Arial"/>
                    </w:rPr>
                  </w:pPr>
                  <w:r w:rsidRPr="00740EF5">
                    <w:rPr>
                      <w:rFonts w:cs="Arial"/>
                    </w:rPr>
                    <w:t>36.505</w:t>
                  </w:r>
                </w:p>
              </w:tc>
            </w:tr>
            <w:tr w:rsidR="00406E64" w:rsidRPr="00740EF5" w14:paraId="632C7C6F" w14:textId="77777777" w:rsidTr="00406E64">
              <w:trPr>
                <w:trHeight w:val="300"/>
              </w:trPr>
              <w:tc>
                <w:tcPr>
                  <w:tcW w:w="992" w:type="dxa"/>
                  <w:tcBorders>
                    <w:top w:val="nil"/>
                    <w:left w:val="single" w:sz="4" w:space="0" w:color="auto"/>
                    <w:bottom w:val="single" w:sz="4" w:space="0" w:color="auto"/>
                    <w:right w:val="single" w:sz="4" w:space="0" w:color="auto"/>
                  </w:tcBorders>
                  <w:shd w:val="clear" w:color="000000" w:fill="FFFFFF"/>
                </w:tcPr>
                <w:p w14:paraId="59F67C9D" w14:textId="77777777" w:rsidR="00406E64" w:rsidRPr="00740EF5" w:rsidRDefault="00406E64" w:rsidP="00406E64">
                  <w:pPr>
                    <w:spacing w:after="0" w:line="240" w:lineRule="auto"/>
                    <w:jc w:val="center"/>
                    <w:rPr>
                      <w:rFonts w:cs="Arial"/>
                    </w:rPr>
                  </w:pPr>
                  <w:r>
                    <w:rPr>
                      <w:rFonts w:cs="Arial"/>
                    </w:rPr>
                    <w:t>5</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601789DF" w14:textId="77777777" w:rsidR="00406E64" w:rsidRPr="00740EF5" w:rsidRDefault="00406E64" w:rsidP="00726EAF">
                  <w:pPr>
                    <w:spacing w:after="0" w:line="240" w:lineRule="auto"/>
                    <w:jc w:val="both"/>
                    <w:rPr>
                      <w:rFonts w:cs="Arial"/>
                    </w:rPr>
                  </w:pPr>
                  <w:r w:rsidRPr="00740EF5">
                    <w:rPr>
                      <w:rFonts w:cs="Arial"/>
                    </w:rPr>
                    <w:t>Popayán (Cauca)</w:t>
                  </w:r>
                </w:p>
              </w:tc>
              <w:tc>
                <w:tcPr>
                  <w:tcW w:w="2715" w:type="dxa"/>
                  <w:tcBorders>
                    <w:top w:val="nil"/>
                    <w:left w:val="nil"/>
                    <w:bottom w:val="single" w:sz="4" w:space="0" w:color="auto"/>
                    <w:right w:val="single" w:sz="4" w:space="0" w:color="auto"/>
                  </w:tcBorders>
                  <w:shd w:val="clear" w:color="000000" w:fill="FFFFFF"/>
                  <w:vAlign w:val="center"/>
                  <w:hideMark/>
                </w:tcPr>
                <w:p w14:paraId="02110D00" w14:textId="77777777" w:rsidR="00406E64" w:rsidRPr="00740EF5" w:rsidRDefault="00406E64" w:rsidP="00726EAF">
                  <w:pPr>
                    <w:spacing w:after="0" w:line="240" w:lineRule="auto"/>
                    <w:jc w:val="center"/>
                    <w:rPr>
                      <w:rFonts w:cs="Arial"/>
                    </w:rPr>
                  </w:pPr>
                  <w:r w:rsidRPr="00740EF5">
                    <w:rPr>
                      <w:rFonts w:cs="Arial"/>
                    </w:rPr>
                    <w:t>121.691</w:t>
                  </w:r>
                </w:p>
              </w:tc>
            </w:tr>
            <w:tr w:rsidR="00406E64" w:rsidRPr="00740EF5" w14:paraId="75C22253" w14:textId="77777777" w:rsidTr="00406E64">
              <w:trPr>
                <w:trHeight w:val="300"/>
              </w:trPr>
              <w:tc>
                <w:tcPr>
                  <w:tcW w:w="992" w:type="dxa"/>
                  <w:tcBorders>
                    <w:top w:val="nil"/>
                    <w:left w:val="single" w:sz="4" w:space="0" w:color="auto"/>
                    <w:bottom w:val="single" w:sz="4" w:space="0" w:color="auto"/>
                    <w:right w:val="single" w:sz="4" w:space="0" w:color="auto"/>
                  </w:tcBorders>
                  <w:shd w:val="clear" w:color="000000" w:fill="FFFFFF"/>
                </w:tcPr>
                <w:p w14:paraId="3CAE9A73" w14:textId="77777777" w:rsidR="00406E64" w:rsidRPr="00740EF5" w:rsidRDefault="00406E64" w:rsidP="00406E64">
                  <w:pPr>
                    <w:spacing w:after="0" w:line="240" w:lineRule="auto"/>
                    <w:jc w:val="center"/>
                    <w:rPr>
                      <w:rFonts w:cs="Arial"/>
                    </w:rPr>
                  </w:pPr>
                  <w:r>
                    <w:rPr>
                      <w:rFonts w:cs="Arial"/>
                    </w:rPr>
                    <w:t>6</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1167FC61" w14:textId="77777777" w:rsidR="00406E64" w:rsidRPr="00740EF5" w:rsidRDefault="00406E64" w:rsidP="00726EAF">
                  <w:pPr>
                    <w:spacing w:after="0" w:line="240" w:lineRule="auto"/>
                    <w:jc w:val="both"/>
                    <w:rPr>
                      <w:rFonts w:cs="Arial"/>
                    </w:rPr>
                  </w:pPr>
                  <w:r w:rsidRPr="00740EF5">
                    <w:rPr>
                      <w:rFonts w:cs="Arial"/>
                    </w:rPr>
                    <w:t>Puerto Libertador (Córdoba)</w:t>
                  </w:r>
                </w:p>
              </w:tc>
              <w:tc>
                <w:tcPr>
                  <w:tcW w:w="2715" w:type="dxa"/>
                  <w:tcBorders>
                    <w:top w:val="nil"/>
                    <w:left w:val="nil"/>
                    <w:bottom w:val="single" w:sz="4" w:space="0" w:color="auto"/>
                    <w:right w:val="single" w:sz="4" w:space="0" w:color="auto"/>
                  </w:tcBorders>
                  <w:shd w:val="clear" w:color="000000" w:fill="FFFFFF"/>
                  <w:vAlign w:val="center"/>
                  <w:hideMark/>
                </w:tcPr>
                <w:p w14:paraId="5D49DD78" w14:textId="77777777" w:rsidR="00406E64" w:rsidRPr="00740EF5" w:rsidRDefault="00406E64" w:rsidP="00726EAF">
                  <w:pPr>
                    <w:spacing w:after="0" w:line="240" w:lineRule="auto"/>
                    <w:jc w:val="center"/>
                    <w:rPr>
                      <w:rFonts w:cs="Arial"/>
                    </w:rPr>
                  </w:pPr>
                  <w:r w:rsidRPr="00740EF5">
                    <w:rPr>
                      <w:rFonts w:cs="Arial"/>
                    </w:rPr>
                    <w:t>36.505</w:t>
                  </w:r>
                </w:p>
              </w:tc>
            </w:tr>
            <w:tr w:rsidR="00406E64" w:rsidRPr="00740EF5" w14:paraId="00A6634B" w14:textId="77777777" w:rsidTr="00406E64">
              <w:trPr>
                <w:trHeight w:val="102"/>
              </w:trPr>
              <w:tc>
                <w:tcPr>
                  <w:tcW w:w="992" w:type="dxa"/>
                  <w:tcBorders>
                    <w:top w:val="nil"/>
                    <w:left w:val="single" w:sz="4" w:space="0" w:color="auto"/>
                    <w:bottom w:val="single" w:sz="4" w:space="0" w:color="auto"/>
                    <w:right w:val="single" w:sz="4" w:space="0" w:color="auto"/>
                  </w:tcBorders>
                  <w:shd w:val="clear" w:color="000000" w:fill="FFFFFF"/>
                </w:tcPr>
                <w:p w14:paraId="33ABD346" w14:textId="77777777" w:rsidR="00406E64" w:rsidRPr="00740EF5" w:rsidRDefault="00406E64" w:rsidP="00406E64">
                  <w:pPr>
                    <w:spacing w:after="0" w:line="240" w:lineRule="auto"/>
                    <w:jc w:val="center"/>
                    <w:rPr>
                      <w:rFonts w:cs="Arial"/>
                    </w:rPr>
                  </w:pPr>
                  <w:r>
                    <w:rPr>
                      <w:rFonts w:cs="Arial"/>
                    </w:rPr>
                    <w:t>7</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61D4E77D" w14:textId="77777777" w:rsidR="00406E64" w:rsidRPr="00740EF5" w:rsidRDefault="00406E64" w:rsidP="00726EAF">
                  <w:pPr>
                    <w:spacing w:after="0" w:line="240" w:lineRule="auto"/>
                    <w:jc w:val="both"/>
                    <w:rPr>
                      <w:rFonts w:cs="Arial"/>
                    </w:rPr>
                  </w:pPr>
                  <w:r w:rsidRPr="00740EF5">
                    <w:rPr>
                      <w:rFonts w:cs="Arial"/>
                    </w:rPr>
                    <w:t>San Bernardo del Viento (Córdoba)</w:t>
                  </w:r>
                </w:p>
              </w:tc>
              <w:tc>
                <w:tcPr>
                  <w:tcW w:w="2715" w:type="dxa"/>
                  <w:tcBorders>
                    <w:top w:val="nil"/>
                    <w:left w:val="nil"/>
                    <w:bottom w:val="single" w:sz="4" w:space="0" w:color="auto"/>
                    <w:right w:val="single" w:sz="4" w:space="0" w:color="auto"/>
                  </w:tcBorders>
                  <w:shd w:val="clear" w:color="000000" w:fill="FFFFFF"/>
                  <w:vAlign w:val="center"/>
                  <w:hideMark/>
                </w:tcPr>
                <w:p w14:paraId="3FC1960E" w14:textId="77777777" w:rsidR="00406E64" w:rsidRPr="00740EF5" w:rsidRDefault="00406E64" w:rsidP="00726EAF">
                  <w:pPr>
                    <w:spacing w:after="0" w:line="240" w:lineRule="auto"/>
                    <w:jc w:val="center"/>
                    <w:rPr>
                      <w:rFonts w:cs="Arial"/>
                    </w:rPr>
                  </w:pPr>
                  <w:r w:rsidRPr="00740EF5">
                    <w:rPr>
                      <w:rFonts w:cs="Arial"/>
                    </w:rPr>
                    <w:t>57.800</w:t>
                  </w:r>
                </w:p>
              </w:tc>
            </w:tr>
            <w:tr w:rsidR="00406E64" w:rsidRPr="00740EF5" w14:paraId="3725FA24" w14:textId="77777777" w:rsidTr="00406E64">
              <w:trPr>
                <w:trHeight w:val="300"/>
              </w:trPr>
              <w:tc>
                <w:tcPr>
                  <w:tcW w:w="992" w:type="dxa"/>
                  <w:tcBorders>
                    <w:top w:val="nil"/>
                    <w:left w:val="single" w:sz="4" w:space="0" w:color="auto"/>
                    <w:bottom w:val="single" w:sz="4" w:space="0" w:color="auto"/>
                    <w:right w:val="single" w:sz="4" w:space="0" w:color="auto"/>
                  </w:tcBorders>
                  <w:shd w:val="clear" w:color="000000" w:fill="FFFFFF"/>
                </w:tcPr>
                <w:p w14:paraId="0A3BDD4F" w14:textId="77777777" w:rsidR="00406E64" w:rsidRPr="00740EF5" w:rsidRDefault="00406E64" w:rsidP="00406E64">
                  <w:pPr>
                    <w:spacing w:after="0" w:line="240" w:lineRule="auto"/>
                    <w:jc w:val="center"/>
                    <w:rPr>
                      <w:rFonts w:cs="Arial"/>
                    </w:rPr>
                  </w:pPr>
                  <w:r>
                    <w:rPr>
                      <w:rFonts w:cs="Arial"/>
                    </w:rPr>
                    <w:t>8</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35A5E7DB" w14:textId="77777777" w:rsidR="00406E64" w:rsidRPr="00740EF5" w:rsidRDefault="00406E64" w:rsidP="00726EAF">
                  <w:pPr>
                    <w:spacing w:after="0" w:line="240" w:lineRule="auto"/>
                    <w:jc w:val="both"/>
                    <w:rPr>
                      <w:rFonts w:cs="Arial"/>
                    </w:rPr>
                  </w:pPr>
                  <w:r w:rsidRPr="00740EF5">
                    <w:rPr>
                      <w:rFonts w:cs="Arial"/>
                    </w:rPr>
                    <w:t>Pacho (Cundinamarca)</w:t>
                  </w:r>
                </w:p>
              </w:tc>
              <w:tc>
                <w:tcPr>
                  <w:tcW w:w="2715" w:type="dxa"/>
                  <w:tcBorders>
                    <w:top w:val="nil"/>
                    <w:left w:val="nil"/>
                    <w:bottom w:val="single" w:sz="4" w:space="0" w:color="auto"/>
                    <w:right w:val="single" w:sz="4" w:space="0" w:color="auto"/>
                  </w:tcBorders>
                  <w:shd w:val="clear" w:color="000000" w:fill="FFFFFF"/>
                  <w:vAlign w:val="center"/>
                  <w:hideMark/>
                </w:tcPr>
                <w:p w14:paraId="38BC9ED4" w14:textId="77777777" w:rsidR="00406E64" w:rsidRPr="00740EF5" w:rsidRDefault="00406E64" w:rsidP="00726EAF">
                  <w:pPr>
                    <w:spacing w:after="0" w:line="240" w:lineRule="auto"/>
                    <w:jc w:val="center"/>
                    <w:rPr>
                      <w:rFonts w:cs="Arial"/>
                    </w:rPr>
                  </w:pPr>
                  <w:r w:rsidRPr="00740EF5">
                    <w:rPr>
                      <w:rFonts w:cs="Arial"/>
                    </w:rPr>
                    <w:t>64.902</w:t>
                  </w:r>
                </w:p>
              </w:tc>
            </w:tr>
            <w:tr w:rsidR="00406E64" w:rsidRPr="00740EF5" w14:paraId="4F5A14BA" w14:textId="77777777" w:rsidTr="00406E64">
              <w:trPr>
                <w:trHeight w:val="300"/>
              </w:trPr>
              <w:tc>
                <w:tcPr>
                  <w:tcW w:w="992" w:type="dxa"/>
                  <w:tcBorders>
                    <w:top w:val="nil"/>
                    <w:left w:val="single" w:sz="4" w:space="0" w:color="auto"/>
                    <w:bottom w:val="single" w:sz="4" w:space="0" w:color="auto"/>
                    <w:right w:val="single" w:sz="4" w:space="0" w:color="auto"/>
                  </w:tcBorders>
                  <w:shd w:val="clear" w:color="000000" w:fill="FFFFFF"/>
                </w:tcPr>
                <w:p w14:paraId="46FA09B9" w14:textId="77777777" w:rsidR="00406E64" w:rsidRPr="00740EF5" w:rsidRDefault="00406E64" w:rsidP="00406E64">
                  <w:pPr>
                    <w:spacing w:after="0" w:line="240" w:lineRule="auto"/>
                    <w:jc w:val="center"/>
                    <w:rPr>
                      <w:rFonts w:cs="Arial"/>
                    </w:rPr>
                  </w:pPr>
                  <w:r>
                    <w:rPr>
                      <w:rFonts w:cs="Arial"/>
                    </w:rPr>
                    <w:t>9</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0153E576" w14:textId="77777777" w:rsidR="00406E64" w:rsidRPr="00740EF5" w:rsidRDefault="00406E64" w:rsidP="00726EAF">
                  <w:pPr>
                    <w:spacing w:after="0" w:line="240" w:lineRule="auto"/>
                    <w:jc w:val="both"/>
                    <w:rPr>
                      <w:rFonts w:cs="Arial"/>
                    </w:rPr>
                  </w:pPr>
                  <w:r w:rsidRPr="00740EF5">
                    <w:rPr>
                      <w:rFonts w:cs="Arial"/>
                    </w:rPr>
                    <w:t>Soacha (Cundinamarca)</w:t>
                  </w:r>
                </w:p>
              </w:tc>
              <w:tc>
                <w:tcPr>
                  <w:tcW w:w="2715" w:type="dxa"/>
                  <w:tcBorders>
                    <w:top w:val="nil"/>
                    <w:left w:val="nil"/>
                    <w:bottom w:val="single" w:sz="4" w:space="0" w:color="auto"/>
                    <w:right w:val="single" w:sz="4" w:space="0" w:color="auto"/>
                  </w:tcBorders>
                  <w:shd w:val="clear" w:color="000000" w:fill="FFFFFF"/>
                  <w:vAlign w:val="center"/>
                  <w:hideMark/>
                </w:tcPr>
                <w:p w14:paraId="0A969EE3" w14:textId="77777777" w:rsidR="00406E64" w:rsidRPr="00740EF5" w:rsidRDefault="00406E64" w:rsidP="00726EAF">
                  <w:pPr>
                    <w:spacing w:after="0" w:line="240" w:lineRule="auto"/>
                    <w:jc w:val="center"/>
                    <w:rPr>
                      <w:rFonts w:cs="Arial"/>
                    </w:rPr>
                  </w:pPr>
                  <w:r w:rsidRPr="00740EF5">
                    <w:rPr>
                      <w:rFonts w:cs="Arial"/>
                    </w:rPr>
                    <w:t>121.691</w:t>
                  </w:r>
                </w:p>
              </w:tc>
            </w:tr>
            <w:tr w:rsidR="00406E64" w:rsidRPr="00740EF5" w14:paraId="3BB08923" w14:textId="77777777" w:rsidTr="00406E64">
              <w:trPr>
                <w:trHeight w:val="300"/>
              </w:trPr>
              <w:tc>
                <w:tcPr>
                  <w:tcW w:w="992" w:type="dxa"/>
                  <w:tcBorders>
                    <w:top w:val="nil"/>
                    <w:left w:val="single" w:sz="4" w:space="0" w:color="auto"/>
                    <w:bottom w:val="single" w:sz="4" w:space="0" w:color="auto"/>
                    <w:right w:val="single" w:sz="4" w:space="0" w:color="auto"/>
                  </w:tcBorders>
                  <w:shd w:val="clear" w:color="000000" w:fill="FFFFFF"/>
                </w:tcPr>
                <w:p w14:paraId="4DD9F3A1" w14:textId="77777777" w:rsidR="00406E64" w:rsidRPr="00740EF5" w:rsidRDefault="00406E64" w:rsidP="00406E64">
                  <w:pPr>
                    <w:spacing w:after="0" w:line="240" w:lineRule="auto"/>
                    <w:jc w:val="center"/>
                    <w:rPr>
                      <w:rFonts w:cs="Arial"/>
                    </w:rPr>
                  </w:pPr>
                  <w:r>
                    <w:rPr>
                      <w:rFonts w:cs="Arial"/>
                    </w:rPr>
                    <w:t>10</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3D6457BB" w14:textId="77777777" w:rsidR="00406E64" w:rsidRPr="00740EF5" w:rsidRDefault="00406E64" w:rsidP="00726EAF">
                  <w:pPr>
                    <w:spacing w:after="0" w:line="240" w:lineRule="auto"/>
                    <w:jc w:val="both"/>
                    <w:rPr>
                      <w:rFonts w:cs="Arial"/>
                    </w:rPr>
                  </w:pPr>
                  <w:r w:rsidRPr="00740EF5">
                    <w:rPr>
                      <w:rFonts w:cs="Arial"/>
                    </w:rPr>
                    <w:t>El Banco (Magdalena)</w:t>
                  </w:r>
                </w:p>
              </w:tc>
              <w:tc>
                <w:tcPr>
                  <w:tcW w:w="2715" w:type="dxa"/>
                  <w:tcBorders>
                    <w:top w:val="nil"/>
                    <w:left w:val="nil"/>
                    <w:bottom w:val="single" w:sz="4" w:space="0" w:color="auto"/>
                    <w:right w:val="single" w:sz="4" w:space="0" w:color="auto"/>
                  </w:tcBorders>
                  <w:shd w:val="clear" w:color="000000" w:fill="FFFFFF"/>
                  <w:vAlign w:val="center"/>
                  <w:hideMark/>
                </w:tcPr>
                <w:p w14:paraId="4D867E85" w14:textId="77777777" w:rsidR="00406E64" w:rsidRPr="00740EF5" w:rsidRDefault="00406E64" w:rsidP="00726EAF">
                  <w:pPr>
                    <w:spacing w:after="0" w:line="240" w:lineRule="auto"/>
                    <w:jc w:val="center"/>
                    <w:rPr>
                      <w:rFonts w:cs="Arial"/>
                    </w:rPr>
                  </w:pPr>
                  <w:r w:rsidRPr="00740EF5">
                    <w:rPr>
                      <w:rFonts w:cs="Arial"/>
                    </w:rPr>
                    <w:t>36.505</w:t>
                  </w:r>
                </w:p>
              </w:tc>
            </w:tr>
            <w:tr w:rsidR="00406E64" w:rsidRPr="00740EF5" w14:paraId="4197D75F" w14:textId="77777777" w:rsidTr="00406E64">
              <w:trPr>
                <w:trHeight w:val="300"/>
              </w:trPr>
              <w:tc>
                <w:tcPr>
                  <w:tcW w:w="992" w:type="dxa"/>
                  <w:tcBorders>
                    <w:top w:val="nil"/>
                    <w:left w:val="single" w:sz="4" w:space="0" w:color="auto"/>
                    <w:bottom w:val="single" w:sz="4" w:space="0" w:color="auto"/>
                    <w:right w:val="single" w:sz="4" w:space="0" w:color="auto"/>
                  </w:tcBorders>
                  <w:shd w:val="clear" w:color="000000" w:fill="FFFFFF"/>
                </w:tcPr>
                <w:p w14:paraId="7E89CEDD" w14:textId="77777777" w:rsidR="00406E64" w:rsidRPr="00740EF5" w:rsidRDefault="00406E64" w:rsidP="00406E64">
                  <w:pPr>
                    <w:spacing w:after="0" w:line="240" w:lineRule="auto"/>
                    <w:jc w:val="center"/>
                    <w:rPr>
                      <w:rFonts w:cs="Arial"/>
                    </w:rPr>
                  </w:pPr>
                  <w:r>
                    <w:rPr>
                      <w:rFonts w:cs="Arial"/>
                    </w:rPr>
                    <w:t>11</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07D1FB9C" w14:textId="77777777" w:rsidR="00406E64" w:rsidRPr="00740EF5" w:rsidRDefault="00406E64" w:rsidP="00726EAF">
                  <w:pPr>
                    <w:spacing w:after="0" w:line="240" w:lineRule="auto"/>
                    <w:jc w:val="both"/>
                    <w:rPr>
                      <w:rFonts w:cs="Arial"/>
                    </w:rPr>
                  </w:pPr>
                  <w:r w:rsidRPr="00740EF5">
                    <w:rPr>
                      <w:rFonts w:cs="Arial"/>
                    </w:rPr>
                    <w:t>Bucaramanga (Santander)</w:t>
                  </w:r>
                </w:p>
              </w:tc>
              <w:tc>
                <w:tcPr>
                  <w:tcW w:w="2715" w:type="dxa"/>
                  <w:tcBorders>
                    <w:top w:val="nil"/>
                    <w:left w:val="nil"/>
                    <w:bottom w:val="single" w:sz="4" w:space="0" w:color="auto"/>
                    <w:right w:val="single" w:sz="4" w:space="0" w:color="auto"/>
                  </w:tcBorders>
                  <w:shd w:val="clear" w:color="000000" w:fill="FFFFFF"/>
                  <w:vAlign w:val="center"/>
                  <w:hideMark/>
                </w:tcPr>
                <w:p w14:paraId="1DAE44F3" w14:textId="77777777" w:rsidR="00406E64" w:rsidRPr="00740EF5" w:rsidRDefault="00406E64" w:rsidP="00726EAF">
                  <w:pPr>
                    <w:spacing w:after="0" w:line="240" w:lineRule="auto"/>
                    <w:jc w:val="center"/>
                    <w:rPr>
                      <w:rFonts w:cs="Arial"/>
                    </w:rPr>
                  </w:pPr>
                  <w:r w:rsidRPr="00740EF5">
                    <w:rPr>
                      <w:rFonts w:cs="Arial"/>
                    </w:rPr>
                    <w:t>121.691</w:t>
                  </w:r>
                </w:p>
              </w:tc>
            </w:tr>
            <w:tr w:rsidR="00406E64" w:rsidRPr="00740EF5" w14:paraId="646A4D03" w14:textId="77777777" w:rsidTr="00406E64">
              <w:trPr>
                <w:trHeight w:val="300"/>
              </w:trPr>
              <w:tc>
                <w:tcPr>
                  <w:tcW w:w="992" w:type="dxa"/>
                  <w:tcBorders>
                    <w:top w:val="nil"/>
                    <w:left w:val="single" w:sz="4" w:space="0" w:color="auto"/>
                    <w:bottom w:val="single" w:sz="4" w:space="0" w:color="auto"/>
                    <w:right w:val="single" w:sz="4" w:space="0" w:color="auto"/>
                  </w:tcBorders>
                  <w:shd w:val="clear" w:color="000000" w:fill="FFFFFF"/>
                </w:tcPr>
                <w:p w14:paraId="792E4115" w14:textId="77777777" w:rsidR="00406E64" w:rsidRPr="00740EF5" w:rsidRDefault="00406E64" w:rsidP="00726EAF">
                  <w:pPr>
                    <w:spacing w:after="0" w:line="240" w:lineRule="auto"/>
                    <w:jc w:val="both"/>
                    <w:rPr>
                      <w:rFonts w:cs="Arial"/>
                    </w:rPr>
                  </w:pP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7E83C035" w14:textId="77777777" w:rsidR="00406E64" w:rsidRPr="00406E64" w:rsidRDefault="00406E64" w:rsidP="00406E64">
                  <w:pPr>
                    <w:spacing w:after="0" w:line="240" w:lineRule="auto"/>
                    <w:jc w:val="center"/>
                    <w:rPr>
                      <w:rFonts w:cs="Arial"/>
                      <w:b/>
                    </w:rPr>
                  </w:pPr>
                  <w:r w:rsidRPr="00406E64">
                    <w:rPr>
                      <w:rFonts w:cs="Arial"/>
                      <w:b/>
                    </w:rPr>
                    <w:t>Total</w:t>
                  </w:r>
                </w:p>
              </w:tc>
              <w:tc>
                <w:tcPr>
                  <w:tcW w:w="2715" w:type="dxa"/>
                  <w:tcBorders>
                    <w:top w:val="nil"/>
                    <w:left w:val="nil"/>
                    <w:bottom w:val="single" w:sz="4" w:space="0" w:color="auto"/>
                    <w:right w:val="single" w:sz="4" w:space="0" w:color="auto"/>
                  </w:tcBorders>
                  <w:shd w:val="clear" w:color="000000" w:fill="FFFFFF"/>
                  <w:vAlign w:val="center"/>
                  <w:hideMark/>
                </w:tcPr>
                <w:p w14:paraId="1F719B94" w14:textId="77777777" w:rsidR="00406E64" w:rsidRPr="00406E64" w:rsidRDefault="00406E64" w:rsidP="00726EAF">
                  <w:pPr>
                    <w:spacing w:after="0" w:line="240" w:lineRule="auto"/>
                    <w:jc w:val="center"/>
                    <w:rPr>
                      <w:rFonts w:cs="Arial"/>
                      <w:b/>
                    </w:rPr>
                  </w:pPr>
                  <w:r w:rsidRPr="00406E64">
                    <w:rPr>
                      <w:rFonts w:cs="Arial"/>
                      <w:b/>
                    </w:rPr>
                    <w:t>709.847</w:t>
                  </w:r>
                </w:p>
              </w:tc>
            </w:tr>
          </w:tbl>
          <w:p w14:paraId="5D195A88" w14:textId="77777777" w:rsidR="00726EAF" w:rsidRPr="00740EF5" w:rsidRDefault="00726EAF" w:rsidP="00726EAF">
            <w:pPr>
              <w:jc w:val="both"/>
              <w:rPr>
                <w:rFonts w:cs="Arial"/>
              </w:rPr>
            </w:pPr>
          </w:p>
          <w:p w14:paraId="30B30992" w14:textId="77777777" w:rsidR="00347204" w:rsidRPr="001D5B40" w:rsidRDefault="001D5B40" w:rsidP="00347204">
            <w:pPr>
              <w:ind w:left="426" w:hanging="426"/>
              <w:jc w:val="both"/>
              <w:rPr>
                <w:rFonts w:cs="Arial"/>
                <w:b/>
              </w:rPr>
            </w:pPr>
            <w:r>
              <w:rPr>
                <w:rFonts w:cs="Arial"/>
                <w:b/>
              </w:rPr>
              <w:t>6.8</w:t>
            </w:r>
            <w:r w:rsidR="00347204" w:rsidRPr="001D5B40">
              <w:rPr>
                <w:rFonts w:cs="Arial"/>
                <w:b/>
              </w:rPr>
              <w:tab/>
              <w:t>Dotaciones pendientes de gestionar</w:t>
            </w:r>
          </w:p>
          <w:p w14:paraId="5F82EAAC" w14:textId="62CA1BE3" w:rsidR="00726EAF" w:rsidRPr="00740EF5" w:rsidRDefault="00726EAF" w:rsidP="00726EAF">
            <w:pPr>
              <w:jc w:val="both"/>
              <w:rPr>
                <w:rFonts w:cs="Arial"/>
              </w:rPr>
            </w:pPr>
            <w:r w:rsidRPr="00740EF5">
              <w:rPr>
                <w:rFonts w:cs="Arial"/>
              </w:rPr>
              <w:t>Doris Patricia Barón informa que falta adquirir 3</w:t>
            </w:r>
            <w:r w:rsidR="00EE513D">
              <w:rPr>
                <w:rFonts w:cs="Arial"/>
              </w:rPr>
              <w:t>.</w:t>
            </w:r>
            <w:r w:rsidRPr="00740EF5">
              <w:rPr>
                <w:rFonts w:cs="Arial"/>
              </w:rPr>
              <w:t xml:space="preserve">795 elementos de dotación por </w:t>
            </w:r>
            <w:r w:rsidR="008C05E7" w:rsidRPr="00740EF5">
              <w:rPr>
                <w:rFonts w:cs="Arial"/>
              </w:rPr>
              <w:t xml:space="preserve">un </w:t>
            </w:r>
            <w:r w:rsidRPr="00740EF5">
              <w:rPr>
                <w:rFonts w:cs="Arial"/>
              </w:rPr>
              <w:t>valor aproximado de $265.912.842, para los proyectos de:</w:t>
            </w:r>
          </w:p>
          <w:p w14:paraId="3C71B103" w14:textId="77777777" w:rsidR="00726EAF" w:rsidRPr="00740EF5" w:rsidRDefault="00726EAF" w:rsidP="00726EAF">
            <w:pPr>
              <w:jc w:val="both"/>
              <w:rPr>
                <w:rFonts w:cs="Arial"/>
              </w:rPr>
            </w:pPr>
          </w:p>
          <w:tbl>
            <w:tblPr>
              <w:tblW w:w="9380" w:type="dxa"/>
              <w:tblCellMar>
                <w:left w:w="70" w:type="dxa"/>
                <w:right w:w="70" w:type="dxa"/>
              </w:tblCellMar>
              <w:tblLook w:val="04A0" w:firstRow="1" w:lastRow="0" w:firstColumn="1" w:lastColumn="0" w:noHBand="0" w:noVBand="1"/>
            </w:tblPr>
            <w:tblGrid>
              <w:gridCol w:w="3993"/>
              <w:gridCol w:w="851"/>
              <w:gridCol w:w="1701"/>
              <w:gridCol w:w="850"/>
              <w:gridCol w:w="1985"/>
            </w:tblGrid>
            <w:tr w:rsidR="00726EAF" w:rsidRPr="00740EF5" w14:paraId="000CA70B" w14:textId="77777777" w:rsidTr="00C83D44">
              <w:trPr>
                <w:trHeight w:val="270"/>
              </w:trPr>
              <w:tc>
                <w:tcPr>
                  <w:tcW w:w="399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70A08279" w14:textId="77777777" w:rsidR="00726EAF" w:rsidRPr="001D5B40" w:rsidRDefault="00726EAF" w:rsidP="00726EAF">
                  <w:pPr>
                    <w:spacing w:after="0" w:line="240" w:lineRule="auto"/>
                    <w:jc w:val="both"/>
                    <w:rPr>
                      <w:rFonts w:cs="Arial"/>
                      <w:b/>
                    </w:rPr>
                  </w:pPr>
                  <w:r w:rsidRPr="001D5B40">
                    <w:rPr>
                      <w:rFonts w:cs="Arial"/>
                      <w:b/>
                    </w:rPr>
                    <w:t>Departamento</w:t>
                  </w:r>
                </w:p>
              </w:tc>
              <w:tc>
                <w:tcPr>
                  <w:tcW w:w="5387" w:type="dxa"/>
                  <w:gridSpan w:val="4"/>
                  <w:tcBorders>
                    <w:top w:val="single" w:sz="4" w:space="0" w:color="auto"/>
                    <w:left w:val="nil"/>
                    <w:bottom w:val="single" w:sz="4" w:space="0" w:color="auto"/>
                    <w:right w:val="single" w:sz="4" w:space="0" w:color="auto"/>
                  </w:tcBorders>
                  <w:shd w:val="clear" w:color="auto" w:fill="auto"/>
                  <w:noWrap/>
                  <w:vAlign w:val="bottom"/>
                  <w:hideMark/>
                </w:tcPr>
                <w:p w14:paraId="58BA599C" w14:textId="77777777" w:rsidR="00726EAF" w:rsidRPr="001D5B40" w:rsidRDefault="00726EAF" w:rsidP="00726EAF">
                  <w:pPr>
                    <w:spacing w:after="0" w:line="240" w:lineRule="auto"/>
                    <w:jc w:val="center"/>
                    <w:rPr>
                      <w:rFonts w:cs="Arial"/>
                      <w:b/>
                    </w:rPr>
                  </w:pPr>
                  <w:r w:rsidRPr="001D5B40">
                    <w:rPr>
                      <w:rFonts w:cs="Arial"/>
                      <w:b/>
                    </w:rPr>
                    <w:t>Elementos</w:t>
                  </w:r>
                </w:p>
              </w:tc>
            </w:tr>
            <w:tr w:rsidR="00726EAF" w:rsidRPr="00740EF5" w14:paraId="55873231" w14:textId="77777777" w:rsidTr="00C83D44">
              <w:trPr>
                <w:trHeight w:val="270"/>
              </w:trPr>
              <w:tc>
                <w:tcPr>
                  <w:tcW w:w="3993" w:type="dxa"/>
                  <w:vMerge/>
                  <w:tcBorders>
                    <w:top w:val="single" w:sz="4" w:space="0" w:color="auto"/>
                    <w:left w:val="single" w:sz="4" w:space="0" w:color="auto"/>
                    <w:bottom w:val="single" w:sz="4" w:space="0" w:color="auto"/>
                    <w:right w:val="single" w:sz="4" w:space="0" w:color="auto"/>
                  </w:tcBorders>
                  <w:vAlign w:val="center"/>
                  <w:hideMark/>
                </w:tcPr>
                <w:p w14:paraId="0070FDA8" w14:textId="77777777" w:rsidR="00726EAF" w:rsidRPr="001D5B40" w:rsidRDefault="00726EAF" w:rsidP="00726EAF">
                  <w:pPr>
                    <w:spacing w:after="0" w:line="240" w:lineRule="auto"/>
                    <w:jc w:val="both"/>
                    <w:rPr>
                      <w:rFonts w:cs="Arial"/>
                      <w:b/>
                    </w:rPr>
                  </w:pPr>
                </w:p>
              </w:tc>
              <w:tc>
                <w:tcPr>
                  <w:tcW w:w="2552" w:type="dxa"/>
                  <w:gridSpan w:val="2"/>
                  <w:tcBorders>
                    <w:top w:val="single" w:sz="4" w:space="0" w:color="auto"/>
                    <w:left w:val="nil"/>
                    <w:bottom w:val="single" w:sz="4" w:space="0" w:color="auto"/>
                    <w:right w:val="single" w:sz="4" w:space="0" w:color="auto"/>
                  </w:tcBorders>
                  <w:shd w:val="clear" w:color="000000" w:fill="FFFFFF"/>
                  <w:vAlign w:val="center"/>
                  <w:hideMark/>
                </w:tcPr>
                <w:p w14:paraId="09BFD367" w14:textId="77777777" w:rsidR="00726EAF" w:rsidRPr="001D5B40" w:rsidRDefault="00726EAF" w:rsidP="00726EAF">
                  <w:pPr>
                    <w:spacing w:after="0" w:line="240" w:lineRule="auto"/>
                    <w:jc w:val="center"/>
                    <w:rPr>
                      <w:rFonts w:cs="Arial"/>
                      <w:b/>
                    </w:rPr>
                  </w:pPr>
                  <w:r w:rsidRPr="001D5B40">
                    <w:rPr>
                      <w:rFonts w:cs="Arial"/>
                      <w:b/>
                    </w:rPr>
                    <w:t>Adquiridos</w:t>
                  </w:r>
                </w:p>
              </w:tc>
              <w:tc>
                <w:tcPr>
                  <w:tcW w:w="2835"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1F1DCE7C" w14:textId="77777777" w:rsidR="00726EAF" w:rsidRPr="001D5B40" w:rsidRDefault="00726EAF" w:rsidP="00726EAF">
                  <w:pPr>
                    <w:spacing w:after="0" w:line="240" w:lineRule="auto"/>
                    <w:jc w:val="center"/>
                    <w:rPr>
                      <w:rFonts w:cs="Arial"/>
                      <w:b/>
                    </w:rPr>
                  </w:pPr>
                  <w:r w:rsidRPr="001D5B40">
                    <w:rPr>
                      <w:rFonts w:cs="Arial"/>
                      <w:b/>
                    </w:rPr>
                    <w:t>Pendientes x Adquirir</w:t>
                  </w:r>
                </w:p>
              </w:tc>
            </w:tr>
            <w:tr w:rsidR="00726EAF" w:rsidRPr="00740EF5" w14:paraId="2A8757A3" w14:textId="77777777" w:rsidTr="00C83D44">
              <w:trPr>
                <w:trHeight w:val="270"/>
              </w:trPr>
              <w:tc>
                <w:tcPr>
                  <w:tcW w:w="3993" w:type="dxa"/>
                  <w:vMerge/>
                  <w:tcBorders>
                    <w:top w:val="single" w:sz="4" w:space="0" w:color="auto"/>
                    <w:left w:val="single" w:sz="4" w:space="0" w:color="auto"/>
                    <w:bottom w:val="single" w:sz="4" w:space="0" w:color="auto"/>
                    <w:right w:val="single" w:sz="4" w:space="0" w:color="auto"/>
                  </w:tcBorders>
                  <w:vAlign w:val="center"/>
                  <w:hideMark/>
                </w:tcPr>
                <w:p w14:paraId="3E9D5A67" w14:textId="77777777" w:rsidR="00726EAF" w:rsidRPr="001D5B40" w:rsidRDefault="00726EAF" w:rsidP="00726EAF">
                  <w:pPr>
                    <w:spacing w:after="0" w:line="240" w:lineRule="auto"/>
                    <w:jc w:val="both"/>
                    <w:rPr>
                      <w:rFonts w:cs="Arial"/>
                      <w:b/>
                    </w:rPr>
                  </w:pPr>
                </w:p>
              </w:tc>
              <w:tc>
                <w:tcPr>
                  <w:tcW w:w="851" w:type="dxa"/>
                  <w:tcBorders>
                    <w:top w:val="nil"/>
                    <w:left w:val="nil"/>
                    <w:bottom w:val="single" w:sz="4" w:space="0" w:color="auto"/>
                    <w:right w:val="single" w:sz="4" w:space="0" w:color="auto"/>
                  </w:tcBorders>
                  <w:shd w:val="clear" w:color="000000" w:fill="FFFFFF"/>
                  <w:noWrap/>
                  <w:vAlign w:val="bottom"/>
                  <w:hideMark/>
                </w:tcPr>
                <w:p w14:paraId="35A2066C" w14:textId="77777777" w:rsidR="00726EAF" w:rsidRPr="001D5B40" w:rsidRDefault="00726EAF" w:rsidP="00726EAF">
                  <w:pPr>
                    <w:spacing w:after="0" w:line="240" w:lineRule="auto"/>
                    <w:jc w:val="center"/>
                    <w:rPr>
                      <w:rFonts w:cs="Arial"/>
                      <w:b/>
                    </w:rPr>
                  </w:pPr>
                  <w:proofErr w:type="spellStart"/>
                  <w:r w:rsidRPr="001D5B40">
                    <w:rPr>
                      <w:rFonts w:cs="Arial"/>
                      <w:b/>
                    </w:rPr>
                    <w:t>Nº</w:t>
                  </w:r>
                  <w:proofErr w:type="spellEnd"/>
                </w:p>
              </w:tc>
              <w:tc>
                <w:tcPr>
                  <w:tcW w:w="1701" w:type="dxa"/>
                  <w:tcBorders>
                    <w:top w:val="nil"/>
                    <w:left w:val="nil"/>
                    <w:bottom w:val="single" w:sz="4" w:space="0" w:color="auto"/>
                    <w:right w:val="single" w:sz="4" w:space="0" w:color="auto"/>
                  </w:tcBorders>
                  <w:shd w:val="clear" w:color="000000" w:fill="FFFFFF"/>
                  <w:noWrap/>
                  <w:vAlign w:val="bottom"/>
                  <w:hideMark/>
                </w:tcPr>
                <w:p w14:paraId="23DD3162" w14:textId="77777777" w:rsidR="00726EAF" w:rsidRPr="001D5B40" w:rsidRDefault="00726EAF" w:rsidP="00726EAF">
                  <w:pPr>
                    <w:spacing w:after="0" w:line="240" w:lineRule="auto"/>
                    <w:jc w:val="center"/>
                    <w:rPr>
                      <w:rFonts w:cs="Arial"/>
                      <w:b/>
                    </w:rPr>
                  </w:pPr>
                  <w:r w:rsidRPr="001D5B40">
                    <w:rPr>
                      <w:rFonts w:cs="Arial"/>
                      <w:b/>
                    </w:rPr>
                    <w:t>Valor</w:t>
                  </w:r>
                </w:p>
              </w:tc>
              <w:tc>
                <w:tcPr>
                  <w:tcW w:w="850" w:type="dxa"/>
                  <w:tcBorders>
                    <w:top w:val="nil"/>
                    <w:left w:val="nil"/>
                    <w:bottom w:val="single" w:sz="4" w:space="0" w:color="auto"/>
                    <w:right w:val="single" w:sz="4" w:space="0" w:color="auto"/>
                  </w:tcBorders>
                  <w:shd w:val="clear" w:color="000000" w:fill="FFFFFF"/>
                  <w:vAlign w:val="center"/>
                  <w:hideMark/>
                </w:tcPr>
                <w:p w14:paraId="77BC2F66" w14:textId="77777777" w:rsidR="00726EAF" w:rsidRPr="001D5B40" w:rsidRDefault="00726EAF" w:rsidP="00726EAF">
                  <w:pPr>
                    <w:spacing w:after="0" w:line="240" w:lineRule="auto"/>
                    <w:jc w:val="center"/>
                    <w:rPr>
                      <w:rFonts w:cs="Arial"/>
                      <w:b/>
                    </w:rPr>
                  </w:pPr>
                  <w:proofErr w:type="spellStart"/>
                  <w:r w:rsidRPr="001D5B40">
                    <w:rPr>
                      <w:rFonts w:cs="Arial"/>
                      <w:b/>
                    </w:rPr>
                    <w:t>Nº</w:t>
                  </w:r>
                  <w:proofErr w:type="spellEnd"/>
                </w:p>
              </w:tc>
              <w:tc>
                <w:tcPr>
                  <w:tcW w:w="1985" w:type="dxa"/>
                  <w:tcBorders>
                    <w:top w:val="nil"/>
                    <w:left w:val="nil"/>
                    <w:bottom w:val="single" w:sz="4" w:space="0" w:color="auto"/>
                    <w:right w:val="single" w:sz="4" w:space="0" w:color="auto"/>
                  </w:tcBorders>
                  <w:shd w:val="clear" w:color="000000" w:fill="FFFFFF"/>
                  <w:vAlign w:val="center"/>
                  <w:hideMark/>
                </w:tcPr>
                <w:p w14:paraId="0973621B" w14:textId="77777777" w:rsidR="00726EAF" w:rsidRPr="001D5B40" w:rsidRDefault="00726EAF" w:rsidP="00726EAF">
                  <w:pPr>
                    <w:spacing w:after="0" w:line="240" w:lineRule="auto"/>
                    <w:jc w:val="center"/>
                    <w:rPr>
                      <w:rFonts w:cs="Arial"/>
                      <w:b/>
                    </w:rPr>
                  </w:pPr>
                  <w:r w:rsidRPr="001D5B40">
                    <w:rPr>
                      <w:rFonts w:cs="Arial"/>
                      <w:b/>
                    </w:rPr>
                    <w:t>Valor</w:t>
                  </w:r>
                </w:p>
              </w:tc>
            </w:tr>
            <w:tr w:rsidR="00726EAF" w:rsidRPr="00740EF5" w14:paraId="46BA8CFA" w14:textId="77777777" w:rsidTr="00C83D44">
              <w:trPr>
                <w:trHeight w:val="342"/>
              </w:trPr>
              <w:tc>
                <w:tcPr>
                  <w:tcW w:w="3993" w:type="dxa"/>
                  <w:tcBorders>
                    <w:top w:val="nil"/>
                    <w:left w:val="single" w:sz="4" w:space="0" w:color="auto"/>
                    <w:bottom w:val="single" w:sz="4" w:space="0" w:color="auto"/>
                    <w:right w:val="single" w:sz="4" w:space="0" w:color="auto"/>
                  </w:tcBorders>
                  <w:shd w:val="clear" w:color="000000" w:fill="FFFFFF"/>
                  <w:vAlign w:val="center"/>
                  <w:hideMark/>
                </w:tcPr>
                <w:p w14:paraId="2539DA0A" w14:textId="77777777" w:rsidR="00726EAF" w:rsidRPr="00740EF5" w:rsidRDefault="00726EAF" w:rsidP="00726EAF">
                  <w:pPr>
                    <w:spacing w:after="0" w:line="240" w:lineRule="auto"/>
                    <w:jc w:val="both"/>
                    <w:rPr>
                      <w:rFonts w:cs="Arial"/>
                    </w:rPr>
                  </w:pPr>
                  <w:r w:rsidRPr="00740EF5">
                    <w:rPr>
                      <w:rFonts w:cs="Arial"/>
                    </w:rPr>
                    <w:t>Apartadó (Antioquia)</w:t>
                  </w:r>
                </w:p>
              </w:tc>
              <w:tc>
                <w:tcPr>
                  <w:tcW w:w="851" w:type="dxa"/>
                  <w:tcBorders>
                    <w:top w:val="nil"/>
                    <w:left w:val="nil"/>
                    <w:bottom w:val="single" w:sz="4" w:space="0" w:color="auto"/>
                    <w:right w:val="single" w:sz="4" w:space="0" w:color="auto"/>
                  </w:tcBorders>
                  <w:shd w:val="clear" w:color="000000" w:fill="FFFFFF"/>
                  <w:vAlign w:val="center"/>
                  <w:hideMark/>
                </w:tcPr>
                <w:p w14:paraId="376E7299" w14:textId="77777777" w:rsidR="00726EAF" w:rsidRPr="00740EF5" w:rsidRDefault="00726EAF" w:rsidP="00C83D44">
                  <w:pPr>
                    <w:spacing w:after="0" w:line="240" w:lineRule="auto"/>
                    <w:jc w:val="center"/>
                    <w:rPr>
                      <w:rFonts w:cs="Arial"/>
                    </w:rPr>
                  </w:pPr>
                  <w:r w:rsidRPr="00740EF5">
                    <w:rPr>
                      <w:rFonts w:cs="Arial"/>
                    </w:rPr>
                    <w:t>2142</w:t>
                  </w:r>
                </w:p>
              </w:tc>
              <w:tc>
                <w:tcPr>
                  <w:tcW w:w="1701" w:type="dxa"/>
                  <w:tcBorders>
                    <w:top w:val="nil"/>
                    <w:left w:val="nil"/>
                    <w:bottom w:val="single" w:sz="4" w:space="0" w:color="auto"/>
                    <w:right w:val="single" w:sz="4" w:space="0" w:color="auto"/>
                  </w:tcBorders>
                  <w:shd w:val="clear" w:color="000000" w:fill="FFFFFF"/>
                  <w:vAlign w:val="center"/>
                  <w:hideMark/>
                </w:tcPr>
                <w:p w14:paraId="232F1D91" w14:textId="77777777" w:rsidR="00726EAF" w:rsidRPr="00740EF5" w:rsidRDefault="00726EAF" w:rsidP="00726EAF">
                  <w:pPr>
                    <w:spacing w:after="0" w:line="240" w:lineRule="auto"/>
                    <w:jc w:val="right"/>
                    <w:rPr>
                      <w:rFonts w:cs="Arial"/>
                    </w:rPr>
                  </w:pPr>
                  <w:r w:rsidRPr="00740EF5">
                    <w:rPr>
                      <w:rFonts w:cs="Arial"/>
                    </w:rPr>
                    <w:t>$128.464.083</w:t>
                  </w:r>
                </w:p>
              </w:tc>
              <w:tc>
                <w:tcPr>
                  <w:tcW w:w="850" w:type="dxa"/>
                  <w:tcBorders>
                    <w:top w:val="nil"/>
                    <w:left w:val="nil"/>
                    <w:bottom w:val="single" w:sz="4" w:space="0" w:color="auto"/>
                    <w:right w:val="single" w:sz="4" w:space="0" w:color="auto"/>
                  </w:tcBorders>
                  <w:shd w:val="clear" w:color="000000" w:fill="FFFFFF"/>
                  <w:vAlign w:val="center"/>
                  <w:hideMark/>
                </w:tcPr>
                <w:p w14:paraId="618E102D" w14:textId="77777777" w:rsidR="00726EAF" w:rsidRPr="00740EF5" w:rsidRDefault="00726EAF" w:rsidP="00C83D44">
                  <w:pPr>
                    <w:spacing w:after="0" w:line="240" w:lineRule="auto"/>
                    <w:jc w:val="center"/>
                    <w:rPr>
                      <w:rFonts w:cs="Arial"/>
                    </w:rPr>
                  </w:pPr>
                  <w:r w:rsidRPr="00740EF5">
                    <w:rPr>
                      <w:rFonts w:cs="Arial"/>
                    </w:rPr>
                    <w:t>1434</w:t>
                  </w:r>
                </w:p>
              </w:tc>
              <w:tc>
                <w:tcPr>
                  <w:tcW w:w="1985" w:type="dxa"/>
                  <w:tcBorders>
                    <w:top w:val="nil"/>
                    <w:left w:val="nil"/>
                    <w:bottom w:val="single" w:sz="4" w:space="0" w:color="auto"/>
                    <w:right w:val="single" w:sz="4" w:space="0" w:color="auto"/>
                  </w:tcBorders>
                  <w:shd w:val="clear" w:color="000000" w:fill="FFFFFF"/>
                  <w:vAlign w:val="center"/>
                  <w:hideMark/>
                </w:tcPr>
                <w:p w14:paraId="220F79A6" w14:textId="77777777" w:rsidR="00726EAF" w:rsidRPr="00740EF5" w:rsidRDefault="00726EAF" w:rsidP="00726EAF">
                  <w:pPr>
                    <w:spacing w:after="0" w:line="240" w:lineRule="auto"/>
                    <w:jc w:val="right"/>
                    <w:rPr>
                      <w:rFonts w:cs="Arial"/>
                    </w:rPr>
                  </w:pPr>
                  <w:r w:rsidRPr="00740EF5">
                    <w:rPr>
                      <w:rFonts w:cs="Arial"/>
                    </w:rPr>
                    <w:t>$83.655.342</w:t>
                  </w:r>
                </w:p>
              </w:tc>
            </w:tr>
            <w:tr w:rsidR="00726EAF" w:rsidRPr="00740EF5" w14:paraId="02EB3CA2" w14:textId="77777777" w:rsidTr="00C83D44">
              <w:trPr>
                <w:trHeight w:val="300"/>
              </w:trPr>
              <w:tc>
                <w:tcPr>
                  <w:tcW w:w="3993" w:type="dxa"/>
                  <w:tcBorders>
                    <w:top w:val="nil"/>
                    <w:left w:val="single" w:sz="4" w:space="0" w:color="auto"/>
                    <w:bottom w:val="single" w:sz="4" w:space="0" w:color="auto"/>
                    <w:right w:val="single" w:sz="4" w:space="0" w:color="auto"/>
                  </w:tcBorders>
                  <w:shd w:val="clear" w:color="000000" w:fill="FFFFFF"/>
                  <w:vAlign w:val="center"/>
                  <w:hideMark/>
                </w:tcPr>
                <w:p w14:paraId="7DBF2B15" w14:textId="77777777" w:rsidR="00726EAF" w:rsidRPr="00740EF5" w:rsidRDefault="00726EAF" w:rsidP="00726EAF">
                  <w:pPr>
                    <w:spacing w:after="0" w:line="240" w:lineRule="auto"/>
                    <w:jc w:val="both"/>
                    <w:rPr>
                      <w:rFonts w:cs="Arial"/>
                    </w:rPr>
                  </w:pPr>
                  <w:r w:rsidRPr="00740EF5">
                    <w:rPr>
                      <w:rFonts w:cs="Arial"/>
                    </w:rPr>
                    <w:t>Tierralta (Córdoba)</w:t>
                  </w:r>
                </w:p>
              </w:tc>
              <w:tc>
                <w:tcPr>
                  <w:tcW w:w="851" w:type="dxa"/>
                  <w:tcBorders>
                    <w:top w:val="nil"/>
                    <w:left w:val="nil"/>
                    <w:bottom w:val="single" w:sz="4" w:space="0" w:color="auto"/>
                    <w:right w:val="single" w:sz="4" w:space="0" w:color="auto"/>
                  </w:tcBorders>
                  <w:shd w:val="clear" w:color="000000" w:fill="FFFFFF"/>
                  <w:vAlign w:val="center"/>
                  <w:hideMark/>
                </w:tcPr>
                <w:p w14:paraId="29E4C3C9" w14:textId="77777777" w:rsidR="00726EAF" w:rsidRPr="00740EF5" w:rsidRDefault="00726EAF" w:rsidP="00C83D44">
                  <w:pPr>
                    <w:spacing w:after="0" w:line="240" w:lineRule="auto"/>
                    <w:jc w:val="center"/>
                    <w:rPr>
                      <w:rFonts w:cs="Arial"/>
                    </w:rPr>
                  </w:pPr>
                  <w:r w:rsidRPr="00740EF5">
                    <w:rPr>
                      <w:rFonts w:cs="Arial"/>
                    </w:rPr>
                    <w:t>868</w:t>
                  </w:r>
                </w:p>
              </w:tc>
              <w:tc>
                <w:tcPr>
                  <w:tcW w:w="1701" w:type="dxa"/>
                  <w:tcBorders>
                    <w:top w:val="nil"/>
                    <w:left w:val="nil"/>
                    <w:bottom w:val="single" w:sz="4" w:space="0" w:color="auto"/>
                    <w:right w:val="single" w:sz="4" w:space="0" w:color="auto"/>
                  </w:tcBorders>
                  <w:shd w:val="clear" w:color="000000" w:fill="FFFFFF"/>
                  <w:vAlign w:val="center"/>
                  <w:hideMark/>
                </w:tcPr>
                <w:p w14:paraId="4837B2F0" w14:textId="77777777" w:rsidR="00726EAF" w:rsidRPr="00740EF5" w:rsidRDefault="00726EAF" w:rsidP="00726EAF">
                  <w:pPr>
                    <w:spacing w:after="0" w:line="240" w:lineRule="auto"/>
                    <w:jc w:val="right"/>
                    <w:rPr>
                      <w:rFonts w:cs="Arial"/>
                    </w:rPr>
                  </w:pPr>
                  <w:r w:rsidRPr="00740EF5">
                    <w:rPr>
                      <w:rFonts w:cs="Arial"/>
                    </w:rPr>
                    <w:t>$47.429.306</w:t>
                  </w:r>
                </w:p>
              </w:tc>
              <w:tc>
                <w:tcPr>
                  <w:tcW w:w="850" w:type="dxa"/>
                  <w:tcBorders>
                    <w:top w:val="nil"/>
                    <w:left w:val="nil"/>
                    <w:bottom w:val="single" w:sz="4" w:space="0" w:color="auto"/>
                    <w:right w:val="single" w:sz="4" w:space="0" w:color="auto"/>
                  </w:tcBorders>
                  <w:shd w:val="clear" w:color="000000" w:fill="FFFFFF"/>
                  <w:vAlign w:val="center"/>
                  <w:hideMark/>
                </w:tcPr>
                <w:p w14:paraId="1BD86E84" w14:textId="77777777" w:rsidR="00726EAF" w:rsidRPr="00740EF5" w:rsidRDefault="00726EAF" w:rsidP="00C83D44">
                  <w:pPr>
                    <w:spacing w:after="0" w:line="240" w:lineRule="auto"/>
                    <w:jc w:val="center"/>
                    <w:rPr>
                      <w:rFonts w:cs="Arial"/>
                    </w:rPr>
                  </w:pPr>
                  <w:r w:rsidRPr="00740EF5">
                    <w:rPr>
                      <w:rFonts w:cs="Arial"/>
                    </w:rPr>
                    <w:t>1177</w:t>
                  </w:r>
                </w:p>
              </w:tc>
              <w:tc>
                <w:tcPr>
                  <w:tcW w:w="1985" w:type="dxa"/>
                  <w:tcBorders>
                    <w:top w:val="nil"/>
                    <w:left w:val="nil"/>
                    <w:bottom w:val="single" w:sz="4" w:space="0" w:color="auto"/>
                    <w:right w:val="single" w:sz="4" w:space="0" w:color="auto"/>
                  </w:tcBorders>
                  <w:shd w:val="clear" w:color="000000" w:fill="FFFFFF"/>
                  <w:vAlign w:val="center"/>
                  <w:hideMark/>
                </w:tcPr>
                <w:p w14:paraId="591482D0" w14:textId="77777777" w:rsidR="00726EAF" w:rsidRPr="00740EF5" w:rsidRDefault="00726EAF" w:rsidP="00726EAF">
                  <w:pPr>
                    <w:spacing w:after="0" w:line="240" w:lineRule="auto"/>
                    <w:jc w:val="right"/>
                    <w:rPr>
                      <w:rFonts w:cs="Arial"/>
                    </w:rPr>
                  </w:pPr>
                  <w:r w:rsidRPr="00740EF5">
                    <w:rPr>
                      <w:rFonts w:cs="Arial"/>
                    </w:rPr>
                    <w:t>$90.320.180</w:t>
                  </w:r>
                </w:p>
              </w:tc>
            </w:tr>
            <w:tr w:rsidR="00726EAF" w:rsidRPr="00740EF5" w14:paraId="475751D7" w14:textId="77777777" w:rsidTr="00C83D44">
              <w:trPr>
                <w:trHeight w:val="510"/>
              </w:trPr>
              <w:tc>
                <w:tcPr>
                  <w:tcW w:w="3993" w:type="dxa"/>
                  <w:tcBorders>
                    <w:top w:val="nil"/>
                    <w:left w:val="single" w:sz="4" w:space="0" w:color="auto"/>
                    <w:bottom w:val="single" w:sz="4" w:space="0" w:color="auto"/>
                    <w:right w:val="single" w:sz="4" w:space="0" w:color="auto"/>
                  </w:tcBorders>
                  <w:shd w:val="clear" w:color="000000" w:fill="FFFFFF"/>
                  <w:vAlign w:val="center"/>
                  <w:hideMark/>
                </w:tcPr>
                <w:p w14:paraId="1581C8E1" w14:textId="77777777" w:rsidR="00726EAF" w:rsidRPr="00740EF5" w:rsidRDefault="00726EAF" w:rsidP="00726EAF">
                  <w:pPr>
                    <w:spacing w:after="0" w:line="240" w:lineRule="auto"/>
                    <w:jc w:val="both"/>
                    <w:rPr>
                      <w:rFonts w:cs="Arial"/>
                    </w:rPr>
                  </w:pPr>
                  <w:r w:rsidRPr="00740EF5">
                    <w:rPr>
                      <w:rFonts w:cs="Arial"/>
                    </w:rPr>
                    <w:t xml:space="preserve">Leticia (Resguardo Ticuna </w:t>
                  </w:r>
                  <w:proofErr w:type="spellStart"/>
                  <w:r w:rsidRPr="00740EF5">
                    <w:rPr>
                      <w:rFonts w:cs="Arial"/>
                    </w:rPr>
                    <w:t>Huitoto</w:t>
                  </w:r>
                  <w:proofErr w:type="spellEnd"/>
                  <w:r w:rsidRPr="00740EF5">
                    <w:rPr>
                      <w:rFonts w:cs="Arial"/>
                    </w:rPr>
                    <w:t xml:space="preserve"> - Amazonas)</w:t>
                  </w:r>
                </w:p>
              </w:tc>
              <w:tc>
                <w:tcPr>
                  <w:tcW w:w="851" w:type="dxa"/>
                  <w:tcBorders>
                    <w:top w:val="nil"/>
                    <w:left w:val="nil"/>
                    <w:bottom w:val="single" w:sz="4" w:space="0" w:color="auto"/>
                    <w:right w:val="single" w:sz="4" w:space="0" w:color="auto"/>
                  </w:tcBorders>
                  <w:shd w:val="clear" w:color="000000" w:fill="FFFFFF"/>
                  <w:vAlign w:val="center"/>
                  <w:hideMark/>
                </w:tcPr>
                <w:p w14:paraId="2F0411CB" w14:textId="77777777" w:rsidR="00726EAF" w:rsidRPr="00740EF5" w:rsidRDefault="00726EAF" w:rsidP="00C83D44">
                  <w:pPr>
                    <w:spacing w:after="0" w:line="240" w:lineRule="auto"/>
                    <w:jc w:val="center"/>
                    <w:rPr>
                      <w:rFonts w:cs="Arial"/>
                    </w:rPr>
                  </w:pPr>
                  <w:r w:rsidRPr="00740EF5">
                    <w:rPr>
                      <w:rFonts w:cs="Arial"/>
                    </w:rPr>
                    <w:t>120</w:t>
                  </w:r>
                </w:p>
              </w:tc>
              <w:tc>
                <w:tcPr>
                  <w:tcW w:w="1701" w:type="dxa"/>
                  <w:tcBorders>
                    <w:top w:val="nil"/>
                    <w:left w:val="nil"/>
                    <w:bottom w:val="single" w:sz="4" w:space="0" w:color="auto"/>
                    <w:right w:val="single" w:sz="4" w:space="0" w:color="auto"/>
                  </w:tcBorders>
                  <w:shd w:val="clear" w:color="000000" w:fill="FFFFFF"/>
                  <w:vAlign w:val="center"/>
                  <w:hideMark/>
                </w:tcPr>
                <w:p w14:paraId="4A2B701D" w14:textId="77777777" w:rsidR="00726EAF" w:rsidRPr="00740EF5" w:rsidRDefault="00726EAF" w:rsidP="00726EAF">
                  <w:pPr>
                    <w:spacing w:after="0" w:line="240" w:lineRule="auto"/>
                    <w:jc w:val="right"/>
                    <w:rPr>
                      <w:rFonts w:cs="Arial"/>
                    </w:rPr>
                  </w:pPr>
                  <w:r w:rsidRPr="00740EF5">
                    <w:rPr>
                      <w:rFonts w:cs="Arial"/>
                    </w:rPr>
                    <w:t>$11.742.522</w:t>
                  </w:r>
                </w:p>
              </w:tc>
              <w:tc>
                <w:tcPr>
                  <w:tcW w:w="850" w:type="dxa"/>
                  <w:tcBorders>
                    <w:top w:val="nil"/>
                    <w:left w:val="nil"/>
                    <w:bottom w:val="single" w:sz="4" w:space="0" w:color="auto"/>
                    <w:right w:val="single" w:sz="4" w:space="0" w:color="auto"/>
                  </w:tcBorders>
                  <w:shd w:val="clear" w:color="000000" w:fill="FFFFFF"/>
                  <w:vAlign w:val="center"/>
                  <w:hideMark/>
                </w:tcPr>
                <w:p w14:paraId="7F78DA6E" w14:textId="77777777" w:rsidR="00726EAF" w:rsidRPr="00740EF5" w:rsidRDefault="00726EAF" w:rsidP="00C83D44">
                  <w:pPr>
                    <w:spacing w:after="0" w:line="240" w:lineRule="auto"/>
                    <w:jc w:val="center"/>
                    <w:rPr>
                      <w:rFonts w:cs="Arial"/>
                    </w:rPr>
                  </w:pPr>
                  <w:r w:rsidRPr="00740EF5">
                    <w:rPr>
                      <w:rFonts w:cs="Arial"/>
                    </w:rPr>
                    <w:t>23</w:t>
                  </w:r>
                </w:p>
              </w:tc>
              <w:tc>
                <w:tcPr>
                  <w:tcW w:w="1985" w:type="dxa"/>
                  <w:tcBorders>
                    <w:top w:val="nil"/>
                    <w:left w:val="nil"/>
                    <w:bottom w:val="single" w:sz="4" w:space="0" w:color="auto"/>
                    <w:right w:val="single" w:sz="4" w:space="0" w:color="auto"/>
                  </w:tcBorders>
                  <w:shd w:val="clear" w:color="000000" w:fill="FFFFFF"/>
                  <w:vAlign w:val="center"/>
                  <w:hideMark/>
                </w:tcPr>
                <w:p w14:paraId="5A609C41" w14:textId="77777777" w:rsidR="00726EAF" w:rsidRPr="00740EF5" w:rsidRDefault="00726EAF" w:rsidP="00726EAF">
                  <w:pPr>
                    <w:spacing w:after="0" w:line="240" w:lineRule="auto"/>
                    <w:jc w:val="right"/>
                    <w:rPr>
                      <w:rFonts w:cs="Arial"/>
                    </w:rPr>
                  </w:pPr>
                  <w:r w:rsidRPr="00740EF5">
                    <w:rPr>
                      <w:rFonts w:cs="Arial"/>
                    </w:rPr>
                    <w:t>$3.788.745</w:t>
                  </w:r>
                </w:p>
              </w:tc>
            </w:tr>
            <w:tr w:rsidR="00726EAF" w:rsidRPr="00740EF5" w14:paraId="58474C82" w14:textId="77777777" w:rsidTr="00C83D44">
              <w:trPr>
                <w:trHeight w:val="248"/>
              </w:trPr>
              <w:tc>
                <w:tcPr>
                  <w:tcW w:w="3993" w:type="dxa"/>
                  <w:tcBorders>
                    <w:top w:val="nil"/>
                    <w:left w:val="single" w:sz="4" w:space="0" w:color="auto"/>
                    <w:bottom w:val="single" w:sz="4" w:space="0" w:color="auto"/>
                    <w:right w:val="single" w:sz="4" w:space="0" w:color="auto"/>
                  </w:tcBorders>
                  <w:shd w:val="clear" w:color="000000" w:fill="FFFFFF"/>
                  <w:vAlign w:val="center"/>
                  <w:hideMark/>
                </w:tcPr>
                <w:p w14:paraId="7BEB71FB" w14:textId="77777777" w:rsidR="00726EAF" w:rsidRPr="00740EF5" w:rsidRDefault="00726EAF" w:rsidP="00726EAF">
                  <w:pPr>
                    <w:spacing w:after="0" w:line="240" w:lineRule="auto"/>
                    <w:jc w:val="both"/>
                    <w:rPr>
                      <w:rFonts w:cs="Arial"/>
                    </w:rPr>
                  </w:pPr>
                  <w:r w:rsidRPr="00740EF5">
                    <w:rPr>
                      <w:rFonts w:cs="Arial"/>
                    </w:rPr>
                    <w:t>Anapoima (Cundinamarca)</w:t>
                  </w:r>
                </w:p>
              </w:tc>
              <w:tc>
                <w:tcPr>
                  <w:tcW w:w="851" w:type="dxa"/>
                  <w:tcBorders>
                    <w:top w:val="nil"/>
                    <w:left w:val="nil"/>
                    <w:bottom w:val="single" w:sz="4" w:space="0" w:color="auto"/>
                    <w:right w:val="single" w:sz="4" w:space="0" w:color="auto"/>
                  </w:tcBorders>
                  <w:shd w:val="clear" w:color="000000" w:fill="FFFFFF"/>
                  <w:vAlign w:val="center"/>
                  <w:hideMark/>
                </w:tcPr>
                <w:p w14:paraId="128091F6" w14:textId="77777777" w:rsidR="00726EAF" w:rsidRPr="00740EF5" w:rsidRDefault="00726EAF" w:rsidP="00C83D44">
                  <w:pPr>
                    <w:spacing w:after="0" w:line="240" w:lineRule="auto"/>
                    <w:jc w:val="center"/>
                    <w:rPr>
                      <w:rFonts w:cs="Arial"/>
                    </w:rPr>
                  </w:pPr>
                  <w:r w:rsidRPr="00740EF5">
                    <w:rPr>
                      <w:rFonts w:cs="Arial"/>
                    </w:rPr>
                    <w:t>239</w:t>
                  </w:r>
                </w:p>
              </w:tc>
              <w:tc>
                <w:tcPr>
                  <w:tcW w:w="1701" w:type="dxa"/>
                  <w:tcBorders>
                    <w:top w:val="nil"/>
                    <w:left w:val="nil"/>
                    <w:bottom w:val="single" w:sz="4" w:space="0" w:color="auto"/>
                    <w:right w:val="single" w:sz="4" w:space="0" w:color="auto"/>
                  </w:tcBorders>
                  <w:shd w:val="clear" w:color="000000" w:fill="FFFFFF"/>
                  <w:vAlign w:val="center"/>
                  <w:hideMark/>
                </w:tcPr>
                <w:p w14:paraId="696C53DF" w14:textId="77777777" w:rsidR="00726EAF" w:rsidRPr="00740EF5" w:rsidRDefault="00726EAF" w:rsidP="00726EAF">
                  <w:pPr>
                    <w:spacing w:after="0" w:line="240" w:lineRule="auto"/>
                    <w:jc w:val="right"/>
                    <w:rPr>
                      <w:rFonts w:cs="Arial"/>
                    </w:rPr>
                  </w:pPr>
                  <w:r w:rsidRPr="00740EF5">
                    <w:rPr>
                      <w:rFonts w:cs="Arial"/>
                    </w:rPr>
                    <w:t>$20.213.881</w:t>
                  </w:r>
                </w:p>
              </w:tc>
              <w:tc>
                <w:tcPr>
                  <w:tcW w:w="850" w:type="dxa"/>
                  <w:tcBorders>
                    <w:top w:val="nil"/>
                    <w:left w:val="nil"/>
                    <w:bottom w:val="single" w:sz="4" w:space="0" w:color="auto"/>
                    <w:right w:val="single" w:sz="4" w:space="0" w:color="auto"/>
                  </w:tcBorders>
                  <w:shd w:val="clear" w:color="000000" w:fill="FFFFFF"/>
                  <w:vAlign w:val="center"/>
                  <w:hideMark/>
                </w:tcPr>
                <w:p w14:paraId="7BDA731E" w14:textId="77777777" w:rsidR="00726EAF" w:rsidRPr="00740EF5" w:rsidRDefault="00726EAF" w:rsidP="00C83D44">
                  <w:pPr>
                    <w:spacing w:after="0" w:line="240" w:lineRule="auto"/>
                    <w:jc w:val="center"/>
                    <w:rPr>
                      <w:rFonts w:cs="Arial"/>
                    </w:rPr>
                  </w:pPr>
                  <w:r w:rsidRPr="00740EF5">
                    <w:rPr>
                      <w:rFonts w:cs="Arial"/>
                    </w:rPr>
                    <w:t>1125</w:t>
                  </w:r>
                </w:p>
              </w:tc>
              <w:tc>
                <w:tcPr>
                  <w:tcW w:w="1985" w:type="dxa"/>
                  <w:tcBorders>
                    <w:top w:val="nil"/>
                    <w:left w:val="nil"/>
                    <w:bottom w:val="single" w:sz="4" w:space="0" w:color="auto"/>
                    <w:right w:val="single" w:sz="4" w:space="0" w:color="auto"/>
                  </w:tcBorders>
                  <w:shd w:val="clear" w:color="000000" w:fill="FFFFFF"/>
                  <w:vAlign w:val="center"/>
                  <w:hideMark/>
                </w:tcPr>
                <w:p w14:paraId="067F2F54" w14:textId="77777777" w:rsidR="00726EAF" w:rsidRPr="00740EF5" w:rsidRDefault="00726EAF" w:rsidP="00726EAF">
                  <w:pPr>
                    <w:spacing w:after="0" w:line="240" w:lineRule="auto"/>
                    <w:jc w:val="right"/>
                    <w:rPr>
                      <w:rFonts w:cs="Arial"/>
                    </w:rPr>
                  </w:pPr>
                  <w:r w:rsidRPr="00740EF5">
                    <w:rPr>
                      <w:rFonts w:cs="Arial"/>
                    </w:rPr>
                    <w:t>$88.148.575</w:t>
                  </w:r>
                </w:p>
              </w:tc>
            </w:tr>
            <w:tr w:rsidR="00726EAF" w:rsidRPr="00740EF5" w14:paraId="387A5B12" w14:textId="77777777" w:rsidTr="00C83D44">
              <w:trPr>
                <w:trHeight w:val="300"/>
              </w:trPr>
              <w:tc>
                <w:tcPr>
                  <w:tcW w:w="3993" w:type="dxa"/>
                  <w:tcBorders>
                    <w:top w:val="nil"/>
                    <w:left w:val="single" w:sz="4" w:space="0" w:color="auto"/>
                    <w:bottom w:val="single" w:sz="4" w:space="0" w:color="auto"/>
                    <w:right w:val="single" w:sz="4" w:space="0" w:color="auto"/>
                  </w:tcBorders>
                  <w:shd w:val="clear" w:color="000000" w:fill="FFFFFF"/>
                  <w:vAlign w:val="center"/>
                  <w:hideMark/>
                </w:tcPr>
                <w:p w14:paraId="424EEA66" w14:textId="77777777" w:rsidR="00726EAF" w:rsidRPr="00740EF5" w:rsidRDefault="00726EAF" w:rsidP="001D5B40">
                  <w:pPr>
                    <w:spacing w:after="0" w:line="240" w:lineRule="auto"/>
                    <w:jc w:val="center"/>
                    <w:rPr>
                      <w:rFonts w:cs="Arial"/>
                    </w:rPr>
                  </w:pPr>
                  <w:r w:rsidRPr="001D5B40">
                    <w:rPr>
                      <w:rFonts w:cs="Arial"/>
                      <w:b/>
                    </w:rPr>
                    <w:t>Total</w:t>
                  </w:r>
                </w:p>
              </w:tc>
              <w:tc>
                <w:tcPr>
                  <w:tcW w:w="851" w:type="dxa"/>
                  <w:tcBorders>
                    <w:top w:val="nil"/>
                    <w:left w:val="nil"/>
                    <w:bottom w:val="single" w:sz="4" w:space="0" w:color="auto"/>
                    <w:right w:val="single" w:sz="4" w:space="0" w:color="auto"/>
                  </w:tcBorders>
                  <w:shd w:val="clear" w:color="000000" w:fill="FFFFFF"/>
                  <w:vAlign w:val="center"/>
                  <w:hideMark/>
                </w:tcPr>
                <w:p w14:paraId="6883165B" w14:textId="77777777" w:rsidR="00726EAF" w:rsidRPr="001D5B40" w:rsidRDefault="00726EAF" w:rsidP="00C83D44">
                  <w:pPr>
                    <w:spacing w:after="0" w:line="240" w:lineRule="auto"/>
                    <w:jc w:val="center"/>
                    <w:rPr>
                      <w:rFonts w:cs="Arial"/>
                      <w:b/>
                    </w:rPr>
                  </w:pPr>
                  <w:r w:rsidRPr="001D5B40">
                    <w:rPr>
                      <w:rFonts w:cs="Arial"/>
                      <w:b/>
                    </w:rPr>
                    <w:t>3.369</w:t>
                  </w:r>
                </w:p>
              </w:tc>
              <w:tc>
                <w:tcPr>
                  <w:tcW w:w="1701" w:type="dxa"/>
                  <w:tcBorders>
                    <w:top w:val="nil"/>
                    <w:left w:val="nil"/>
                    <w:bottom w:val="single" w:sz="4" w:space="0" w:color="auto"/>
                    <w:right w:val="single" w:sz="4" w:space="0" w:color="auto"/>
                  </w:tcBorders>
                  <w:shd w:val="clear" w:color="000000" w:fill="FFFFFF"/>
                  <w:vAlign w:val="center"/>
                  <w:hideMark/>
                </w:tcPr>
                <w:p w14:paraId="07FD8FF5" w14:textId="77777777" w:rsidR="00726EAF" w:rsidRPr="001D5B40" w:rsidRDefault="00726EAF" w:rsidP="00726EAF">
                  <w:pPr>
                    <w:spacing w:after="0" w:line="240" w:lineRule="auto"/>
                    <w:jc w:val="right"/>
                    <w:rPr>
                      <w:rFonts w:cs="Arial"/>
                      <w:b/>
                    </w:rPr>
                  </w:pPr>
                  <w:r w:rsidRPr="001D5B40">
                    <w:rPr>
                      <w:rFonts w:cs="Arial"/>
                      <w:b/>
                    </w:rPr>
                    <w:t>$207.849.792</w:t>
                  </w:r>
                </w:p>
              </w:tc>
              <w:tc>
                <w:tcPr>
                  <w:tcW w:w="850" w:type="dxa"/>
                  <w:tcBorders>
                    <w:top w:val="nil"/>
                    <w:left w:val="nil"/>
                    <w:bottom w:val="single" w:sz="4" w:space="0" w:color="auto"/>
                    <w:right w:val="single" w:sz="4" w:space="0" w:color="auto"/>
                  </w:tcBorders>
                  <w:shd w:val="clear" w:color="000000" w:fill="FFFFFF"/>
                  <w:vAlign w:val="center"/>
                  <w:hideMark/>
                </w:tcPr>
                <w:p w14:paraId="258856E3" w14:textId="77777777" w:rsidR="00726EAF" w:rsidRPr="001D5B40" w:rsidRDefault="00726EAF" w:rsidP="00C83D44">
                  <w:pPr>
                    <w:spacing w:after="0" w:line="240" w:lineRule="auto"/>
                    <w:jc w:val="center"/>
                    <w:rPr>
                      <w:rFonts w:cs="Arial"/>
                      <w:b/>
                    </w:rPr>
                  </w:pPr>
                  <w:r w:rsidRPr="001D5B40">
                    <w:rPr>
                      <w:rFonts w:cs="Arial"/>
                      <w:b/>
                    </w:rPr>
                    <w:t>3.759</w:t>
                  </w:r>
                </w:p>
              </w:tc>
              <w:tc>
                <w:tcPr>
                  <w:tcW w:w="1985" w:type="dxa"/>
                  <w:tcBorders>
                    <w:top w:val="nil"/>
                    <w:left w:val="nil"/>
                    <w:bottom w:val="single" w:sz="4" w:space="0" w:color="auto"/>
                    <w:right w:val="single" w:sz="4" w:space="0" w:color="auto"/>
                  </w:tcBorders>
                  <w:shd w:val="clear" w:color="000000" w:fill="FFFFFF"/>
                  <w:vAlign w:val="center"/>
                  <w:hideMark/>
                </w:tcPr>
                <w:p w14:paraId="7A7A14BC" w14:textId="77777777" w:rsidR="00726EAF" w:rsidRPr="001D5B40" w:rsidRDefault="00726EAF" w:rsidP="00726EAF">
                  <w:pPr>
                    <w:spacing w:after="0" w:line="240" w:lineRule="auto"/>
                    <w:jc w:val="right"/>
                    <w:rPr>
                      <w:rFonts w:cs="Arial"/>
                      <w:b/>
                    </w:rPr>
                  </w:pPr>
                  <w:r w:rsidRPr="001D5B40">
                    <w:rPr>
                      <w:rFonts w:cs="Arial"/>
                      <w:b/>
                    </w:rPr>
                    <w:t>$265.912.842</w:t>
                  </w:r>
                </w:p>
              </w:tc>
            </w:tr>
          </w:tbl>
          <w:p w14:paraId="4904953C" w14:textId="77777777" w:rsidR="00726EAF" w:rsidRPr="00740EF5" w:rsidRDefault="00726EAF" w:rsidP="00726EAF">
            <w:pPr>
              <w:jc w:val="both"/>
              <w:rPr>
                <w:rFonts w:cs="Arial"/>
              </w:rPr>
            </w:pPr>
          </w:p>
          <w:p w14:paraId="4FDDF484" w14:textId="77777777" w:rsidR="00726EAF" w:rsidRPr="00B75850" w:rsidRDefault="00726EAF" w:rsidP="00726EAF">
            <w:pPr>
              <w:jc w:val="both"/>
              <w:rPr>
                <w:rFonts w:cs="Arial"/>
              </w:rPr>
            </w:pPr>
            <w:r w:rsidRPr="00740EF5">
              <w:rPr>
                <w:rFonts w:cs="Arial"/>
              </w:rPr>
              <w:t>Sin embargo, la Alcaldía de Apartadó (Antioquia) informó que cuenta con $35.000.000 para la compra de elementos, pero aún no ha iniciado las gestiones para adquirirl</w:t>
            </w:r>
            <w:r w:rsidR="00DE454B" w:rsidRPr="00740EF5">
              <w:rPr>
                <w:rFonts w:cs="Arial"/>
              </w:rPr>
              <w:t>o</w:t>
            </w:r>
            <w:r w:rsidRPr="00740EF5">
              <w:rPr>
                <w:rFonts w:cs="Arial"/>
              </w:rPr>
              <w:t>s.</w:t>
            </w:r>
            <w:r w:rsidR="001D5B40">
              <w:rPr>
                <w:rFonts w:cs="Arial"/>
              </w:rPr>
              <w:t xml:space="preserve"> </w:t>
            </w:r>
            <w:r w:rsidRPr="00B75850">
              <w:rPr>
                <w:rFonts w:cs="Arial"/>
              </w:rPr>
              <w:t>De otra parte, la alcaldía de Anapoima (Cundinamarca) envío el listado de 352 elementos que adquiri</w:t>
            </w:r>
            <w:r w:rsidR="00C87450">
              <w:rPr>
                <w:rFonts w:cs="Arial"/>
              </w:rPr>
              <w:t>rá</w:t>
            </w:r>
            <w:r w:rsidRPr="00B75850">
              <w:rPr>
                <w:rFonts w:cs="Arial"/>
              </w:rPr>
              <w:t xml:space="preserve">, y para el resto de los elementos </w:t>
            </w:r>
            <w:r w:rsidR="00DE454B">
              <w:rPr>
                <w:rFonts w:cs="Arial"/>
              </w:rPr>
              <w:t xml:space="preserve">se están adelantando gestiones con </w:t>
            </w:r>
            <w:r w:rsidRPr="00B75850">
              <w:rPr>
                <w:rFonts w:cs="Arial"/>
              </w:rPr>
              <w:t xml:space="preserve">el </w:t>
            </w:r>
            <w:r w:rsidRPr="00740EF5">
              <w:rPr>
                <w:rFonts w:cs="Arial"/>
              </w:rPr>
              <w:t>Grupo Éxito</w:t>
            </w:r>
            <w:r w:rsidR="00DE454B" w:rsidRPr="00740EF5">
              <w:rPr>
                <w:rFonts w:cs="Arial"/>
              </w:rPr>
              <w:t>, el cual</w:t>
            </w:r>
            <w:r w:rsidRPr="00740EF5">
              <w:rPr>
                <w:rFonts w:cs="Arial"/>
              </w:rPr>
              <w:t xml:space="preserve"> aprobó </w:t>
            </w:r>
            <w:r w:rsidR="00DE454B" w:rsidRPr="00740EF5">
              <w:rPr>
                <w:rFonts w:cs="Arial"/>
              </w:rPr>
              <w:t xml:space="preserve">recursos para </w:t>
            </w:r>
            <w:r w:rsidRPr="00740EF5">
              <w:rPr>
                <w:rFonts w:cs="Arial"/>
              </w:rPr>
              <w:t>la</w:t>
            </w:r>
            <w:r w:rsidR="00DE454B" w:rsidRPr="00740EF5">
              <w:rPr>
                <w:rFonts w:cs="Arial"/>
              </w:rPr>
              <w:t xml:space="preserve"> compra de la dotación.</w:t>
            </w:r>
          </w:p>
          <w:p w14:paraId="10FA3E01" w14:textId="77777777" w:rsidR="00726EAF" w:rsidRPr="00B75850" w:rsidRDefault="00726EAF" w:rsidP="00726EAF">
            <w:pPr>
              <w:jc w:val="both"/>
              <w:rPr>
                <w:rFonts w:cs="Arial"/>
              </w:rPr>
            </w:pPr>
          </w:p>
          <w:p w14:paraId="6B295BDE" w14:textId="77777777" w:rsidR="00726EAF" w:rsidRPr="00B75850" w:rsidRDefault="00726EAF" w:rsidP="00726EAF">
            <w:pPr>
              <w:jc w:val="both"/>
              <w:rPr>
                <w:rFonts w:cs="Arial"/>
              </w:rPr>
            </w:pPr>
            <w:r w:rsidRPr="00B75850">
              <w:rPr>
                <w:rFonts w:cs="Arial"/>
              </w:rPr>
              <w:t xml:space="preserve">La </w:t>
            </w:r>
            <w:proofErr w:type="gramStart"/>
            <w:r w:rsidRPr="00B75850">
              <w:rPr>
                <w:rFonts w:cs="Arial"/>
              </w:rPr>
              <w:t>Consejera</w:t>
            </w:r>
            <w:proofErr w:type="gramEnd"/>
            <w:r w:rsidRPr="00B75850">
              <w:rPr>
                <w:rFonts w:cs="Arial"/>
              </w:rPr>
              <w:t xml:space="preserve"> </w:t>
            </w:r>
            <w:r w:rsidR="008C05E7">
              <w:rPr>
                <w:rFonts w:cs="Arial"/>
              </w:rPr>
              <w:t>informa que tendrá una reunión con Fundación Éx</w:t>
            </w:r>
            <w:r w:rsidR="00684784">
              <w:rPr>
                <w:rFonts w:cs="Arial"/>
              </w:rPr>
              <w:t>i</w:t>
            </w:r>
            <w:r w:rsidR="008C05E7">
              <w:rPr>
                <w:rFonts w:cs="Arial"/>
              </w:rPr>
              <w:t xml:space="preserve">to y solicita </w:t>
            </w:r>
            <w:r w:rsidRPr="00B75850">
              <w:rPr>
                <w:rFonts w:cs="Arial"/>
              </w:rPr>
              <w:t xml:space="preserve">se </w:t>
            </w:r>
            <w:r w:rsidR="002D61F7">
              <w:rPr>
                <w:rFonts w:cs="Arial"/>
              </w:rPr>
              <w:t xml:space="preserve">le </w:t>
            </w:r>
            <w:r w:rsidRPr="00B75850">
              <w:rPr>
                <w:rFonts w:cs="Arial"/>
              </w:rPr>
              <w:t>envíe el listado de los elementos que requiere</w:t>
            </w:r>
            <w:r w:rsidR="002D61F7">
              <w:rPr>
                <w:rFonts w:cs="Arial"/>
              </w:rPr>
              <w:t xml:space="preserve"> el CDI de Anapoima</w:t>
            </w:r>
            <w:r w:rsidRPr="00B75850">
              <w:rPr>
                <w:rFonts w:cs="Arial"/>
              </w:rPr>
              <w:t>.</w:t>
            </w:r>
          </w:p>
          <w:p w14:paraId="2CB633A2" w14:textId="77777777" w:rsidR="00726EAF" w:rsidRPr="00B75850" w:rsidRDefault="00726EAF" w:rsidP="00726EAF">
            <w:pPr>
              <w:jc w:val="both"/>
              <w:rPr>
                <w:rFonts w:cs="Arial"/>
              </w:rPr>
            </w:pPr>
          </w:p>
          <w:p w14:paraId="64E79B8D" w14:textId="77777777" w:rsidR="00347204" w:rsidRPr="00406E64" w:rsidRDefault="00347204" w:rsidP="00347204">
            <w:pPr>
              <w:pStyle w:val="Prrafodelista"/>
              <w:ind w:left="454" w:hanging="454"/>
              <w:jc w:val="both"/>
              <w:rPr>
                <w:rFonts w:cs="Arial"/>
                <w:b/>
              </w:rPr>
            </w:pPr>
            <w:r w:rsidRPr="00406E64">
              <w:rPr>
                <w:rFonts w:cs="Arial"/>
                <w:b/>
              </w:rPr>
              <w:t>7.</w:t>
            </w:r>
            <w:r w:rsidRPr="00406E64">
              <w:rPr>
                <w:rFonts w:cs="Arial"/>
                <w:b/>
              </w:rPr>
              <w:tab/>
              <w:t>Varios</w:t>
            </w:r>
          </w:p>
          <w:p w14:paraId="244757ED" w14:textId="77777777" w:rsidR="00726EAF" w:rsidRPr="00B75850" w:rsidRDefault="00726EAF" w:rsidP="00726EAF">
            <w:pPr>
              <w:jc w:val="both"/>
              <w:rPr>
                <w:rFonts w:cs="Arial"/>
              </w:rPr>
            </w:pPr>
            <w:r w:rsidRPr="00B75850">
              <w:rPr>
                <w:rFonts w:cs="Arial"/>
              </w:rPr>
              <w:t>Definir la situación jurídica del proyecto</w:t>
            </w:r>
          </w:p>
          <w:p w14:paraId="6004E18F" w14:textId="77777777" w:rsidR="00726EAF" w:rsidRPr="00406E64" w:rsidRDefault="00726EAF" w:rsidP="00406E64">
            <w:pPr>
              <w:pStyle w:val="Prrafodelista"/>
              <w:numPr>
                <w:ilvl w:val="0"/>
                <w:numId w:val="33"/>
              </w:numPr>
              <w:jc w:val="both"/>
              <w:rPr>
                <w:rFonts w:cs="Arial"/>
              </w:rPr>
            </w:pPr>
            <w:r w:rsidRPr="00406E64">
              <w:rPr>
                <w:rFonts w:cs="Arial"/>
              </w:rPr>
              <w:t xml:space="preserve">Ampliación plazo Convenio Marco Interadministrativo </w:t>
            </w:r>
            <w:proofErr w:type="spellStart"/>
            <w:r w:rsidRPr="00406E64">
              <w:rPr>
                <w:rFonts w:cs="Arial"/>
              </w:rPr>
              <w:t>Nº</w:t>
            </w:r>
            <w:proofErr w:type="spellEnd"/>
            <w:r w:rsidRPr="00406E64">
              <w:rPr>
                <w:rFonts w:cs="Arial"/>
              </w:rPr>
              <w:t xml:space="preserve"> 007/16 (DAPRE) -0980 (ICBF). </w:t>
            </w:r>
          </w:p>
          <w:p w14:paraId="364E0936" w14:textId="55B194C2" w:rsidR="00726EAF" w:rsidRPr="00406E64" w:rsidRDefault="00726EAF" w:rsidP="00406E64">
            <w:pPr>
              <w:pStyle w:val="Prrafodelista"/>
              <w:jc w:val="both"/>
              <w:rPr>
                <w:rFonts w:cs="Arial"/>
              </w:rPr>
            </w:pPr>
            <w:r w:rsidRPr="00406E64">
              <w:rPr>
                <w:rFonts w:cs="Arial"/>
              </w:rPr>
              <w:t xml:space="preserve">De acuerdo con la CLÁUSULA DÉCIMA </w:t>
            </w:r>
            <w:proofErr w:type="gramStart"/>
            <w:r w:rsidRPr="00406E64">
              <w:rPr>
                <w:rFonts w:cs="Arial"/>
              </w:rPr>
              <w:t>PRIMERA.-</w:t>
            </w:r>
            <w:proofErr w:type="gramEnd"/>
            <w:r w:rsidRPr="00406E64">
              <w:rPr>
                <w:rFonts w:cs="Arial"/>
              </w:rPr>
              <w:t xml:space="preserve">MODIFICACIONES Y/O PRÓRROGAS del convenio marco, y teniendo en cuenta </w:t>
            </w:r>
            <w:r w:rsidR="002D61F7" w:rsidRPr="00406E64">
              <w:rPr>
                <w:rFonts w:cs="Arial"/>
              </w:rPr>
              <w:t xml:space="preserve">la fecha de finalización el 31 de diciembre de 2018 y </w:t>
            </w:r>
            <w:r w:rsidR="00406E64" w:rsidRPr="00406E64">
              <w:rPr>
                <w:rFonts w:cs="Arial"/>
              </w:rPr>
              <w:t xml:space="preserve">que </w:t>
            </w:r>
            <w:r w:rsidR="002D61F7" w:rsidRPr="00406E64">
              <w:rPr>
                <w:rFonts w:cs="Arial"/>
              </w:rPr>
              <w:t>aún hay temas comunes para las dos entidades</w:t>
            </w:r>
            <w:r w:rsidRPr="00406E64">
              <w:rPr>
                <w:rFonts w:cs="Arial"/>
              </w:rPr>
              <w:t xml:space="preserve">, el comité </w:t>
            </w:r>
            <w:r w:rsidR="00EE513D">
              <w:rPr>
                <w:rFonts w:cs="Arial"/>
              </w:rPr>
              <w:t xml:space="preserve">considera pertinente </w:t>
            </w:r>
            <w:r w:rsidR="00EE513D" w:rsidRPr="00406E64">
              <w:rPr>
                <w:rFonts w:cs="Arial"/>
              </w:rPr>
              <w:t xml:space="preserve"> </w:t>
            </w:r>
            <w:r w:rsidRPr="00406E64">
              <w:rPr>
                <w:rFonts w:cs="Arial"/>
              </w:rPr>
              <w:t>que se adelanten los trámites necesarios para solicitar la ampliación del convenio hasta el</w:t>
            </w:r>
            <w:r w:rsidR="00406E64" w:rsidRPr="00406E64">
              <w:rPr>
                <w:rFonts w:cs="Arial"/>
              </w:rPr>
              <w:t xml:space="preserve"> </w:t>
            </w:r>
            <w:r w:rsidRPr="00406E64">
              <w:rPr>
                <w:rFonts w:cs="Arial"/>
              </w:rPr>
              <w:t>31 de diciembre de 2019.</w:t>
            </w:r>
          </w:p>
          <w:p w14:paraId="6AC4236C" w14:textId="77777777" w:rsidR="00D515F7" w:rsidRPr="00203CF9" w:rsidRDefault="00D515F7" w:rsidP="00203CF9">
            <w:pPr>
              <w:rPr>
                <w:rFonts w:cs="Arial"/>
              </w:rPr>
            </w:pPr>
          </w:p>
        </w:tc>
      </w:tr>
      <w:tr w:rsidR="00D515F7" w:rsidRPr="00203CF9" w14:paraId="4F452062" w14:textId="77777777" w:rsidTr="00D515F7">
        <w:trPr>
          <w:trHeight w:val="270"/>
          <w:jc w:val="center"/>
        </w:trPr>
        <w:tc>
          <w:tcPr>
            <w:tcW w:w="9781" w:type="dxa"/>
            <w:gridSpan w:val="13"/>
            <w:tcBorders>
              <w:top w:val="single" w:sz="4" w:space="0" w:color="auto"/>
              <w:left w:val="nil"/>
              <w:bottom w:val="single" w:sz="4" w:space="0" w:color="auto"/>
              <w:right w:val="nil"/>
            </w:tcBorders>
            <w:vAlign w:val="center"/>
          </w:tcPr>
          <w:p w14:paraId="06859F83" w14:textId="77777777" w:rsidR="00D515F7" w:rsidRPr="0071442A" w:rsidRDefault="00D515F7" w:rsidP="00203CF9">
            <w:pPr>
              <w:rPr>
                <w:rFonts w:cs="Arial"/>
                <w:sz w:val="20"/>
                <w:szCs w:val="20"/>
              </w:rPr>
            </w:pPr>
          </w:p>
        </w:tc>
      </w:tr>
      <w:tr w:rsidR="00D515F7" w:rsidRPr="00203CF9" w14:paraId="05C2C000" w14:textId="77777777" w:rsidTr="00FF3EB4">
        <w:trPr>
          <w:trHeight w:val="394"/>
          <w:jc w:val="center"/>
        </w:trPr>
        <w:tc>
          <w:tcPr>
            <w:tcW w:w="6517" w:type="dxa"/>
            <w:gridSpan w:val="7"/>
            <w:tcBorders>
              <w:top w:val="single" w:sz="4" w:space="0" w:color="auto"/>
              <w:bottom w:val="single" w:sz="4" w:space="0" w:color="auto"/>
            </w:tcBorders>
            <w:shd w:val="clear" w:color="auto" w:fill="DEEAF6" w:themeFill="accent1" w:themeFillTint="33"/>
            <w:vAlign w:val="center"/>
          </w:tcPr>
          <w:p w14:paraId="29F832FE" w14:textId="77777777" w:rsidR="00D515F7" w:rsidRPr="00DB600A" w:rsidRDefault="00D515F7" w:rsidP="00D515F7">
            <w:pPr>
              <w:jc w:val="center"/>
              <w:rPr>
                <w:rFonts w:cs="Arial"/>
              </w:rPr>
            </w:pPr>
            <w:r w:rsidRPr="00DB600A">
              <w:rPr>
                <w:rFonts w:cs="Arial"/>
              </w:rPr>
              <w:t>COMPROMISOS</w:t>
            </w:r>
          </w:p>
        </w:tc>
        <w:tc>
          <w:tcPr>
            <w:tcW w:w="3264" w:type="dxa"/>
            <w:gridSpan w:val="6"/>
            <w:tcBorders>
              <w:top w:val="single" w:sz="4" w:space="0" w:color="auto"/>
              <w:bottom w:val="single" w:sz="4" w:space="0" w:color="auto"/>
            </w:tcBorders>
            <w:shd w:val="clear" w:color="auto" w:fill="DEEAF6" w:themeFill="accent1" w:themeFillTint="33"/>
            <w:vAlign w:val="center"/>
          </w:tcPr>
          <w:p w14:paraId="31C8F744" w14:textId="77777777" w:rsidR="00D515F7" w:rsidRPr="00DB600A" w:rsidRDefault="00D515F7" w:rsidP="00D515F7">
            <w:pPr>
              <w:jc w:val="center"/>
              <w:rPr>
                <w:rFonts w:cs="Arial"/>
              </w:rPr>
            </w:pPr>
            <w:r w:rsidRPr="00DB600A">
              <w:rPr>
                <w:rFonts w:cs="Arial"/>
              </w:rPr>
              <w:t>RESPONSABLE</w:t>
            </w:r>
          </w:p>
        </w:tc>
      </w:tr>
      <w:tr w:rsidR="00D515F7" w:rsidRPr="00203CF9" w14:paraId="47AC83B7" w14:textId="77777777" w:rsidTr="00406E64">
        <w:trPr>
          <w:trHeight w:val="590"/>
          <w:jc w:val="center"/>
        </w:trPr>
        <w:tc>
          <w:tcPr>
            <w:tcW w:w="6517" w:type="dxa"/>
            <w:gridSpan w:val="7"/>
            <w:tcBorders>
              <w:top w:val="single" w:sz="4" w:space="0" w:color="auto"/>
              <w:left w:val="single" w:sz="4" w:space="0" w:color="auto"/>
              <w:bottom w:val="single" w:sz="4" w:space="0" w:color="auto"/>
              <w:right w:val="single" w:sz="4" w:space="0" w:color="auto"/>
            </w:tcBorders>
            <w:vAlign w:val="center"/>
          </w:tcPr>
          <w:p w14:paraId="1B4C80BE" w14:textId="77777777" w:rsidR="00F46DCC" w:rsidRDefault="00F46DCC" w:rsidP="00A01032">
            <w:pPr>
              <w:pStyle w:val="Prrafodelista"/>
              <w:numPr>
                <w:ilvl w:val="0"/>
                <w:numId w:val="1"/>
              </w:numPr>
              <w:autoSpaceDE w:val="0"/>
              <w:autoSpaceDN w:val="0"/>
              <w:ind w:left="313" w:hanging="284"/>
              <w:jc w:val="both"/>
              <w:rPr>
                <w:rFonts w:cs="Arial"/>
              </w:rPr>
            </w:pPr>
            <w:r>
              <w:rPr>
                <w:rFonts w:cs="Arial"/>
                <w:bCs/>
                <w:lang w:val="es-ES"/>
              </w:rPr>
              <w:t xml:space="preserve">Enviar a los miembros del </w:t>
            </w:r>
            <w:r w:rsidRPr="00B75850">
              <w:rPr>
                <w:rFonts w:cs="Arial"/>
                <w:bCs/>
                <w:lang w:val="es-ES"/>
              </w:rPr>
              <w:t xml:space="preserve">comité </w:t>
            </w:r>
            <w:r>
              <w:rPr>
                <w:rFonts w:cs="Arial"/>
                <w:bCs/>
                <w:lang w:val="es-ES"/>
              </w:rPr>
              <w:t>copia del numeral del contrato con los operadores en el cual aparece la obligación del sostenimiento de las infraestructuras.</w:t>
            </w:r>
          </w:p>
          <w:p w14:paraId="60F3AA1A" w14:textId="77777777" w:rsidR="00A01032" w:rsidRPr="00C83D44" w:rsidRDefault="00A01032" w:rsidP="00A01032">
            <w:pPr>
              <w:pStyle w:val="Prrafodelista"/>
              <w:numPr>
                <w:ilvl w:val="0"/>
                <w:numId w:val="1"/>
              </w:numPr>
              <w:autoSpaceDE w:val="0"/>
              <w:autoSpaceDN w:val="0"/>
              <w:ind w:left="313" w:hanging="284"/>
              <w:jc w:val="both"/>
              <w:rPr>
                <w:rFonts w:cs="Arial"/>
              </w:rPr>
            </w:pPr>
            <w:r w:rsidRPr="00C83D44">
              <w:rPr>
                <w:rFonts w:cs="Arial"/>
              </w:rPr>
              <w:t xml:space="preserve">Enviar al ICBF los soportes del ingreso a contabilidad del municipio de </w:t>
            </w:r>
            <w:proofErr w:type="spellStart"/>
            <w:r w:rsidRPr="00C83D44">
              <w:rPr>
                <w:rFonts w:cs="Arial"/>
              </w:rPr>
              <w:t>Bituima</w:t>
            </w:r>
            <w:proofErr w:type="spellEnd"/>
            <w:r w:rsidRPr="00C83D44">
              <w:rPr>
                <w:rFonts w:cs="Arial"/>
              </w:rPr>
              <w:t xml:space="preserve"> de la infraestructura construida (CDI)</w:t>
            </w:r>
          </w:p>
          <w:p w14:paraId="7ED1804F" w14:textId="77777777" w:rsidR="00A01032" w:rsidRPr="00C83D44" w:rsidRDefault="00F46DCC" w:rsidP="00A01032">
            <w:pPr>
              <w:autoSpaceDE w:val="0"/>
              <w:autoSpaceDN w:val="0"/>
              <w:ind w:left="313" w:hanging="284"/>
              <w:jc w:val="both"/>
              <w:rPr>
                <w:rFonts w:cs="Arial"/>
              </w:rPr>
            </w:pPr>
            <w:r>
              <w:rPr>
                <w:rFonts w:cs="Arial"/>
              </w:rPr>
              <w:t xml:space="preserve">3. </w:t>
            </w:r>
            <w:r w:rsidR="00A01032" w:rsidRPr="00C83D44">
              <w:rPr>
                <w:rFonts w:cs="Arial"/>
              </w:rPr>
              <w:t>Enviar al ICBF los documentos del competente contractual para soporte del proceso de prorroga y modificación del contrato 068-16 - DAPRE</w:t>
            </w:r>
          </w:p>
          <w:p w14:paraId="463440DF" w14:textId="77777777" w:rsidR="00A01032" w:rsidRPr="00C83D44" w:rsidRDefault="00F46DCC" w:rsidP="00A01032">
            <w:pPr>
              <w:autoSpaceDE w:val="0"/>
              <w:autoSpaceDN w:val="0"/>
              <w:ind w:left="313" w:hanging="284"/>
              <w:jc w:val="both"/>
              <w:rPr>
                <w:rFonts w:cs="Arial"/>
              </w:rPr>
            </w:pPr>
            <w:r>
              <w:rPr>
                <w:rFonts w:cs="Arial"/>
              </w:rPr>
              <w:t xml:space="preserve">4. </w:t>
            </w:r>
            <w:r w:rsidR="00A01032" w:rsidRPr="00C83D44">
              <w:rPr>
                <w:rFonts w:cs="Arial"/>
              </w:rPr>
              <w:t>Enviar al DAPRE las observaciones que recibieron sobre el CDI construido en el municipio de Sibundoy (Putumayo) - ICBF</w:t>
            </w:r>
          </w:p>
          <w:p w14:paraId="5DA993AF" w14:textId="77777777" w:rsidR="00A01032" w:rsidRPr="00C83D44" w:rsidRDefault="00F46DCC" w:rsidP="00A01032">
            <w:pPr>
              <w:autoSpaceDE w:val="0"/>
              <w:autoSpaceDN w:val="0"/>
              <w:ind w:left="313" w:hanging="284"/>
              <w:jc w:val="both"/>
              <w:rPr>
                <w:rFonts w:cs="Arial"/>
              </w:rPr>
            </w:pPr>
            <w:r>
              <w:rPr>
                <w:rFonts w:cs="Arial"/>
              </w:rPr>
              <w:t xml:space="preserve">5. </w:t>
            </w:r>
            <w:r w:rsidR="00A01032" w:rsidRPr="00C83D44">
              <w:rPr>
                <w:rFonts w:cs="Arial"/>
              </w:rPr>
              <w:t>Enviar al DAPRE las observaciones que recibieron sobre daños en el CDI de Apartadó - ICBF</w:t>
            </w:r>
          </w:p>
          <w:p w14:paraId="4D939743" w14:textId="77777777" w:rsidR="00A01032" w:rsidRPr="00C83D44" w:rsidRDefault="00F46DCC" w:rsidP="00A01032">
            <w:pPr>
              <w:autoSpaceDE w:val="0"/>
              <w:autoSpaceDN w:val="0"/>
              <w:ind w:left="313" w:hanging="284"/>
              <w:jc w:val="both"/>
              <w:rPr>
                <w:rFonts w:cs="Arial"/>
                <w:lang w:val="es-ES"/>
              </w:rPr>
            </w:pPr>
            <w:r>
              <w:rPr>
                <w:rFonts w:cs="Arial"/>
              </w:rPr>
              <w:t xml:space="preserve">6. </w:t>
            </w:r>
            <w:r w:rsidR="00A01032" w:rsidRPr="00C83D44">
              <w:rPr>
                <w:rFonts w:cs="Arial"/>
              </w:rPr>
              <w:t>Enviar</w:t>
            </w:r>
            <w:r w:rsidR="00A01032" w:rsidRPr="00C83D44">
              <w:rPr>
                <w:rFonts w:cs="Arial"/>
                <w:lang w:val="es-ES"/>
              </w:rPr>
              <w:t xml:space="preserve"> al ICBF la lista de pendientes del proyecto en Vélez (Santander) para ellos dar trámite con regional y alcaldía – </w:t>
            </w:r>
          </w:p>
          <w:p w14:paraId="321EB464" w14:textId="77777777" w:rsidR="00FF3EB4" w:rsidRPr="00C83D44" w:rsidRDefault="00F46DCC" w:rsidP="00F46DCC">
            <w:pPr>
              <w:autoSpaceDE w:val="0"/>
              <w:autoSpaceDN w:val="0"/>
              <w:ind w:left="313" w:hanging="284"/>
              <w:jc w:val="both"/>
              <w:rPr>
                <w:rFonts w:cs="Arial"/>
              </w:rPr>
            </w:pPr>
            <w:r>
              <w:rPr>
                <w:rFonts w:cs="Arial"/>
                <w:lang w:val="es-ES"/>
              </w:rPr>
              <w:lastRenderedPageBreak/>
              <w:t xml:space="preserve">7. </w:t>
            </w:r>
            <w:r w:rsidR="00A01032" w:rsidRPr="00C83D44">
              <w:rPr>
                <w:rFonts w:cs="Arial"/>
              </w:rPr>
              <w:t xml:space="preserve">Enviar a la </w:t>
            </w:r>
            <w:proofErr w:type="gramStart"/>
            <w:r w:rsidR="00A01032" w:rsidRPr="00C83D44">
              <w:rPr>
                <w:rFonts w:cs="Arial"/>
              </w:rPr>
              <w:t>Consejera</w:t>
            </w:r>
            <w:proofErr w:type="gramEnd"/>
            <w:r w:rsidR="00A01032" w:rsidRPr="00C83D44">
              <w:rPr>
                <w:rFonts w:cs="Arial"/>
              </w:rPr>
              <w:t xml:space="preserve"> el listado de dotaci</w:t>
            </w:r>
            <w:r>
              <w:rPr>
                <w:rFonts w:cs="Arial"/>
              </w:rPr>
              <w:t>ón necesaria para los proyectos.</w:t>
            </w:r>
          </w:p>
        </w:tc>
        <w:tc>
          <w:tcPr>
            <w:tcW w:w="3264" w:type="dxa"/>
            <w:gridSpan w:val="6"/>
            <w:tcBorders>
              <w:left w:val="single" w:sz="4" w:space="0" w:color="auto"/>
              <w:bottom w:val="single" w:sz="4" w:space="0" w:color="auto"/>
            </w:tcBorders>
          </w:tcPr>
          <w:p w14:paraId="5EFB2C01" w14:textId="77777777" w:rsidR="001F202F" w:rsidRDefault="001F202F" w:rsidP="001F202F">
            <w:pPr>
              <w:pStyle w:val="Prrafodelista"/>
              <w:ind w:left="458"/>
              <w:rPr>
                <w:rFonts w:cs="Arial"/>
              </w:rPr>
            </w:pPr>
          </w:p>
          <w:p w14:paraId="64D40DBC" w14:textId="77777777" w:rsidR="00F46DCC" w:rsidRDefault="00F46DCC" w:rsidP="007A0BE2">
            <w:pPr>
              <w:pStyle w:val="Prrafodelista"/>
              <w:numPr>
                <w:ilvl w:val="0"/>
                <w:numId w:val="2"/>
              </w:numPr>
              <w:ind w:left="458" w:hanging="458"/>
              <w:rPr>
                <w:rFonts w:cs="Arial"/>
              </w:rPr>
            </w:pPr>
            <w:r>
              <w:rPr>
                <w:rFonts w:cs="Arial"/>
              </w:rPr>
              <w:t>ICBF</w:t>
            </w:r>
          </w:p>
          <w:p w14:paraId="361FCA4D" w14:textId="77777777" w:rsidR="00F46DCC" w:rsidRDefault="00F46DCC" w:rsidP="00F46DCC">
            <w:pPr>
              <w:pStyle w:val="Prrafodelista"/>
              <w:ind w:left="458"/>
              <w:rPr>
                <w:rFonts w:cs="Arial"/>
              </w:rPr>
            </w:pPr>
          </w:p>
          <w:p w14:paraId="7CA0C01D" w14:textId="77777777" w:rsidR="00F46DCC" w:rsidRDefault="00F46DCC" w:rsidP="00F46DCC">
            <w:pPr>
              <w:pStyle w:val="Prrafodelista"/>
              <w:ind w:left="458"/>
              <w:rPr>
                <w:rFonts w:cs="Arial"/>
              </w:rPr>
            </w:pPr>
          </w:p>
          <w:p w14:paraId="3DF71810" w14:textId="77777777" w:rsidR="00D515F7" w:rsidRPr="007A0BE2" w:rsidRDefault="00A01032" w:rsidP="007A0BE2">
            <w:pPr>
              <w:pStyle w:val="Prrafodelista"/>
              <w:numPr>
                <w:ilvl w:val="0"/>
                <w:numId w:val="2"/>
              </w:numPr>
              <w:ind w:left="458" w:hanging="458"/>
              <w:rPr>
                <w:rFonts w:cs="Arial"/>
              </w:rPr>
            </w:pPr>
            <w:r w:rsidRPr="007A0BE2">
              <w:rPr>
                <w:rFonts w:cs="Arial"/>
              </w:rPr>
              <w:t>DAPRE</w:t>
            </w:r>
          </w:p>
          <w:p w14:paraId="4B62FDA5" w14:textId="77777777" w:rsidR="00A01032" w:rsidRPr="007A0BE2" w:rsidRDefault="00A01032" w:rsidP="007A0BE2">
            <w:pPr>
              <w:pStyle w:val="Prrafodelista"/>
              <w:ind w:left="458" w:hanging="458"/>
              <w:rPr>
                <w:rFonts w:cs="Arial"/>
              </w:rPr>
            </w:pPr>
          </w:p>
          <w:p w14:paraId="2FA988FF" w14:textId="77777777" w:rsidR="00A01032" w:rsidRPr="007A0BE2" w:rsidRDefault="00A01032" w:rsidP="007A0BE2">
            <w:pPr>
              <w:pStyle w:val="Prrafodelista"/>
              <w:numPr>
                <w:ilvl w:val="0"/>
                <w:numId w:val="2"/>
              </w:numPr>
              <w:ind w:left="458" w:hanging="458"/>
              <w:rPr>
                <w:rFonts w:cs="Arial"/>
              </w:rPr>
            </w:pPr>
            <w:r w:rsidRPr="007A0BE2">
              <w:rPr>
                <w:rFonts w:cs="Arial"/>
              </w:rPr>
              <w:t>DAPRE</w:t>
            </w:r>
          </w:p>
          <w:p w14:paraId="15F96140" w14:textId="77777777" w:rsidR="00A01032" w:rsidRPr="007A0BE2" w:rsidRDefault="00A01032" w:rsidP="007A0BE2">
            <w:pPr>
              <w:pStyle w:val="Prrafodelista"/>
              <w:ind w:left="458" w:hanging="458"/>
              <w:rPr>
                <w:rFonts w:cs="Arial"/>
              </w:rPr>
            </w:pPr>
          </w:p>
          <w:p w14:paraId="1B149A16" w14:textId="77777777" w:rsidR="00A01032" w:rsidRPr="007A0BE2" w:rsidRDefault="00A01032" w:rsidP="007A0BE2">
            <w:pPr>
              <w:ind w:left="458" w:hanging="458"/>
              <w:rPr>
                <w:rFonts w:cs="Arial"/>
              </w:rPr>
            </w:pPr>
          </w:p>
          <w:p w14:paraId="0067FC90" w14:textId="77777777" w:rsidR="00A01032" w:rsidRPr="007A0BE2" w:rsidRDefault="00A01032" w:rsidP="007A0BE2">
            <w:pPr>
              <w:pStyle w:val="Prrafodelista"/>
              <w:numPr>
                <w:ilvl w:val="0"/>
                <w:numId w:val="2"/>
              </w:numPr>
              <w:ind w:left="458" w:hanging="458"/>
              <w:rPr>
                <w:rFonts w:cs="Arial"/>
              </w:rPr>
            </w:pPr>
            <w:r w:rsidRPr="007A0BE2">
              <w:rPr>
                <w:rFonts w:cs="Arial"/>
              </w:rPr>
              <w:t>ICBF</w:t>
            </w:r>
          </w:p>
          <w:p w14:paraId="3050C720" w14:textId="77777777" w:rsidR="00A01032" w:rsidRPr="007A0BE2" w:rsidRDefault="00A01032" w:rsidP="007A0BE2">
            <w:pPr>
              <w:ind w:left="458" w:hanging="458"/>
              <w:rPr>
                <w:rFonts w:cs="Arial"/>
              </w:rPr>
            </w:pPr>
          </w:p>
          <w:p w14:paraId="25F3F3EA" w14:textId="77777777" w:rsidR="00A01032" w:rsidRPr="007A0BE2" w:rsidRDefault="00A01032" w:rsidP="007A0BE2">
            <w:pPr>
              <w:pStyle w:val="Prrafodelista"/>
              <w:numPr>
                <w:ilvl w:val="0"/>
                <w:numId w:val="2"/>
              </w:numPr>
              <w:ind w:left="458" w:hanging="458"/>
              <w:rPr>
                <w:rFonts w:cs="Arial"/>
              </w:rPr>
            </w:pPr>
            <w:r w:rsidRPr="007A0BE2">
              <w:rPr>
                <w:rFonts w:cs="Arial"/>
              </w:rPr>
              <w:t>ICBF</w:t>
            </w:r>
          </w:p>
          <w:p w14:paraId="1AE11F58" w14:textId="77777777" w:rsidR="00A01032" w:rsidRPr="007A0BE2" w:rsidRDefault="00A01032" w:rsidP="007A0BE2">
            <w:pPr>
              <w:pStyle w:val="Prrafodelista"/>
              <w:ind w:left="458" w:hanging="458"/>
              <w:rPr>
                <w:rFonts w:cs="Arial"/>
              </w:rPr>
            </w:pPr>
          </w:p>
          <w:p w14:paraId="497C2372" w14:textId="77777777" w:rsidR="00A01032" w:rsidRPr="007A0BE2" w:rsidRDefault="00A01032" w:rsidP="007A0BE2">
            <w:pPr>
              <w:pStyle w:val="Prrafodelista"/>
              <w:numPr>
                <w:ilvl w:val="0"/>
                <w:numId w:val="2"/>
              </w:numPr>
              <w:ind w:left="458" w:hanging="458"/>
              <w:rPr>
                <w:rFonts w:cs="Arial"/>
              </w:rPr>
            </w:pPr>
            <w:r w:rsidRPr="007A0BE2">
              <w:rPr>
                <w:rFonts w:cs="Arial"/>
              </w:rPr>
              <w:t>DAPRE</w:t>
            </w:r>
          </w:p>
          <w:p w14:paraId="3A68BA42" w14:textId="77777777" w:rsidR="00A01032" w:rsidRPr="007A0BE2" w:rsidRDefault="00A01032" w:rsidP="007A0BE2">
            <w:pPr>
              <w:pStyle w:val="Prrafodelista"/>
              <w:ind w:left="458" w:hanging="458"/>
              <w:rPr>
                <w:rFonts w:cs="Arial"/>
              </w:rPr>
            </w:pPr>
          </w:p>
          <w:p w14:paraId="5EBE5AC1" w14:textId="77777777" w:rsidR="00A01032" w:rsidRPr="00C83D44" w:rsidRDefault="00A01032" w:rsidP="007A0BE2">
            <w:pPr>
              <w:pStyle w:val="Prrafodelista"/>
              <w:numPr>
                <w:ilvl w:val="0"/>
                <w:numId w:val="2"/>
              </w:numPr>
              <w:ind w:left="458" w:hanging="458"/>
              <w:rPr>
                <w:rFonts w:cs="Arial"/>
              </w:rPr>
            </w:pPr>
            <w:r w:rsidRPr="007A0BE2">
              <w:rPr>
                <w:rFonts w:cs="Arial"/>
              </w:rPr>
              <w:lastRenderedPageBreak/>
              <w:t>Doris Patricia Barón</w:t>
            </w:r>
          </w:p>
        </w:tc>
      </w:tr>
      <w:tr w:rsidR="0071442A" w:rsidRPr="00203CF9" w14:paraId="42AD3A35" w14:textId="77777777" w:rsidTr="00B75850">
        <w:trPr>
          <w:trHeight w:val="402"/>
          <w:jc w:val="center"/>
        </w:trPr>
        <w:tc>
          <w:tcPr>
            <w:tcW w:w="1838" w:type="dxa"/>
            <w:gridSpan w:val="3"/>
            <w:tcBorders>
              <w:top w:val="single" w:sz="4" w:space="0" w:color="auto"/>
              <w:bottom w:val="single" w:sz="4" w:space="0" w:color="auto"/>
            </w:tcBorders>
            <w:shd w:val="clear" w:color="auto" w:fill="DEEAF6" w:themeFill="accent1" w:themeFillTint="33"/>
            <w:vAlign w:val="center"/>
          </w:tcPr>
          <w:p w14:paraId="4045E902" w14:textId="77777777" w:rsidR="0071442A" w:rsidRPr="00DB600A" w:rsidRDefault="0071442A" w:rsidP="00856384">
            <w:pPr>
              <w:rPr>
                <w:rFonts w:cs="Arial"/>
              </w:rPr>
            </w:pPr>
            <w:r w:rsidRPr="00DB600A">
              <w:rPr>
                <w:rFonts w:cs="Arial"/>
              </w:rPr>
              <w:lastRenderedPageBreak/>
              <w:t>HORA DE INICIO:</w:t>
            </w:r>
          </w:p>
        </w:tc>
        <w:tc>
          <w:tcPr>
            <w:tcW w:w="2268" w:type="dxa"/>
            <w:gridSpan w:val="2"/>
            <w:tcBorders>
              <w:top w:val="single" w:sz="4" w:space="0" w:color="auto"/>
              <w:bottom w:val="single" w:sz="4" w:space="0" w:color="auto"/>
            </w:tcBorders>
            <w:shd w:val="clear" w:color="auto" w:fill="FFFFFF" w:themeFill="background1"/>
            <w:vAlign w:val="center"/>
          </w:tcPr>
          <w:p w14:paraId="5508D049" w14:textId="77777777" w:rsidR="0071442A" w:rsidRPr="00DB600A" w:rsidRDefault="005714DE" w:rsidP="00856384">
            <w:pPr>
              <w:rPr>
                <w:rFonts w:cs="Arial"/>
              </w:rPr>
            </w:pPr>
            <w:r>
              <w:rPr>
                <w:rFonts w:cs="Arial"/>
              </w:rPr>
              <w:t>3:20 PM</w:t>
            </w:r>
          </w:p>
        </w:tc>
        <w:tc>
          <w:tcPr>
            <w:tcW w:w="3260" w:type="dxa"/>
            <w:gridSpan w:val="5"/>
            <w:tcBorders>
              <w:top w:val="single" w:sz="4" w:space="0" w:color="auto"/>
              <w:bottom w:val="single" w:sz="4" w:space="0" w:color="auto"/>
            </w:tcBorders>
            <w:shd w:val="clear" w:color="auto" w:fill="DEEAF6" w:themeFill="accent1" w:themeFillTint="33"/>
            <w:vAlign w:val="center"/>
          </w:tcPr>
          <w:p w14:paraId="4E2B6333" w14:textId="77777777" w:rsidR="0071442A" w:rsidRPr="00DB600A" w:rsidRDefault="0071442A" w:rsidP="00856384">
            <w:pPr>
              <w:rPr>
                <w:rFonts w:cs="Arial"/>
              </w:rPr>
            </w:pPr>
            <w:r w:rsidRPr="00DB600A">
              <w:rPr>
                <w:rFonts w:cs="Arial"/>
                <w:shd w:val="clear" w:color="auto" w:fill="DEEAF6" w:themeFill="accent1" w:themeFillTint="33"/>
              </w:rPr>
              <w:t>HORA DE TERMINACIÓN</w:t>
            </w:r>
            <w:r w:rsidRPr="00DB600A">
              <w:rPr>
                <w:rFonts w:cs="Arial"/>
              </w:rPr>
              <w:t>:</w:t>
            </w:r>
          </w:p>
        </w:tc>
        <w:tc>
          <w:tcPr>
            <w:tcW w:w="2415" w:type="dxa"/>
            <w:gridSpan w:val="3"/>
            <w:tcBorders>
              <w:top w:val="single" w:sz="4" w:space="0" w:color="auto"/>
              <w:bottom w:val="single" w:sz="4" w:space="0" w:color="auto"/>
            </w:tcBorders>
            <w:vAlign w:val="center"/>
          </w:tcPr>
          <w:p w14:paraId="71897DD5" w14:textId="77777777" w:rsidR="0071442A" w:rsidRPr="00203CF9" w:rsidRDefault="005714DE" w:rsidP="00856384">
            <w:pPr>
              <w:rPr>
                <w:rFonts w:cs="Arial"/>
              </w:rPr>
            </w:pPr>
            <w:r>
              <w:rPr>
                <w:rFonts w:cs="Arial"/>
              </w:rPr>
              <w:t>4:20 PM</w:t>
            </w:r>
          </w:p>
        </w:tc>
      </w:tr>
      <w:tr w:rsidR="0071442A" w:rsidRPr="00203CF9" w14:paraId="0ABA3D39" w14:textId="77777777" w:rsidTr="00856384">
        <w:trPr>
          <w:trHeight w:val="270"/>
          <w:jc w:val="center"/>
        </w:trPr>
        <w:tc>
          <w:tcPr>
            <w:tcW w:w="9781" w:type="dxa"/>
            <w:gridSpan w:val="13"/>
            <w:tcBorders>
              <w:top w:val="single" w:sz="4" w:space="0" w:color="auto"/>
              <w:left w:val="nil"/>
              <w:bottom w:val="single" w:sz="4" w:space="0" w:color="auto"/>
              <w:right w:val="nil"/>
            </w:tcBorders>
            <w:vAlign w:val="center"/>
          </w:tcPr>
          <w:p w14:paraId="0A9ED767" w14:textId="77777777" w:rsidR="0071442A" w:rsidRPr="00203CF9" w:rsidRDefault="0071442A" w:rsidP="00856384">
            <w:pPr>
              <w:rPr>
                <w:rFonts w:cs="Arial"/>
              </w:rPr>
            </w:pPr>
          </w:p>
        </w:tc>
      </w:tr>
      <w:tr w:rsidR="0071442A" w:rsidRPr="0071442A" w14:paraId="08227DAA" w14:textId="77777777" w:rsidTr="00FF3EB4">
        <w:trPr>
          <w:trHeight w:val="565"/>
          <w:jc w:val="center"/>
        </w:trPr>
        <w:tc>
          <w:tcPr>
            <w:tcW w:w="9781" w:type="dxa"/>
            <w:gridSpan w:val="13"/>
            <w:tcBorders>
              <w:top w:val="single" w:sz="4" w:space="0" w:color="auto"/>
            </w:tcBorders>
            <w:shd w:val="clear" w:color="auto" w:fill="DEEAF6" w:themeFill="accent1" w:themeFillTint="33"/>
            <w:vAlign w:val="center"/>
          </w:tcPr>
          <w:p w14:paraId="25CB6D07" w14:textId="77777777" w:rsidR="0071442A" w:rsidRPr="00DB600A" w:rsidRDefault="0071442A" w:rsidP="00856384">
            <w:pPr>
              <w:rPr>
                <w:rFonts w:cs="Arial"/>
              </w:rPr>
            </w:pPr>
            <w:r w:rsidRPr="00DB600A">
              <w:rPr>
                <w:rFonts w:cs="Arial"/>
              </w:rPr>
              <w:t>FIRMAS:</w:t>
            </w:r>
          </w:p>
        </w:tc>
      </w:tr>
      <w:tr w:rsidR="0071442A" w:rsidRPr="00203CF9" w14:paraId="72B8EF34" w14:textId="77777777" w:rsidTr="00856384">
        <w:trPr>
          <w:trHeight w:val="2543"/>
          <w:jc w:val="center"/>
        </w:trPr>
        <w:tc>
          <w:tcPr>
            <w:tcW w:w="9781" w:type="dxa"/>
            <w:gridSpan w:val="13"/>
            <w:vAlign w:val="center"/>
          </w:tcPr>
          <w:p w14:paraId="2E3B8740" w14:textId="77777777" w:rsidR="0071442A" w:rsidRPr="00DB600A" w:rsidRDefault="0071442A" w:rsidP="0071442A">
            <w:pPr>
              <w:rPr>
                <w:rFonts w:cs="Arial"/>
              </w:rPr>
            </w:pPr>
          </w:p>
          <w:p w14:paraId="3CC06756" w14:textId="77777777" w:rsidR="0071442A" w:rsidRPr="00DB600A" w:rsidRDefault="0071442A" w:rsidP="0071442A">
            <w:pPr>
              <w:rPr>
                <w:rFonts w:cs="Arial"/>
              </w:rPr>
            </w:pPr>
          </w:p>
          <w:p w14:paraId="3C4913DA" w14:textId="77777777" w:rsidR="0071442A" w:rsidRPr="00DB600A" w:rsidRDefault="0071442A" w:rsidP="0071442A">
            <w:pPr>
              <w:rPr>
                <w:rFonts w:cs="Arial"/>
              </w:rPr>
            </w:pPr>
          </w:p>
          <w:p w14:paraId="5A8B6238" w14:textId="77777777" w:rsidR="0071442A" w:rsidRPr="00DB600A" w:rsidRDefault="0071442A" w:rsidP="0071442A">
            <w:pPr>
              <w:rPr>
                <w:rFonts w:cs="Arial"/>
              </w:rPr>
            </w:pPr>
          </w:p>
          <w:p w14:paraId="3043D7E2" w14:textId="77777777" w:rsidR="0071442A" w:rsidRPr="00DB600A" w:rsidRDefault="0071442A" w:rsidP="0071442A">
            <w:pPr>
              <w:rPr>
                <w:rFonts w:cs="Arial"/>
              </w:rPr>
            </w:pPr>
            <w:r w:rsidRPr="00DB600A">
              <w:rPr>
                <w:rFonts w:cs="Arial"/>
              </w:rPr>
              <w:t xml:space="preserve">FIRMA: </w:t>
            </w:r>
            <w:r w:rsidRPr="005714DE">
              <w:rPr>
                <w:rFonts w:cs="Arial"/>
                <w:u w:val="single"/>
              </w:rPr>
              <w:t xml:space="preserve"> </w:t>
            </w:r>
            <w:r w:rsidR="005714DE">
              <w:rPr>
                <w:rFonts w:cs="Arial"/>
                <w:u w:val="single"/>
              </w:rPr>
              <w:t>_________________________</w:t>
            </w:r>
            <w:r w:rsidRPr="005714DE">
              <w:rPr>
                <w:rFonts w:cs="Arial"/>
                <w:u w:val="single"/>
              </w:rPr>
              <w:t>_</w:t>
            </w:r>
            <w:r w:rsidR="005714DE">
              <w:rPr>
                <w:rFonts w:cs="Arial"/>
                <w:u w:val="single"/>
              </w:rPr>
              <w:t>_________</w:t>
            </w:r>
            <w:proofErr w:type="gramStart"/>
            <w:r w:rsidR="005714DE">
              <w:rPr>
                <w:rFonts w:cs="Arial"/>
                <w:u w:val="single"/>
              </w:rPr>
              <w:t>_</w:t>
            </w:r>
            <w:r w:rsidRPr="00DB600A">
              <w:rPr>
                <w:rFonts w:cs="Arial"/>
              </w:rPr>
              <w:t xml:space="preserve">  FIRMA</w:t>
            </w:r>
            <w:proofErr w:type="gramEnd"/>
            <w:r w:rsidRPr="00DB600A">
              <w:rPr>
                <w:rFonts w:cs="Arial"/>
              </w:rPr>
              <w:t xml:space="preserve">: </w:t>
            </w:r>
            <w:r w:rsidRPr="005714DE">
              <w:rPr>
                <w:rFonts w:cs="Arial"/>
                <w:u w:val="single"/>
              </w:rPr>
              <w:t xml:space="preserve"> </w:t>
            </w:r>
            <w:r w:rsidR="005714DE">
              <w:rPr>
                <w:rFonts w:cs="Arial"/>
                <w:u w:val="single"/>
              </w:rPr>
              <w:t>_______________________</w:t>
            </w:r>
            <w:r w:rsidR="005714DE">
              <w:rPr>
                <w:rFonts w:cs="Arial"/>
              </w:rPr>
              <w:t>____________</w:t>
            </w:r>
            <w:r w:rsidRPr="00DB600A">
              <w:rPr>
                <w:rFonts w:cs="Arial"/>
              </w:rPr>
              <w:t xml:space="preserve"> </w:t>
            </w:r>
          </w:p>
          <w:p w14:paraId="35BDD544" w14:textId="77777777" w:rsidR="0071442A" w:rsidRPr="00DB600A" w:rsidRDefault="0071442A" w:rsidP="0071442A">
            <w:pPr>
              <w:rPr>
                <w:rFonts w:cs="Arial"/>
              </w:rPr>
            </w:pPr>
            <w:r w:rsidRPr="00DB600A">
              <w:rPr>
                <w:rFonts w:cs="Arial"/>
              </w:rPr>
              <w:t xml:space="preserve">NOMBRE:  </w:t>
            </w:r>
            <w:r w:rsidR="005714DE" w:rsidRPr="005714DE">
              <w:rPr>
                <w:rFonts w:cs="Arial"/>
                <w:u w:val="single"/>
              </w:rPr>
              <w:t xml:space="preserve">CAROLINA SALGADO LOZANO </w:t>
            </w:r>
            <w:r w:rsidR="005714DE">
              <w:rPr>
                <w:rFonts w:cs="Arial"/>
                <w:u w:val="single"/>
              </w:rPr>
              <w:t>_</w:t>
            </w:r>
            <w:r w:rsidRPr="00DB600A">
              <w:rPr>
                <w:rFonts w:cs="Arial"/>
              </w:rPr>
              <w:t>_______</w:t>
            </w:r>
            <w:proofErr w:type="gramStart"/>
            <w:r w:rsidRPr="00DB600A">
              <w:rPr>
                <w:rFonts w:cs="Arial"/>
              </w:rPr>
              <w:t>_  NOMBRE</w:t>
            </w:r>
            <w:proofErr w:type="gramEnd"/>
            <w:r w:rsidRPr="00DB600A">
              <w:rPr>
                <w:rFonts w:cs="Arial"/>
              </w:rPr>
              <w:t>:</w:t>
            </w:r>
            <w:r w:rsidR="005714DE" w:rsidRPr="005714DE">
              <w:rPr>
                <w:rFonts w:cs="Arial"/>
                <w:u w:val="single"/>
              </w:rPr>
              <w:t xml:space="preserve"> ADRIANA SÁNCHEZ SIERRA</w:t>
            </w:r>
            <w:r w:rsidR="005714DE">
              <w:rPr>
                <w:rFonts w:cs="Arial"/>
              </w:rPr>
              <w:t>____________</w:t>
            </w:r>
            <w:r w:rsidR="005714DE" w:rsidRPr="00DB600A">
              <w:rPr>
                <w:rFonts w:cs="Arial"/>
              </w:rPr>
              <w:t xml:space="preserve"> </w:t>
            </w:r>
            <w:r w:rsidRPr="00DB600A">
              <w:rPr>
                <w:rFonts w:cs="Arial"/>
              </w:rPr>
              <w:t xml:space="preserve"> </w:t>
            </w:r>
          </w:p>
          <w:p w14:paraId="4EAB5537" w14:textId="77777777" w:rsidR="0071442A" w:rsidRPr="00DB600A" w:rsidRDefault="0071442A" w:rsidP="0071442A">
            <w:pPr>
              <w:rPr>
                <w:rFonts w:cs="Arial"/>
              </w:rPr>
            </w:pPr>
          </w:p>
          <w:p w14:paraId="1DF0EBB6" w14:textId="77777777" w:rsidR="0071442A" w:rsidRDefault="0071442A" w:rsidP="0071442A">
            <w:pPr>
              <w:rPr>
                <w:rFonts w:cs="Arial"/>
              </w:rPr>
            </w:pPr>
          </w:p>
          <w:p w14:paraId="3E8F5898" w14:textId="77777777" w:rsidR="007A0BE2" w:rsidRPr="00DB600A" w:rsidRDefault="007A0BE2" w:rsidP="0071442A">
            <w:pPr>
              <w:rPr>
                <w:rFonts w:cs="Arial"/>
              </w:rPr>
            </w:pPr>
          </w:p>
          <w:p w14:paraId="1C4690E5" w14:textId="77777777" w:rsidR="005714DE" w:rsidRPr="00DB600A" w:rsidRDefault="005714DE" w:rsidP="005714DE">
            <w:pPr>
              <w:rPr>
                <w:rFonts w:cs="Arial"/>
              </w:rPr>
            </w:pPr>
          </w:p>
          <w:p w14:paraId="5A315437" w14:textId="77777777" w:rsidR="005714DE" w:rsidRPr="00DB600A" w:rsidRDefault="005714DE" w:rsidP="005714DE">
            <w:pPr>
              <w:rPr>
                <w:rFonts w:cs="Arial"/>
              </w:rPr>
            </w:pPr>
            <w:r w:rsidRPr="00DB600A">
              <w:rPr>
                <w:rFonts w:cs="Arial"/>
              </w:rPr>
              <w:t xml:space="preserve">FIRMA: </w:t>
            </w:r>
            <w:r w:rsidRPr="005714DE">
              <w:rPr>
                <w:rFonts w:cs="Arial"/>
                <w:u w:val="single"/>
              </w:rPr>
              <w:t xml:space="preserve"> </w:t>
            </w:r>
            <w:r>
              <w:rPr>
                <w:rFonts w:cs="Arial"/>
                <w:u w:val="single"/>
              </w:rPr>
              <w:t>_________________________</w:t>
            </w:r>
            <w:r w:rsidRPr="005714DE">
              <w:rPr>
                <w:rFonts w:cs="Arial"/>
                <w:u w:val="single"/>
              </w:rPr>
              <w:t>_</w:t>
            </w:r>
            <w:r>
              <w:rPr>
                <w:rFonts w:cs="Arial"/>
                <w:u w:val="single"/>
              </w:rPr>
              <w:t>_________</w:t>
            </w:r>
            <w:proofErr w:type="gramStart"/>
            <w:r>
              <w:rPr>
                <w:rFonts w:cs="Arial"/>
                <w:u w:val="single"/>
              </w:rPr>
              <w:t>_</w:t>
            </w:r>
            <w:r w:rsidRPr="00DB600A">
              <w:rPr>
                <w:rFonts w:cs="Arial"/>
              </w:rPr>
              <w:t xml:space="preserve">  FIRMA</w:t>
            </w:r>
            <w:proofErr w:type="gramEnd"/>
            <w:r w:rsidRPr="00DB600A">
              <w:rPr>
                <w:rFonts w:cs="Arial"/>
              </w:rPr>
              <w:t xml:space="preserve">: </w:t>
            </w:r>
            <w:r w:rsidRPr="005714DE">
              <w:rPr>
                <w:rFonts w:cs="Arial"/>
                <w:u w:val="single"/>
              </w:rPr>
              <w:t xml:space="preserve"> </w:t>
            </w:r>
            <w:r>
              <w:rPr>
                <w:rFonts w:cs="Arial"/>
                <w:u w:val="single"/>
              </w:rPr>
              <w:t>_______________________</w:t>
            </w:r>
            <w:r>
              <w:rPr>
                <w:rFonts w:cs="Arial"/>
              </w:rPr>
              <w:t>____________</w:t>
            </w:r>
            <w:r w:rsidRPr="00DB600A">
              <w:rPr>
                <w:rFonts w:cs="Arial"/>
              </w:rPr>
              <w:t xml:space="preserve"> </w:t>
            </w:r>
          </w:p>
          <w:p w14:paraId="3178B692" w14:textId="77777777" w:rsidR="005714DE" w:rsidRPr="00DB600A" w:rsidRDefault="005714DE" w:rsidP="005714DE">
            <w:pPr>
              <w:rPr>
                <w:rFonts w:cs="Arial"/>
              </w:rPr>
            </w:pPr>
            <w:r w:rsidRPr="00DB600A">
              <w:rPr>
                <w:rFonts w:cs="Arial"/>
              </w:rPr>
              <w:t xml:space="preserve">NOMBRE:  </w:t>
            </w:r>
            <w:r w:rsidRPr="005714DE">
              <w:rPr>
                <w:rFonts w:cs="Arial"/>
                <w:u w:val="single"/>
              </w:rPr>
              <w:t xml:space="preserve">DERLY FAJARDO </w:t>
            </w:r>
            <w:r>
              <w:rPr>
                <w:rFonts w:cs="Arial"/>
                <w:u w:val="single"/>
              </w:rPr>
              <w:t>_</w:t>
            </w:r>
            <w:r w:rsidRPr="00DB600A">
              <w:rPr>
                <w:rFonts w:cs="Arial"/>
              </w:rPr>
              <w:t>_</w:t>
            </w:r>
            <w:r>
              <w:rPr>
                <w:rFonts w:cs="Arial"/>
              </w:rPr>
              <w:t>___________</w:t>
            </w:r>
            <w:r w:rsidRPr="00DB600A">
              <w:rPr>
                <w:rFonts w:cs="Arial"/>
              </w:rPr>
              <w:t>______</w:t>
            </w:r>
            <w:proofErr w:type="gramStart"/>
            <w:r w:rsidRPr="00DB600A">
              <w:rPr>
                <w:rFonts w:cs="Arial"/>
              </w:rPr>
              <w:t>_  NOMBRE</w:t>
            </w:r>
            <w:proofErr w:type="gramEnd"/>
            <w:r w:rsidRPr="00DB600A">
              <w:rPr>
                <w:rFonts w:cs="Arial"/>
              </w:rPr>
              <w:t>:</w:t>
            </w:r>
            <w:r w:rsidRPr="005714DE">
              <w:rPr>
                <w:rFonts w:cs="Arial"/>
                <w:u w:val="single"/>
              </w:rPr>
              <w:t xml:space="preserve"> </w:t>
            </w:r>
            <w:r w:rsidRPr="00B543BB">
              <w:rPr>
                <w:rFonts w:cs="Arial"/>
                <w:u w:val="single"/>
              </w:rPr>
              <w:t>INÉS ELVIRA MONTEALEGRE MARTÍNEZ</w:t>
            </w:r>
            <w:r w:rsidR="00B543BB">
              <w:rPr>
                <w:rFonts w:cs="Arial"/>
              </w:rPr>
              <w:t>__</w:t>
            </w:r>
            <w:r w:rsidRPr="00DB600A">
              <w:rPr>
                <w:rFonts w:cs="Arial"/>
              </w:rPr>
              <w:t xml:space="preserve"> </w:t>
            </w:r>
          </w:p>
          <w:p w14:paraId="7F00CACA" w14:textId="77777777" w:rsidR="0071442A" w:rsidRDefault="0071442A" w:rsidP="0071442A">
            <w:pPr>
              <w:rPr>
                <w:rFonts w:cs="Arial"/>
              </w:rPr>
            </w:pPr>
          </w:p>
          <w:p w14:paraId="5C7099B9" w14:textId="77777777" w:rsidR="005714DE" w:rsidRDefault="005714DE" w:rsidP="0071442A">
            <w:pPr>
              <w:rPr>
                <w:rFonts w:cs="Arial"/>
              </w:rPr>
            </w:pPr>
          </w:p>
          <w:p w14:paraId="66C62F3D" w14:textId="77777777" w:rsidR="007A0BE2" w:rsidRDefault="007A0BE2" w:rsidP="0071442A">
            <w:pPr>
              <w:rPr>
                <w:rFonts w:cs="Arial"/>
              </w:rPr>
            </w:pPr>
          </w:p>
          <w:p w14:paraId="5C0F199D" w14:textId="77777777" w:rsidR="005714DE" w:rsidRPr="00DB600A" w:rsidRDefault="005714DE" w:rsidP="0071442A">
            <w:pPr>
              <w:rPr>
                <w:rFonts w:cs="Arial"/>
              </w:rPr>
            </w:pPr>
          </w:p>
          <w:p w14:paraId="4A568FCD" w14:textId="77777777" w:rsidR="0071442A" w:rsidRPr="00DB600A" w:rsidRDefault="00B543BB" w:rsidP="0071442A">
            <w:pPr>
              <w:rPr>
                <w:rFonts w:cs="Arial"/>
              </w:rPr>
            </w:pPr>
            <w:r>
              <w:rPr>
                <w:rFonts w:cs="Arial"/>
              </w:rPr>
              <w:t>FIRMA</w:t>
            </w:r>
            <w:r w:rsidR="0071442A" w:rsidRPr="00DB600A">
              <w:rPr>
                <w:rFonts w:cs="Arial"/>
              </w:rPr>
              <w:t xml:space="preserve">: </w:t>
            </w:r>
            <w:r w:rsidR="0071442A" w:rsidRPr="005714DE">
              <w:rPr>
                <w:rFonts w:cs="Arial"/>
                <w:u w:val="single"/>
              </w:rPr>
              <w:t xml:space="preserve"> </w:t>
            </w:r>
            <w:r w:rsidR="0071442A" w:rsidRPr="00DB600A">
              <w:rPr>
                <w:rFonts w:cs="Arial"/>
              </w:rPr>
              <w:t>______________</w:t>
            </w:r>
            <w:r>
              <w:rPr>
                <w:rFonts w:cs="Arial"/>
              </w:rPr>
              <w:t>___</w:t>
            </w:r>
            <w:r w:rsidR="0071442A" w:rsidRPr="00DB600A">
              <w:rPr>
                <w:rFonts w:cs="Arial"/>
              </w:rPr>
              <w:t xml:space="preserve">_____ </w:t>
            </w:r>
          </w:p>
          <w:p w14:paraId="75D7774C" w14:textId="77777777" w:rsidR="0071442A" w:rsidRDefault="00B543BB" w:rsidP="00B543BB">
            <w:pPr>
              <w:rPr>
                <w:rFonts w:cs="Arial"/>
              </w:rPr>
            </w:pPr>
            <w:r>
              <w:rPr>
                <w:rFonts w:cs="Arial"/>
              </w:rPr>
              <w:t>NOMBRE</w:t>
            </w:r>
            <w:r w:rsidR="0071442A" w:rsidRPr="00DB600A">
              <w:rPr>
                <w:rFonts w:cs="Arial"/>
              </w:rPr>
              <w:t>:</w:t>
            </w:r>
            <w:r w:rsidR="0071442A" w:rsidRPr="00B543BB">
              <w:rPr>
                <w:rFonts w:cs="Arial"/>
                <w:u w:val="single"/>
              </w:rPr>
              <w:t xml:space="preserve"> </w:t>
            </w:r>
            <w:r w:rsidRPr="00B543BB">
              <w:rPr>
                <w:rFonts w:cs="Arial"/>
                <w:u w:val="single"/>
              </w:rPr>
              <w:t>NATALIA QUIÑONES ANDRADE</w:t>
            </w:r>
            <w:r w:rsidR="0071442A" w:rsidRPr="00DB600A">
              <w:rPr>
                <w:rFonts w:cs="Arial"/>
              </w:rPr>
              <w:t>____</w:t>
            </w:r>
            <w:r>
              <w:rPr>
                <w:rFonts w:cs="Arial"/>
              </w:rPr>
              <w:t>___</w:t>
            </w:r>
            <w:r w:rsidR="0071442A" w:rsidRPr="00DB600A">
              <w:rPr>
                <w:rFonts w:cs="Arial"/>
              </w:rPr>
              <w:t>__</w:t>
            </w:r>
          </w:p>
          <w:p w14:paraId="660897EB" w14:textId="77777777" w:rsidR="007A0BE2" w:rsidRPr="00DB600A" w:rsidRDefault="007A0BE2" w:rsidP="00B543BB">
            <w:pPr>
              <w:rPr>
                <w:rFonts w:cs="Arial"/>
              </w:rPr>
            </w:pPr>
          </w:p>
        </w:tc>
      </w:tr>
    </w:tbl>
    <w:p w14:paraId="3BBDA01E" w14:textId="77777777" w:rsidR="0071442A" w:rsidRDefault="0071442A" w:rsidP="007A0BE2"/>
    <w:sectPr w:rsidR="0071442A">
      <w:headerReference w:type="default" r:id="rId10"/>
      <w:footerReference w:type="default" r:id="rId1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Doris Patricia Baron Cardena" w:date="2018-12-17T17:24:00Z" w:initials="DPBC">
    <w:p w14:paraId="7936B73B" w14:textId="77777777" w:rsidR="006A4CC7" w:rsidRDefault="006A4CC7">
      <w:pPr>
        <w:pStyle w:val="Textocomentario"/>
      </w:pPr>
      <w:r>
        <w:rPr>
          <w:rStyle w:val="Refdecomentario"/>
        </w:rPr>
        <w:annotationRef/>
      </w:r>
      <w:r>
        <w:t xml:space="preserve">Lucía revisar esta información a qué corresponde.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36B7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36B73B" w16cid:durableId="1FFEB3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82F6D" w14:textId="77777777" w:rsidR="00D838CA" w:rsidRDefault="00D838CA" w:rsidP="00C96B59">
      <w:pPr>
        <w:spacing w:after="0" w:line="240" w:lineRule="auto"/>
      </w:pPr>
      <w:r>
        <w:separator/>
      </w:r>
    </w:p>
  </w:endnote>
  <w:endnote w:type="continuationSeparator" w:id="0">
    <w:p w14:paraId="1FB8C93D" w14:textId="77777777" w:rsidR="00D838CA" w:rsidRDefault="00D838CA" w:rsidP="00C96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ork Sans Ligh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EA17F" w14:textId="77777777" w:rsidR="006A4CC7" w:rsidRPr="0071442A" w:rsidRDefault="006A4CC7">
    <w:pPr>
      <w:pStyle w:val="Piedepgina"/>
      <w:rPr>
        <w:sz w:val="16"/>
        <w:szCs w:val="16"/>
      </w:rPr>
    </w:pPr>
    <w:r>
      <w:rPr>
        <w:sz w:val="16"/>
        <w:szCs w:val="16"/>
      </w:rPr>
      <w:t>F-DE-11 (Versión 5</w:t>
    </w:r>
    <w:r w:rsidRPr="0071442A">
      <w:rPr>
        <w:sz w:val="16"/>
        <w:szCs w:val="16"/>
      </w:rPr>
      <w:t>)</w:t>
    </w:r>
    <w:r w:rsidRPr="0071442A">
      <w:rPr>
        <w:sz w:val="16"/>
        <w:szCs w:val="16"/>
      </w:rPr>
      <w:tab/>
    </w:r>
    <w:r w:rsidRPr="0071442A">
      <w:rPr>
        <w:rFonts w:ascii="Arial" w:hAnsi="Arial"/>
        <w:sz w:val="16"/>
        <w:szCs w:val="16"/>
        <w:lang w:val="es-MX"/>
      </w:rPr>
      <w:t xml:space="preserve">Página </w:t>
    </w:r>
    <w:r w:rsidRPr="0071442A">
      <w:rPr>
        <w:rFonts w:ascii="Arial" w:hAnsi="Arial"/>
        <w:sz w:val="16"/>
        <w:szCs w:val="16"/>
        <w:lang w:val="es-MX"/>
      </w:rPr>
      <w:fldChar w:fldCharType="begin"/>
    </w:r>
    <w:r w:rsidRPr="0071442A">
      <w:rPr>
        <w:rFonts w:ascii="Arial" w:hAnsi="Arial"/>
        <w:sz w:val="16"/>
        <w:szCs w:val="16"/>
        <w:lang w:val="es-MX"/>
      </w:rPr>
      <w:instrText xml:space="preserve"> PAGE </w:instrText>
    </w:r>
    <w:r w:rsidRPr="0071442A">
      <w:rPr>
        <w:rFonts w:ascii="Arial" w:hAnsi="Arial"/>
        <w:sz w:val="16"/>
        <w:szCs w:val="16"/>
        <w:lang w:val="es-MX"/>
      </w:rPr>
      <w:fldChar w:fldCharType="separate"/>
    </w:r>
    <w:r w:rsidR="00750AD4">
      <w:rPr>
        <w:rFonts w:ascii="Arial" w:hAnsi="Arial"/>
        <w:noProof/>
        <w:sz w:val="16"/>
        <w:szCs w:val="16"/>
        <w:lang w:val="es-MX"/>
      </w:rPr>
      <w:t>12</w:t>
    </w:r>
    <w:r w:rsidRPr="0071442A">
      <w:rPr>
        <w:rFonts w:ascii="Arial" w:hAnsi="Arial"/>
        <w:sz w:val="16"/>
        <w:szCs w:val="16"/>
        <w:lang w:val="es-MX"/>
      </w:rPr>
      <w:fldChar w:fldCharType="end"/>
    </w:r>
    <w:r w:rsidRPr="0071442A">
      <w:rPr>
        <w:rFonts w:ascii="Arial" w:hAnsi="Arial"/>
        <w:sz w:val="16"/>
        <w:szCs w:val="16"/>
        <w:lang w:val="es-MX"/>
      </w:rPr>
      <w:t xml:space="preserve"> de </w:t>
    </w:r>
    <w:r w:rsidRPr="0071442A">
      <w:rPr>
        <w:rFonts w:ascii="Arial" w:hAnsi="Arial"/>
        <w:sz w:val="16"/>
        <w:szCs w:val="16"/>
        <w:lang w:val="es-MX"/>
      </w:rPr>
      <w:fldChar w:fldCharType="begin"/>
    </w:r>
    <w:r w:rsidRPr="0071442A">
      <w:rPr>
        <w:rFonts w:ascii="Arial" w:hAnsi="Arial"/>
        <w:sz w:val="16"/>
        <w:szCs w:val="16"/>
        <w:lang w:val="es-MX"/>
      </w:rPr>
      <w:instrText xml:space="preserve"> NUMPAGES </w:instrText>
    </w:r>
    <w:r w:rsidRPr="0071442A">
      <w:rPr>
        <w:rFonts w:ascii="Arial" w:hAnsi="Arial"/>
        <w:sz w:val="16"/>
        <w:szCs w:val="16"/>
        <w:lang w:val="es-MX"/>
      </w:rPr>
      <w:fldChar w:fldCharType="separate"/>
    </w:r>
    <w:r w:rsidR="00750AD4">
      <w:rPr>
        <w:rFonts w:ascii="Arial" w:hAnsi="Arial"/>
        <w:noProof/>
        <w:sz w:val="16"/>
        <w:szCs w:val="16"/>
        <w:lang w:val="es-MX"/>
      </w:rPr>
      <w:t>13</w:t>
    </w:r>
    <w:r w:rsidRPr="0071442A">
      <w:rPr>
        <w:rFonts w:ascii="Arial" w:hAnsi="Arial"/>
        <w:sz w:val="16"/>
        <w:szCs w:val="16"/>
        <w:lang w:val="es-MX"/>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01F13" w14:textId="77777777" w:rsidR="00D838CA" w:rsidRDefault="00D838CA" w:rsidP="00C96B59">
      <w:pPr>
        <w:spacing w:after="0" w:line="240" w:lineRule="auto"/>
      </w:pPr>
      <w:r>
        <w:separator/>
      </w:r>
    </w:p>
  </w:footnote>
  <w:footnote w:type="continuationSeparator" w:id="0">
    <w:p w14:paraId="4F3BFCF4" w14:textId="77777777" w:rsidR="00D838CA" w:rsidRDefault="00D838CA" w:rsidP="00C96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736" w:type="dxa"/>
      <w:tblInd w:w="-431" w:type="dxa"/>
      <w:tblCellMar>
        <w:left w:w="70" w:type="dxa"/>
        <w:right w:w="70" w:type="dxa"/>
      </w:tblCellMar>
      <w:tblLook w:val="04A0" w:firstRow="1" w:lastRow="0" w:firstColumn="1" w:lastColumn="0" w:noHBand="0" w:noVBand="1"/>
    </w:tblPr>
    <w:tblGrid>
      <w:gridCol w:w="2578"/>
      <w:gridCol w:w="5888"/>
      <w:gridCol w:w="1270"/>
    </w:tblGrid>
    <w:tr w:rsidR="006A4CC7" w14:paraId="1C5EFD21" w14:textId="77777777" w:rsidTr="00FF3EB4">
      <w:trPr>
        <w:trHeight w:val="825"/>
      </w:trPr>
      <w:tc>
        <w:tcPr>
          <w:tcW w:w="2578" w:type="dxa"/>
          <w:vAlign w:val="center"/>
        </w:tcPr>
        <w:p w14:paraId="5673F558" w14:textId="77777777" w:rsidR="006A4CC7" w:rsidRDefault="006A4CC7" w:rsidP="00576945">
          <w:pPr>
            <w:pStyle w:val="Encabezado"/>
            <w:jc w:val="center"/>
          </w:pPr>
          <w:r>
            <w:rPr>
              <w:noProof/>
              <w:lang w:eastAsia="es-CO"/>
            </w:rPr>
            <w:drawing>
              <wp:inline distT="0" distB="0" distL="0" distR="0" wp14:anchorId="7E9D4760" wp14:editId="72C83D0F">
                <wp:extent cx="1548681" cy="400050"/>
                <wp:effectExtent l="0" t="0" r="0" b="0"/>
                <wp:docPr id="4" name="Imagen 3"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Recorte de pantalla"/>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2545" cy="403631"/>
                        </a:xfrm>
                        <a:prstGeom prst="rect">
                          <a:avLst/>
                        </a:prstGeom>
                      </pic:spPr>
                    </pic:pic>
                  </a:graphicData>
                </a:graphic>
              </wp:inline>
            </w:drawing>
          </w:r>
        </w:p>
      </w:tc>
      <w:tc>
        <w:tcPr>
          <w:tcW w:w="5888" w:type="dxa"/>
          <w:tcBorders>
            <w:top w:val="single" w:sz="8" w:space="0" w:color="auto"/>
            <w:left w:val="single" w:sz="4" w:space="0" w:color="auto"/>
            <w:bottom w:val="single" w:sz="8" w:space="0" w:color="000000"/>
            <w:right w:val="single" w:sz="4" w:space="0" w:color="auto"/>
          </w:tcBorders>
          <w:shd w:val="clear" w:color="auto" w:fill="auto"/>
          <w:vAlign w:val="center"/>
        </w:tcPr>
        <w:p w14:paraId="399817EC" w14:textId="77777777" w:rsidR="006A4CC7" w:rsidRPr="00FF3EB4" w:rsidRDefault="006A4CC7" w:rsidP="00576945">
          <w:pPr>
            <w:jc w:val="center"/>
            <w:rPr>
              <w:rFonts w:ascii="Arial Narrow" w:hAnsi="Arial Narrow" w:cs="Arial"/>
              <w:b/>
              <w:bCs/>
              <w:color w:val="20427F"/>
              <w:sz w:val="36"/>
              <w:szCs w:val="36"/>
            </w:rPr>
          </w:pPr>
          <w:r w:rsidRPr="00FF3EB4">
            <w:rPr>
              <w:rFonts w:ascii="Arial Narrow" w:hAnsi="Arial Narrow" w:cs="Arial"/>
              <w:b/>
              <w:bCs/>
              <w:color w:val="20427F"/>
              <w:szCs w:val="20"/>
            </w:rPr>
            <w:t>DEPARTAMENTO ADMINISTRATIVO DE LA PRESIDENCIA DE LA REPÚBLICA – DAPRE</w:t>
          </w:r>
        </w:p>
        <w:p w14:paraId="1ADA823E" w14:textId="77777777" w:rsidR="006A4CC7" w:rsidRPr="00576945" w:rsidRDefault="006A4CC7" w:rsidP="00576945">
          <w:pPr>
            <w:jc w:val="center"/>
            <w:rPr>
              <w:rFonts w:ascii="Arial Narrow" w:hAnsi="Arial Narrow" w:cs="Arial"/>
              <w:b/>
              <w:bCs/>
              <w:color w:val="FFFFFF"/>
              <w:sz w:val="32"/>
              <w:szCs w:val="32"/>
            </w:rPr>
          </w:pPr>
          <w:r w:rsidRPr="00FF3EB4">
            <w:rPr>
              <w:rFonts w:ascii="Arial Narrow" w:hAnsi="Arial Narrow" w:cs="Arial"/>
              <w:b/>
              <w:bCs/>
              <w:color w:val="20427F"/>
              <w:sz w:val="36"/>
              <w:szCs w:val="32"/>
            </w:rPr>
            <w:t>ACTA</w:t>
          </w:r>
        </w:p>
      </w:tc>
      <w:tc>
        <w:tcPr>
          <w:tcW w:w="1270" w:type="dxa"/>
          <w:tcBorders>
            <w:top w:val="single" w:sz="8" w:space="0" w:color="auto"/>
            <w:left w:val="single" w:sz="4" w:space="0" w:color="auto"/>
            <w:bottom w:val="single" w:sz="8" w:space="0" w:color="000000"/>
            <w:right w:val="single" w:sz="4" w:space="0" w:color="000000"/>
          </w:tcBorders>
          <w:shd w:val="clear" w:color="auto" w:fill="auto"/>
          <w:vAlign w:val="center"/>
        </w:tcPr>
        <w:p w14:paraId="4BC33F44" w14:textId="77777777" w:rsidR="006A4CC7" w:rsidRPr="00576945" w:rsidRDefault="006A4CC7" w:rsidP="00576945">
          <w:pPr>
            <w:jc w:val="center"/>
            <w:rPr>
              <w:rFonts w:ascii="Arial Narrow" w:hAnsi="Arial Narrow" w:cs="Arial"/>
              <w:b/>
              <w:bCs/>
              <w:color w:val="FFFFFF"/>
              <w:sz w:val="32"/>
              <w:szCs w:val="32"/>
            </w:rPr>
          </w:pPr>
          <w:r>
            <w:rPr>
              <w:noProof/>
              <w:lang w:eastAsia="es-CO"/>
            </w:rPr>
            <w:drawing>
              <wp:inline distT="0" distB="0" distL="0" distR="0" wp14:anchorId="06DB6D27" wp14:editId="2AF718A8">
                <wp:extent cx="685327" cy="684664"/>
                <wp:effectExtent l="0" t="0" r="635" b="1270"/>
                <wp:docPr id="5" name="0 Imagen"/>
                <wp:cNvGraphicFramePr/>
                <a:graphic xmlns:a="http://schemas.openxmlformats.org/drawingml/2006/main">
                  <a:graphicData uri="http://schemas.openxmlformats.org/drawingml/2006/picture">
                    <pic:pic xmlns:pic="http://schemas.openxmlformats.org/drawingml/2006/picture">
                      <pic:nvPicPr>
                        <pic:cNvPr id="5" name="0 Imagen"/>
                        <pic:cNvPicPr/>
                      </pic:nvPicPr>
                      <pic:blipFill>
                        <a:blip r:embed="rId2"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85327" cy="684664"/>
                        </a:xfrm>
                        <a:prstGeom prst="rect">
                          <a:avLst/>
                        </a:prstGeom>
                      </pic:spPr>
                    </pic:pic>
                  </a:graphicData>
                </a:graphic>
              </wp:inline>
            </w:drawing>
          </w:r>
        </w:p>
      </w:tc>
    </w:tr>
  </w:tbl>
  <w:p w14:paraId="0321A446" w14:textId="77777777" w:rsidR="006A4CC7" w:rsidRDefault="006A4CC7" w:rsidP="00807BC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2416"/>
    <w:multiLevelType w:val="hybridMultilevel"/>
    <w:tmpl w:val="560C9AA0"/>
    <w:lvl w:ilvl="0" w:tplc="D62E4D66">
      <w:start w:val="1"/>
      <w:numFmt w:val="bullet"/>
      <w:lvlText w:val=""/>
      <w:lvlJc w:val="left"/>
      <w:pPr>
        <w:tabs>
          <w:tab w:val="num" w:pos="720"/>
        </w:tabs>
        <w:ind w:left="720" w:hanging="360"/>
      </w:pPr>
      <w:rPr>
        <w:rFonts w:ascii="Wingdings" w:hAnsi="Wingdings" w:hint="default"/>
      </w:rPr>
    </w:lvl>
    <w:lvl w:ilvl="1" w:tplc="9BA0B29E">
      <w:start w:val="1"/>
      <w:numFmt w:val="lowerLetter"/>
      <w:lvlText w:val="%2."/>
      <w:lvlJc w:val="left"/>
      <w:pPr>
        <w:tabs>
          <w:tab w:val="num" w:pos="1440"/>
        </w:tabs>
        <w:ind w:left="1440" w:hanging="360"/>
      </w:pPr>
      <w:rPr>
        <w:rFonts w:asciiTheme="minorHAnsi" w:eastAsiaTheme="minorHAnsi" w:hAnsiTheme="minorHAnsi" w:cstheme="minorBidi"/>
      </w:rPr>
    </w:lvl>
    <w:lvl w:ilvl="2" w:tplc="ACA23234">
      <w:start w:val="62"/>
      <w:numFmt w:val="bullet"/>
      <w:lvlText w:val=""/>
      <w:lvlJc w:val="left"/>
      <w:pPr>
        <w:tabs>
          <w:tab w:val="num" w:pos="2160"/>
        </w:tabs>
        <w:ind w:left="2160" w:hanging="360"/>
      </w:pPr>
      <w:rPr>
        <w:rFonts w:ascii="Wingdings" w:hAnsi="Wingdings" w:hint="default"/>
      </w:rPr>
    </w:lvl>
    <w:lvl w:ilvl="3" w:tplc="83783464" w:tentative="1">
      <w:start w:val="1"/>
      <w:numFmt w:val="bullet"/>
      <w:lvlText w:val=""/>
      <w:lvlJc w:val="left"/>
      <w:pPr>
        <w:tabs>
          <w:tab w:val="num" w:pos="2880"/>
        </w:tabs>
        <w:ind w:left="2880" w:hanging="360"/>
      </w:pPr>
      <w:rPr>
        <w:rFonts w:ascii="Wingdings" w:hAnsi="Wingdings" w:hint="default"/>
      </w:rPr>
    </w:lvl>
    <w:lvl w:ilvl="4" w:tplc="2CECD3D4" w:tentative="1">
      <w:start w:val="1"/>
      <w:numFmt w:val="bullet"/>
      <w:lvlText w:val=""/>
      <w:lvlJc w:val="left"/>
      <w:pPr>
        <w:tabs>
          <w:tab w:val="num" w:pos="3600"/>
        </w:tabs>
        <w:ind w:left="3600" w:hanging="360"/>
      </w:pPr>
      <w:rPr>
        <w:rFonts w:ascii="Wingdings" w:hAnsi="Wingdings" w:hint="default"/>
      </w:rPr>
    </w:lvl>
    <w:lvl w:ilvl="5" w:tplc="23FA9BDE" w:tentative="1">
      <w:start w:val="1"/>
      <w:numFmt w:val="bullet"/>
      <w:lvlText w:val=""/>
      <w:lvlJc w:val="left"/>
      <w:pPr>
        <w:tabs>
          <w:tab w:val="num" w:pos="4320"/>
        </w:tabs>
        <w:ind w:left="4320" w:hanging="360"/>
      </w:pPr>
      <w:rPr>
        <w:rFonts w:ascii="Wingdings" w:hAnsi="Wingdings" w:hint="default"/>
      </w:rPr>
    </w:lvl>
    <w:lvl w:ilvl="6" w:tplc="3218221A" w:tentative="1">
      <w:start w:val="1"/>
      <w:numFmt w:val="bullet"/>
      <w:lvlText w:val=""/>
      <w:lvlJc w:val="left"/>
      <w:pPr>
        <w:tabs>
          <w:tab w:val="num" w:pos="5040"/>
        </w:tabs>
        <w:ind w:left="5040" w:hanging="360"/>
      </w:pPr>
      <w:rPr>
        <w:rFonts w:ascii="Wingdings" w:hAnsi="Wingdings" w:hint="default"/>
      </w:rPr>
    </w:lvl>
    <w:lvl w:ilvl="7" w:tplc="9F064A56" w:tentative="1">
      <w:start w:val="1"/>
      <w:numFmt w:val="bullet"/>
      <w:lvlText w:val=""/>
      <w:lvlJc w:val="left"/>
      <w:pPr>
        <w:tabs>
          <w:tab w:val="num" w:pos="5760"/>
        </w:tabs>
        <w:ind w:left="5760" w:hanging="360"/>
      </w:pPr>
      <w:rPr>
        <w:rFonts w:ascii="Wingdings" w:hAnsi="Wingdings" w:hint="default"/>
      </w:rPr>
    </w:lvl>
    <w:lvl w:ilvl="8" w:tplc="400A12C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9102E8"/>
    <w:multiLevelType w:val="multilevel"/>
    <w:tmpl w:val="C636AE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u w:val="none"/>
      </w:rPr>
    </w:lvl>
    <w:lvl w:ilvl="2">
      <w:start w:val="1"/>
      <w:numFmt w:val="decimal"/>
      <w:isLgl/>
      <w:lvlText w:val="%1.%2.%3"/>
      <w:lvlJc w:val="left"/>
      <w:pPr>
        <w:ind w:left="1800" w:hanging="720"/>
      </w:pPr>
      <w:rPr>
        <w:rFonts w:hint="default"/>
        <w:i/>
        <w:u w:val="single"/>
      </w:rPr>
    </w:lvl>
    <w:lvl w:ilvl="3">
      <w:start w:val="1"/>
      <w:numFmt w:val="decimal"/>
      <w:isLgl/>
      <w:lvlText w:val="%1.%2.%3.%4"/>
      <w:lvlJc w:val="left"/>
      <w:pPr>
        <w:ind w:left="2160" w:hanging="720"/>
      </w:pPr>
      <w:rPr>
        <w:rFonts w:hint="default"/>
        <w:i/>
        <w:u w:val="single"/>
      </w:rPr>
    </w:lvl>
    <w:lvl w:ilvl="4">
      <w:start w:val="1"/>
      <w:numFmt w:val="decimal"/>
      <w:isLgl/>
      <w:lvlText w:val="%1.%2.%3.%4.%5"/>
      <w:lvlJc w:val="left"/>
      <w:pPr>
        <w:ind w:left="2880" w:hanging="1080"/>
      </w:pPr>
      <w:rPr>
        <w:rFonts w:hint="default"/>
        <w:i/>
        <w:u w:val="single"/>
      </w:rPr>
    </w:lvl>
    <w:lvl w:ilvl="5">
      <w:start w:val="1"/>
      <w:numFmt w:val="decimal"/>
      <w:isLgl/>
      <w:lvlText w:val="%1.%2.%3.%4.%5.%6"/>
      <w:lvlJc w:val="left"/>
      <w:pPr>
        <w:ind w:left="3240" w:hanging="1080"/>
      </w:pPr>
      <w:rPr>
        <w:rFonts w:hint="default"/>
        <w:i/>
        <w:u w:val="single"/>
      </w:rPr>
    </w:lvl>
    <w:lvl w:ilvl="6">
      <w:start w:val="1"/>
      <w:numFmt w:val="decimal"/>
      <w:isLgl/>
      <w:lvlText w:val="%1.%2.%3.%4.%5.%6.%7"/>
      <w:lvlJc w:val="left"/>
      <w:pPr>
        <w:ind w:left="3960" w:hanging="1440"/>
      </w:pPr>
      <w:rPr>
        <w:rFonts w:hint="default"/>
        <w:i/>
        <w:u w:val="single"/>
      </w:rPr>
    </w:lvl>
    <w:lvl w:ilvl="7">
      <w:start w:val="1"/>
      <w:numFmt w:val="decimal"/>
      <w:isLgl/>
      <w:lvlText w:val="%1.%2.%3.%4.%5.%6.%7.%8"/>
      <w:lvlJc w:val="left"/>
      <w:pPr>
        <w:ind w:left="4320" w:hanging="1440"/>
      </w:pPr>
      <w:rPr>
        <w:rFonts w:hint="default"/>
        <w:i/>
        <w:u w:val="single"/>
      </w:rPr>
    </w:lvl>
    <w:lvl w:ilvl="8">
      <w:start w:val="1"/>
      <w:numFmt w:val="decimal"/>
      <w:isLgl/>
      <w:lvlText w:val="%1.%2.%3.%4.%5.%6.%7.%8.%9"/>
      <w:lvlJc w:val="left"/>
      <w:pPr>
        <w:ind w:left="4680" w:hanging="1440"/>
      </w:pPr>
      <w:rPr>
        <w:rFonts w:hint="default"/>
        <w:i/>
        <w:u w:val="single"/>
      </w:rPr>
    </w:lvl>
  </w:abstractNum>
  <w:abstractNum w:abstractNumId="2" w15:restartNumberingAfterBreak="0">
    <w:nsid w:val="11383D63"/>
    <w:multiLevelType w:val="hybridMultilevel"/>
    <w:tmpl w:val="948C40AE"/>
    <w:lvl w:ilvl="0" w:tplc="C0089532">
      <w:start w:val="1"/>
      <w:numFmt w:val="bullet"/>
      <w:lvlText w:val="•"/>
      <w:lvlJc w:val="left"/>
      <w:pPr>
        <w:tabs>
          <w:tab w:val="num" w:pos="720"/>
        </w:tabs>
        <w:ind w:left="720" w:hanging="360"/>
      </w:pPr>
      <w:rPr>
        <w:rFonts w:ascii="Work Sans Light" w:hAnsi="Work Sans Light" w:hint="default"/>
      </w:rPr>
    </w:lvl>
    <w:lvl w:ilvl="1" w:tplc="133EA1F6" w:tentative="1">
      <w:start w:val="1"/>
      <w:numFmt w:val="bullet"/>
      <w:lvlText w:val="•"/>
      <w:lvlJc w:val="left"/>
      <w:pPr>
        <w:tabs>
          <w:tab w:val="num" w:pos="1440"/>
        </w:tabs>
        <w:ind w:left="1440" w:hanging="360"/>
      </w:pPr>
      <w:rPr>
        <w:rFonts w:ascii="Work Sans Light" w:hAnsi="Work Sans Light" w:hint="default"/>
      </w:rPr>
    </w:lvl>
    <w:lvl w:ilvl="2" w:tplc="EECCA672">
      <w:start w:val="1"/>
      <w:numFmt w:val="bullet"/>
      <w:lvlText w:val="•"/>
      <w:lvlJc w:val="left"/>
      <w:pPr>
        <w:tabs>
          <w:tab w:val="num" w:pos="2160"/>
        </w:tabs>
        <w:ind w:left="2160" w:hanging="360"/>
      </w:pPr>
      <w:rPr>
        <w:rFonts w:ascii="Work Sans Light" w:hAnsi="Work Sans Light" w:hint="default"/>
      </w:rPr>
    </w:lvl>
    <w:lvl w:ilvl="3" w:tplc="144E3D5C" w:tentative="1">
      <w:start w:val="1"/>
      <w:numFmt w:val="bullet"/>
      <w:lvlText w:val="•"/>
      <w:lvlJc w:val="left"/>
      <w:pPr>
        <w:tabs>
          <w:tab w:val="num" w:pos="2880"/>
        </w:tabs>
        <w:ind w:left="2880" w:hanging="360"/>
      </w:pPr>
      <w:rPr>
        <w:rFonts w:ascii="Work Sans Light" w:hAnsi="Work Sans Light" w:hint="default"/>
      </w:rPr>
    </w:lvl>
    <w:lvl w:ilvl="4" w:tplc="8604DF48" w:tentative="1">
      <w:start w:val="1"/>
      <w:numFmt w:val="bullet"/>
      <w:lvlText w:val="•"/>
      <w:lvlJc w:val="left"/>
      <w:pPr>
        <w:tabs>
          <w:tab w:val="num" w:pos="3600"/>
        </w:tabs>
        <w:ind w:left="3600" w:hanging="360"/>
      </w:pPr>
      <w:rPr>
        <w:rFonts w:ascii="Work Sans Light" w:hAnsi="Work Sans Light" w:hint="default"/>
      </w:rPr>
    </w:lvl>
    <w:lvl w:ilvl="5" w:tplc="8404192A" w:tentative="1">
      <w:start w:val="1"/>
      <w:numFmt w:val="bullet"/>
      <w:lvlText w:val="•"/>
      <w:lvlJc w:val="left"/>
      <w:pPr>
        <w:tabs>
          <w:tab w:val="num" w:pos="4320"/>
        </w:tabs>
        <w:ind w:left="4320" w:hanging="360"/>
      </w:pPr>
      <w:rPr>
        <w:rFonts w:ascii="Work Sans Light" w:hAnsi="Work Sans Light" w:hint="default"/>
      </w:rPr>
    </w:lvl>
    <w:lvl w:ilvl="6" w:tplc="C132531A" w:tentative="1">
      <w:start w:val="1"/>
      <w:numFmt w:val="bullet"/>
      <w:lvlText w:val="•"/>
      <w:lvlJc w:val="left"/>
      <w:pPr>
        <w:tabs>
          <w:tab w:val="num" w:pos="5040"/>
        </w:tabs>
        <w:ind w:left="5040" w:hanging="360"/>
      </w:pPr>
      <w:rPr>
        <w:rFonts w:ascii="Work Sans Light" w:hAnsi="Work Sans Light" w:hint="default"/>
      </w:rPr>
    </w:lvl>
    <w:lvl w:ilvl="7" w:tplc="9D6E2E4E" w:tentative="1">
      <w:start w:val="1"/>
      <w:numFmt w:val="bullet"/>
      <w:lvlText w:val="•"/>
      <w:lvlJc w:val="left"/>
      <w:pPr>
        <w:tabs>
          <w:tab w:val="num" w:pos="5760"/>
        </w:tabs>
        <w:ind w:left="5760" w:hanging="360"/>
      </w:pPr>
      <w:rPr>
        <w:rFonts w:ascii="Work Sans Light" w:hAnsi="Work Sans Light" w:hint="default"/>
      </w:rPr>
    </w:lvl>
    <w:lvl w:ilvl="8" w:tplc="BA80326A" w:tentative="1">
      <w:start w:val="1"/>
      <w:numFmt w:val="bullet"/>
      <w:lvlText w:val="•"/>
      <w:lvlJc w:val="left"/>
      <w:pPr>
        <w:tabs>
          <w:tab w:val="num" w:pos="6480"/>
        </w:tabs>
        <w:ind w:left="6480" w:hanging="360"/>
      </w:pPr>
      <w:rPr>
        <w:rFonts w:ascii="Work Sans Light" w:hAnsi="Work Sans Light" w:hint="default"/>
      </w:rPr>
    </w:lvl>
  </w:abstractNum>
  <w:abstractNum w:abstractNumId="3" w15:restartNumberingAfterBreak="0">
    <w:nsid w:val="11D122F6"/>
    <w:multiLevelType w:val="hybridMultilevel"/>
    <w:tmpl w:val="F9BE91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2213763"/>
    <w:multiLevelType w:val="hybridMultilevel"/>
    <w:tmpl w:val="36E092B4"/>
    <w:lvl w:ilvl="0" w:tplc="05F6F944">
      <w:start w:val="2"/>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60C753F"/>
    <w:multiLevelType w:val="hybridMultilevel"/>
    <w:tmpl w:val="73168FBE"/>
    <w:lvl w:ilvl="0" w:tplc="EF7E6D0A">
      <w:start w:val="1"/>
      <w:numFmt w:val="bullet"/>
      <w:lvlText w:val="•"/>
      <w:lvlJc w:val="left"/>
      <w:pPr>
        <w:tabs>
          <w:tab w:val="num" w:pos="720"/>
        </w:tabs>
        <w:ind w:left="720" w:hanging="360"/>
      </w:pPr>
      <w:rPr>
        <w:rFonts w:ascii="Work Sans Light" w:hAnsi="Work Sans Light" w:hint="default"/>
      </w:rPr>
    </w:lvl>
    <w:lvl w:ilvl="1" w:tplc="8A6CE458" w:tentative="1">
      <w:start w:val="1"/>
      <w:numFmt w:val="bullet"/>
      <w:lvlText w:val="•"/>
      <w:lvlJc w:val="left"/>
      <w:pPr>
        <w:tabs>
          <w:tab w:val="num" w:pos="1440"/>
        </w:tabs>
        <w:ind w:left="1440" w:hanging="360"/>
      </w:pPr>
      <w:rPr>
        <w:rFonts w:ascii="Work Sans Light" w:hAnsi="Work Sans Light" w:hint="default"/>
      </w:rPr>
    </w:lvl>
    <w:lvl w:ilvl="2" w:tplc="938ABE60" w:tentative="1">
      <w:start w:val="1"/>
      <w:numFmt w:val="bullet"/>
      <w:lvlText w:val="•"/>
      <w:lvlJc w:val="left"/>
      <w:pPr>
        <w:tabs>
          <w:tab w:val="num" w:pos="2160"/>
        </w:tabs>
        <w:ind w:left="2160" w:hanging="360"/>
      </w:pPr>
      <w:rPr>
        <w:rFonts w:ascii="Work Sans Light" w:hAnsi="Work Sans Light" w:hint="default"/>
      </w:rPr>
    </w:lvl>
    <w:lvl w:ilvl="3" w:tplc="E5E6689E" w:tentative="1">
      <w:start w:val="1"/>
      <w:numFmt w:val="bullet"/>
      <w:lvlText w:val="•"/>
      <w:lvlJc w:val="left"/>
      <w:pPr>
        <w:tabs>
          <w:tab w:val="num" w:pos="2880"/>
        </w:tabs>
        <w:ind w:left="2880" w:hanging="360"/>
      </w:pPr>
      <w:rPr>
        <w:rFonts w:ascii="Work Sans Light" w:hAnsi="Work Sans Light" w:hint="default"/>
      </w:rPr>
    </w:lvl>
    <w:lvl w:ilvl="4" w:tplc="FBF4784E" w:tentative="1">
      <w:start w:val="1"/>
      <w:numFmt w:val="bullet"/>
      <w:lvlText w:val="•"/>
      <w:lvlJc w:val="left"/>
      <w:pPr>
        <w:tabs>
          <w:tab w:val="num" w:pos="3600"/>
        </w:tabs>
        <w:ind w:left="3600" w:hanging="360"/>
      </w:pPr>
      <w:rPr>
        <w:rFonts w:ascii="Work Sans Light" w:hAnsi="Work Sans Light" w:hint="default"/>
      </w:rPr>
    </w:lvl>
    <w:lvl w:ilvl="5" w:tplc="D4D0C290" w:tentative="1">
      <w:start w:val="1"/>
      <w:numFmt w:val="bullet"/>
      <w:lvlText w:val="•"/>
      <w:lvlJc w:val="left"/>
      <w:pPr>
        <w:tabs>
          <w:tab w:val="num" w:pos="4320"/>
        </w:tabs>
        <w:ind w:left="4320" w:hanging="360"/>
      </w:pPr>
      <w:rPr>
        <w:rFonts w:ascii="Work Sans Light" w:hAnsi="Work Sans Light" w:hint="default"/>
      </w:rPr>
    </w:lvl>
    <w:lvl w:ilvl="6" w:tplc="B1408BD2" w:tentative="1">
      <w:start w:val="1"/>
      <w:numFmt w:val="bullet"/>
      <w:lvlText w:val="•"/>
      <w:lvlJc w:val="left"/>
      <w:pPr>
        <w:tabs>
          <w:tab w:val="num" w:pos="5040"/>
        </w:tabs>
        <w:ind w:left="5040" w:hanging="360"/>
      </w:pPr>
      <w:rPr>
        <w:rFonts w:ascii="Work Sans Light" w:hAnsi="Work Sans Light" w:hint="default"/>
      </w:rPr>
    </w:lvl>
    <w:lvl w:ilvl="7" w:tplc="9E1E956E" w:tentative="1">
      <w:start w:val="1"/>
      <w:numFmt w:val="bullet"/>
      <w:lvlText w:val="•"/>
      <w:lvlJc w:val="left"/>
      <w:pPr>
        <w:tabs>
          <w:tab w:val="num" w:pos="5760"/>
        </w:tabs>
        <w:ind w:left="5760" w:hanging="360"/>
      </w:pPr>
      <w:rPr>
        <w:rFonts w:ascii="Work Sans Light" w:hAnsi="Work Sans Light" w:hint="default"/>
      </w:rPr>
    </w:lvl>
    <w:lvl w:ilvl="8" w:tplc="440266BC" w:tentative="1">
      <w:start w:val="1"/>
      <w:numFmt w:val="bullet"/>
      <w:lvlText w:val="•"/>
      <w:lvlJc w:val="left"/>
      <w:pPr>
        <w:tabs>
          <w:tab w:val="num" w:pos="6480"/>
        </w:tabs>
        <w:ind w:left="6480" w:hanging="360"/>
      </w:pPr>
      <w:rPr>
        <w:rFonts w:ascii="Work Sans Light" w:hAnsi="Work Sans Light" w:hint="default"/>
      </w:rPr>
    </w:lvl>
  </w:abstractNum>
  <w:abstractNum w:abstractNumId="6" w15:restartNumberingAfterBreak="0">
    <w:nsid w:val="18D12DF0"/>
    <w:multiLevelType w:val="hybridMultilevel"/>
    <w:tmpl w:val="1A081738"/>
    <w:lvl w:ilvl="0" w:tplc="7F1840B0">
      <w:start w:val="4"/>
      <w:numFmt w:val="bullet"/>
      <w:lvlText w:val="-"/>
      <w:lvlJc w:val="left"/>
      <w:pPr>
        <w:tabs>
          <w:tab w:val="num" w:pos="720"/>
        </w:tabs>
        <w:ind w:left="720" w:hanging="360"/>
      </w:pPr>
      <w:rPr>
        <w:rFonts w:ascii="Calibri" w:eastAsiaTheme="minorHAnsi" w:hAnsi="Calibri" w:cstheme="minorBidi" w:hint="default"/>
      </w:rPr>
    </w:lvl>
    <w:lvl w:ilvl="1" w:tplc="EDEC3596" w:tentative="1">
      <w:start w:val="1"/>
      <w:numFmt w:val="bullet"/>
      <w:lvlText w:val="●"/>
      <w:lvlJc w:val="left"/>
      <w:pPr>
        <w:tabs>
          <w:tab w:val="num" w:pos="1440"/>
        </w:tabs>
        <w:ind w:left="1440" w:hanging="360"/>
      </w:pPr>
      <w:rPr>
        <w:rFonts w:ascii="Arial" w:hAnsi="Arial" w:hint="default"/>
      </w:rPr>
    </w:lvl>
    <w:lvl w:ilvl="2" w:tplc="44D85F0E" w:tentative="1">
      <w:start w:val="1"/>
      <w:numFmt w:val="bullet"/>
      <w:lvlText w:val="●"/>
      <w:lvlJc w:val="left"/>
      <w:pPr>
        <w:tabs>
          <w:tab w:val="num" w:pos="2160"/>
        </w:tabs>
        <w:ind w:left="2160" w:hanging="360"/>
      </w:pPr>
      <w:rPr>
        <w:rFonts w:ascii="Arial" w:hAnsi="Arial" w:hint="default"/>
      </w:rPr>
    </w:lvl>
    <w:lvl w:ilvl="3" w:tplc="F0F0DA72" w:tentative="1">
      <w:start w:val="1"/>
      <w:numFmt w:val="bullet"/>
      <w:lvlText w:val="●"/>
      <w:lvlJc w:val="left"/>
      <w:pPr>
        <w:tabs>
          <w:tab w:val="num" w:pos="2880"/>
        </w:tabs>
        <w:ind w:left="2880" w:hanging="360"/>
      </w:pPr>
      <w:rPr>
        <w:rFonts w:ascii="Arial" w:hAnsi="Arial" w:hint="default"/>
      </w:rPr>
    </w:lvl>
    <w:lvl w:ilvl="4" w:tplc="F2DED060" w:tentative="1">
      <w:start w:val="1"/>
      <w:numFmt w:val="bullet"/>
      <w:lvlText w:val="●"/>
      <w:lvlJc w:val="left"/>
      <w:pPr>
        <w:tabs>
          <w:tab w:val="num" w:pos="3600"/>
        </w:tabs>
        <w:ind w:left="3600" w:hanging="360"/>
      </w:pPr>
      <w:rPr>
        <w:rFonts w:ascii="Arial" w:hAnsi="Arial" w:hint="default"/>
      </w:rPr>
    </w:lvl>
    <w:lvl w:ilvl="5" w:tplc="76F2A862" w:tentative="1">
      <w:start w:val="1"/>
      <w:numFmt w:val="bullet"/>
      <w:lvlText w:val="●"/>
      <w:lvlJc w:val="left"/>
      <w:pPr>
        <w:tabs>
          <w:tab w:val="num" w:pos="4320"/>
        </w:tabs>
        <w:ind w:left="4320" w:hanging="360"/>
      </w:pPr>
      <w:rPr>
        <w:rFonts w:ascii="Arial" w:hAnsi="Arial" w:hint="default"/>
      </w:rPr>
    </w:lvl>
    <w:lvl w:ilvl="6" w:tplc="56EE4948" w:tentative="1">
      <w:start w:val="1"/>
      <w:numFmt w:val="bullet"/>
      <w:lvlText w:val="●"/>
      <w:lvlJc w:val="left"/>
      <w:pPr>
        <w:tabs>
          <w:tab w:val="num" w:pos="5040"/>
        </w:tabs>
        <w:ind w:left="5040" w:hanging="360"/>
      </w:pPr>
      <w:rPr>
        <w:rFonts w:ascii="Arial" w:hAnsi="Arial" w:hint="default"/>
      </w:rPr>
    </w:lvl>
    <w:lvl w:ilvl="7" w:tplc="CFBC0DD8" w:tentative="1">
      <w:start w:val="1"/>
      <w:numFmt w:val="bullet"/>
      <w:lvlText w:val="●"/>
      <w:lvlJc w:val="left"/>
      <w:pPr>
        <w:tabs>
          <w:tab w:val="num" w:pos="5760"/>
        </w:tabs>
        <w:ind w:left="5760" w:hanging="360"/>
      </w:pPr>
      <w:rPr>
        <w:rFonts w:ascii="Arial" w:hAnsi="Arial" w:hint="default"/>
      </w:rPr>
    </w:lvl>
    <w:lvl w:ilvl="8" w:tplc="7328596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EB079C"/>
    <w:multiLevelType w:val="hybridMultilevel"/>
    <w:tmpl w:val="09681A78"/>
    <w:lvl w:ilvl="0" w:tplc="EC8E8E7E">
      <w:start w:val="7"/>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2284578D"/>
    <w:multiLevelType w:val="hybridMultilevel"/>
    <w:tmpl w:val="044C4C96"/>
    <w:lvl w:ilvl="0" w:tplc="B03A3BC2">
      <w:start w:val="1"/>
      <w:numFmt w:val="bullet"/>
      <w:lvlText w:val="•"/>
      <w:lvlJc w:val="left"/>
      <w:pPr>
        <w:tabs>
          <w:tab w:val="num" w:pos="720"/>
        </w:tabs>
        <w:ind w:left="720" w:hanging="360"/>
      </w:pPr>
      <w:rPr>
        <w:rFonts w:ascii="Arial" w:hAnsi="Arial" w:hint="default"/>
      </w:rPr>
    </w:lvl>
    <w:lvl w:ilvl="1" w:tplc="1362F1BE">
      <w:numFmt w:val="bullet"/>
      <w:lvlText w:val="•"/>
      <w:lvlJc w:val="left"/>
      <w:pPr>
        <w:tabs>
          <w:tab w:val="num" w:pos="1440"/>
        </w:tabs>
        <w:ind w:left="1440" w:hanging="360"/>
      </w:pPr>
      <w:rPr>
        <w:rFonts w:ascii="Arial" w:hAnsi="Arial" w:hint="default"/>
      </w:rPr>
    </w:lvl>
    <w:lvl w:ilvl="2" w:tplc="CAB4F806" w:tentative="1">
      <w:start w:val="1"/>
      <w:numFmt w:val="bullet"/>
      <w:lvlText w:val="•"/>
      <w:lvlJc w:val="left"/>
      <w:pPr>
        <w:tabs>
          <w:tab w:val="num" w:pos="2160"/>
        </w:tabs>
        <w:ind w:left="2160" w:hanging="360"/>
      </w:pPr>
      <w:rPr>
        <w:rFonts w:ascii="Arial" w:hAnsi="Arial" w:hint="default"/>
      </w:rPr>
    </w:lvl>
    <w:lvl w:ilvl="3" w:tplc="C56E86F6" w:tentative="1">
      <w:start w:val="1"/>
      <w:numFmt w:val="bullet"/>
      <w:lvlText w:val="•"/>
      <w:lvlJc w:val="left"/>
      <w:pPr>
        <w:tabs>
          <w:tab w:val="num" w:pos="2880"/>
        </w:tabs>
        <w:ind w:left="2880" w:hanging="360"/>
      </w:pPr>
      <w:rPr>
        <w:rFonts w:ascii="Arial" w:hAnsi="Arial" w:hint="default"/>
      </w:rPr>
    </w:lvl>
    <w:lvl w:ilvl="4" w:tplc="09E4C16A" w:tentative="1">
      <w:start w:val="1"/>
      <w:numFmt w:val="bullet"/>
      <w:lvlText w:val="•"/>
      <w:lvlJc w:val="left"/>
      <w:pPr>
        <w:tabs>
          <w:tab w:val="num" w:pos="3600"/>
        </w:tabs>
        <w:ind w:left="3600" w:hanging="360"/>
      </w:pPr>
      <w:rPr>
        <w:rFonts w:ascii="Arial" w:hAnsi="Arial" w:hint="default"/>
      </w:rPr>
    </w:lvl>
    <w:lvl w:ilvl="5" w:tplc="B3A441EC" w:tentative="1">
      <w:start w:val="1"/>
      <w:numFmt w:val="bullet"/>
      <w:lvlText w:val="•"/>
      <w:lvlJc w:val="left"/>
      <w:pPr>
        <w:tabs>
          <w:tab w:val="num" w:pos="4320"/>
        </w:tabs>
        <w:ind w:left="4320" w:hanging="360"/>
      </w:pPr>
      <w:rPr>
        <w:rFonts w:ascii="Arial" w:hAnsi="Arial" w:hint="default"/>
      </w:rPr>
    </w:lvl>
    <w:lvl w:ilvl="6" w:tplc="654EC7CC" w:tentative="1">
      <w:start w:val="1"/>
      <w:numFmt w:val="bullet"/>
      <w:lvlText w:val="•"/>
      <w:lvlJc w:val="left"/>
      <w:pPr>
        <w:tabs>
          <w:tab w:val="num" w:pos="5040"/>
        </w:tabs>
        <w:ind w:left="5040" w:hanging="360"/>
      </w:pPr>
      <w:rPr>
        <w:rFonts w:ascii="Arial" w:hAnsi="Arial" w:hint="default"/>
      </w:rPr>
    </w:lvl>
    <w:lvl w:ilvl="7" w:tplc="559A4E34" w:tentative="1">
      <w:start w:val="1"/>
      <w:numFmt w:val="bullet"/>
      <w:lvlText w:val="•"/>
      <w:lvlJc w:val="left"/>
      <w:pPr>
        <w:tabs>
          <w:tab w:val="num" w:pos="5760"/>
        </w:tabs>
        <w:ind w:left="5760" w:hanging="360"/>
      </w:pPr>
      <w:rPr>
        <w:rFonts w:ascii="Arial" w:hAnsi="Arial" w:hint="default"/>
      </w:rPr>
    </w:lvl>
    <w:lvl w:ilvl="8" w:tplc="B22E3E3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5683B70"/>
    <w:multiLevelType w:val="hybridMultilevel"/>
    <w:tmpl w:val="F5F099F4"/>
    <w:lvl w:ilvl="0" w:tplc="BEB4B78E">
      <w:start w:val="1"/>
      <w:numFmt w:val="bullet"/>
      <w:lvlText w:val="•"/>
      <w:lvlJc w:val="left"/>
      <w:pPr>
        <w:tabs>
          <w:tab w:val="num" w:pos="720"/>
        </w:tabs>
        <w:ind w:left="720" w:hanging="360"/>
      </w:pPr>
      <w:rPr>
        <w:rFonts w:ascii="Work Sans Light" w:hAnsi="Work Sans Light" w:hint="default"/>
      </w:rPr>
    </w:lvl>
    <w:lvl w:ilvl="1" w:tplc="58EA61DE" w:tentative="1">
      <w:start w:val="1"/>
      <w:numFmt w:val="bullet"/>
      <w:lvlText w:val="•"/>
      <w:lvlJc w:val="left"/>
      <w:pPr>
        <w:tabs>
          <w:tab w:val="num" w:pos="1440"/>
        </w:tabs>
        <w:ind w:left="1440" w:hanging="360"/>
      </w:pPr>
      <w:rPr>
        <w:rFonts w:ascii="Work Sans Light" w:hAnsi="Work Sans Light" w:hint="default"/>
      </w:rPr>
    </w:lvl>
    <w:lvl w:ilvl="2" w:tplc="1762714A" w:tentative="1">
      <w:start w:val="1"/>
      <w:numFmt w:val="bullet"/>
      <w:lvlText w:val="•"/>
      <w:lvlJc w:val="left"/>
      <w:pPr>
        <w:tabs>
          <w:tab w:val="num" w:pos="2160"/>
        </w:tabs>
        <w:ind w:left="2160" w:hanging="360"/>
      </w:pPr>
      <w:rPr>
        <w:rFonts w:ascii="Work Sans Light" w:hAnsi="Work Sans Light" w:hint="default"/>
      </w:rPr>
    </w:lvl>
    <w:lvl w:ilvl="3" w:tplc="9C0CFDFE" w:tentative="1">
      <w:start w:val="1"/>
      <w:numFmt w:val="bullet"/>
      <w:lvlText w:val="•"/>
      <w:lvlJc w:val="left"/>
      <w:pPr>
        <w:tabs>
          <w:tab w:val="num" w:pos="2880"/>
        </w:tabs>
        <w:ind w:left="2880" w:hanging="360"/>
      </w:pPr>
      <w:rPr>
        <w:rFonts w:ascii="Work Sans Light" w:hAnsi="Work Sans Light" w:hint="default"/>
      </w:rPr>
    </w:lvl>
    <w:lvl w:ilvl="4" w:tplc="BA04D39A" w:tentative="1">
      <w:start w:val="1"/>
      <w:numFmt w:val="bullet"/>
      <w:lvlText w:val="•"/>
      <w:lvlJc w:val="left"/>
      <w:pPr>
        <w:tabs>
          <w:tab w:val="num" w:pos="3600"/>
        </w:tabs>
        <w:ind w:left="3600" w:hanging="360"/>
      </w:pPr>
      <w:rPr>
        <w:rFonts w:ascii="Work Sans Light" w:hAnsi="Work Sans Light" w:hint="default"/>
      </w:rPr>
    </w:lvl>
    <w:lvl w:ilvl="5" w:tplc="539A9C7A" w:tentative="1">
      <w:start w:val="1"/>
      <w:numFmt w:val="bullet"/>
      <w:lvlText w:val="•"/>
      <w:lvlJc w:val="left"/>
      <w:pPr>
        <w:tabs>
          <w:tab w:val="num" w:pos="4320"/>
        </w:tabs>
        <w:ind w:left="4320" w:hanging="360"/>
      </w:pPr>
      <w:rPr>
        <w:rFonts w:ascii="Work Sans Light" w:hAnsi="Work Sans Light" w:hint="default"/>
      </w:rPr>
    </w:lvl>
    <w:lvl w:ilvl="6" w:tplc="7D441804" w:tentative="1">
      <w:start w:val="1"/>
      <w:numFmt w:val="bullet"/>
      <w:lvlText w:val="•"/>
      <w:lvlJc w:val="left"/>
      <w:pPr>
        <w:tabs>
          <w:tab w:val="num" w:pos="5040"/>
        </w:tabs>
        <w:ind w:left="5040" w:hanging="360"/>
      </w:pPr>
      <w:rPr>
        <w:rFonts w:ascii="Work Sans Light" w:hAnsi="Work Sans Light" w:hint="default"/>
      </w:rPr>
    </w:lvl>
    <w:lvl w:ilvl="7" w:tplc="93C2E650" w:tentative="1">
      <w:start w:val="1"/>
      <w:numFmt w:val="bullet"/>
      <w:lvlText w:val="•"/>
      <w:lvlJc w:val="left"/>
      <w:pPr>
        <w:tabs>
          <w:tab w:val="num" w:pos="5760"/>
        </w:tabs>
        <w:ind w:left="5760" w:hanging="360"/>
      </w:pPr>
      <w:rPr>
        <w:rFonts w:ascii="Work Sans Light" w:hAnsi="Work Sans Light" w:hint="default"/>
      </w:rPr>
    </w:lvl>
    <w:lvl w:ilvl="8" w:tplc="478E837C" w:tentative="1">
      <w:start w:val="1"/>
      <w:numFmt w:val="bullet"/>
      <w:lvlText w:val="•"/>
      <w:lvlJc w:val="left"/>
      <w:pPr>
        <w:tabs>
          <w:tab w:val="num" w:pos="6480"/>
        </w:tabs>
        <w:ind w:left="6480" w:hanging="360"/>
      </w:pPr>
      <w:rPr>
        <w:rFonts w:ascii="Work Sans Light" w:hAnsi="Work Sans Light" w:hint="default"/>
      </w:rPr>
    </w:lvl>
  </w:abstractNum>
  <w:abstractNum w:abstractNumId="10" w15:restartNumberingAfterBreak="0">
    <w:nsid w:val="26762548"/>
    <w:multiLevelType w:val="hybridMultilevel"/>
    <w:tmpl w:val="F41095EA"/>
    <w:lvl w:ilvl="0" w:tplc="B100BA1A">
      <w:start w:val="1"/>
      <w:numFmt w:val="bullet"/>
      <w:lvlText w:val="●"/>
      <w:lvlJc w:val="left"/>
      <w:pPr>
        <w:tabs>
          <w:tab w:val="num" w:pos="720"/>
        </w:tabs>
        <w:ind w:left="720" w:hanging="360"/>
      </w:pPr>
      <w:rPr>
        <w:rFonts w:ascii="Arial" w:hAnsi="Arial" w:hint="default"/>
      </w:rPr>
    </w:lvl>
    <w:lvl w:ilvl="1" w:tplc="EDEC3596" w:tentative="1">
      <w:start w:val="1"/>
      <w:numFmt w:val="bullet"/>
      <w:lvlText w:val="●"/>
      <w:lvlJc w:val="left"/>
      <w:pPr>
        <w:tabs>
          <w:tab w:val="num" w:pos="1440"/>
        </w:tabs>
        <w:ind w:left="1440" w:hanging="360"/>
      </w:pPr>
      <w:rPr>
        <w:rFonts w:ascii="Arial" w:hAnsi="Arial" w:hint="default"/>
      </w:rPr>
    </w:lvl>
    <w:lvl w:ilvl="2" w:tplc="44D85F0E" w:tentative="1">
      <w:start w:val="1"/>
      <w:numFmt w:val="bullet"/>
      <w:lvlText w:val="●"/>
      <w:lvlJc w:val="left"/>
      <w:pPr>
        <w:tabs>
          <w:tab w:val="num" w:pos="2160"/>
        </w:tabs>
        <w:ind w:left="2160" w:hanging="360"/>
      </w:pPr>
      <w:rPr>
        <w:rFonts w:ascii="Arial" w:hAnsi="Arial" w:hint="default"/>
      </w:rPr>
    </w:lvl>
    <w:lvl w:ilvl="3" w:tplc="F0F0DA72" w:tentative="1">
      <w:start w:val="1"/>
      <w:numFmt w:val="bullet"/>
      <w:lvlText w:val="●"/>
      <w:lvlJc w:val="left"/>
      <w:pPr>
        <w:tabs>
          <w:tab w:val="num" w:pos="2880"/>
        </w:tabs>
        <w:ind w:left="2880" w:hanging="360"/>
      </w:pPr>
      <w:rPr>
        <w:rFonts w:ascii="Arial" w:hAnsi="Arial" w:hint="default"/>
      </w:rPr>
    </w:lvl>
    <w:lvl w:ilvl="4" w:tplc="F2DED060" w:tentative="1">
      <w:start w:val="1"/>
      <w:numFmt w:val="bullet"/>
      <w:lvlText w:val="●"/>
      <w:lvlJc w:val="left"/>
      <w:pPr>
        <w:tabs>
          <w:tab w:val="num" w:pos="3600"/>
        </w:tabs>
        <w:ind w:left="3600" w:hanging="360"/>
      </w:pPr>
      <w:rPr>
        <w:rFonts w:ascii="Arial" w:hAnsi="Arial" w:hint="default"/>
      </w:rPr>
    </w:lvl>
    <w:lvl w:ilvl="5" w:tplc="76F2A862" w:tentative="1">
      <w:start w:val="1"/>
      <w:numFmt w:val="bullet"/>
      <w:lvlText w:val="●"/>
      <w:lvlJc w:val="left"/>
      <w:pPr>
        <w:tabs>
          <w:tab w:val="num" w:pos="4320"/>
        </w:tabs>
        <w:ind w:left="4320" w:hanging="360"/>
      </w:pPr>
      <w:rPr>
        <w:rFonts w:ascii="Arial" w:hAnsi="Arial" w:hint="default"/>
      </w:rPr>
    </w:lvl>
    <w:lvl w:ilvl="6" w:tplc="56EE4948" w:tentative="1">
      <w:start w:val="1"/>
      <w:numFmt w:val="bullet"/>
      <w:lvlText w:val="●"/>
      <w:lvlJc w:val="left"/>
      <w:pPr>
        <w:tabs>
          <w:tab w:val="num" w:pos="5040"/>
        </w:tabs>
        <w:ind w:left="5040" w:hanging="360"/>
      </w:pPr>
      <w:rPr>
        <w:rFonts w:ascii="Arial" w:hAnsi="Arial" w:hint="default"/>
      </w:rPr>
    </w:lvl>
    <w:lvl w:ilvl="7" w:tplc="CFBC0DD8" w:tentative="1">
      <w:start w:val="1"/>
      <w:numFmt w:val="bullet"/>
      <w:lvlText w:val="●"/>
      <w:lvlJc w:val="left"/>
      <w:pPr>
        <w:tabs>
          <w:tab w:val="num" w:pos="5760"/>
        </w:tabs>
        <w:ind w:left="5760" w:hanging="360"/>
      </w:pPr>
      <w:rPr>
        <w:rFonts w:ascii="Arial" w:hAnsi="Arial" w:hint="default"/>
      </w:rPr>
    </w:lvl>
    <w:lvl w:ilvl="8" w:tplc="7328596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8AB61EB"/>
    <w:multiLevelType w:val="multilevel"/>
    <w:tmpl w:val="BD141E36"/>
    <w:lvl w:ilvl="0">
      <w:start w:val="6"/>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2" w15:restartNumberingAfterBreak="0">
    <w:nsid w:val="296D7E48"/>
    <w:multiLevelType w:val="hybridMultilevel"/>
    <w:tmpl w:val="C858940E"/>
    <w:lvl w:ilvl="0" w:tplc="88EA06F0">
      <w:start w:val="1"/>
      <w:numFmt w:val="bullet"/>
      <w:lvlText w:val="•"/>
      <w:lvlJc w:val="left"/>
      <w:pPr>
        <w:tabs>
          <w:tab w:val="num" w:pos="720"/>
        </w:tabs>
        <w:ind w:left="720" w:hanging="360"/>
      </w:pPr>
      <w:rPr>
        <w:rFonts w:ascii="Work Sans Light" w:hAnsi="Work Sans Light" w:hint="default"/>
      </w:rPr>
    </w:lvl>
    <w:lvl w:ilvl="1" w:tplc="6D98FAF0" w:tentative="1">
      <w:start w:val="1"/>
      <w:numFmt w:val="bullet"/>
      <w:lvlText w:val="•"/>
      <w:lvlJc w:val="left"/>
      <w:pPr>
        <w:tabs>
          <w:tab w:val="num" w:pos="1440"/>
        </w:tabs>
        <w:ind w:left="1440" w:hanging="360"/>
      </w:pPr>
      <w:rPr>
        <w:rFonts w:ascii="Work Sans Light" w:hAnsi="Work Sans Light" w:hint="default"/>
      </w:rPr>
    </w:lvl>
    <w:lvl w:ilvl="2" w:tplc="830850FC" w:tentative="1">
      <w:start w:val="1"/>
      <w:numFmt w:val="bullet"/>
      <w:lvlText w:val="•"/>
      <w:lvlJc w:val="left"/>
      <w:pPr>
        <w:tabs>
          <w:tab w:val="num" w:pos="2160"/>
        </w:tabs>
        <w:ind w:left="2160" w:hanging="360"/>
      </w:pPr>
      <w:rPr>
        <w:rFonts w:ascii="Work Sans Light" w:hAnsi="Work Sans Light" w:hint="default"/>
      </w:rPr>
    </w:lvl>
    <w:lvl w:ilvl="3" w:tplc="2CC4D4EA" w:tentative="1">
      <w:start w:val="1"/>
      <w:numFmt w:val="bullet"/>
      <w:lvlText w:val="•"/>
      <w:lvlJc w:val="left"/>
      <w:pPr>
        <w:tabs>
          <w:tab w:val="num" w:pos="2880"/>
        </w:tabs>
        <w:ind w:left="2880" w:hanging="360"/>
      </w:pPr>
      <w:rPr>
        <w:rFonts w:ascii="Work Sans Light" w:hAnsi="Work Sans Light" w:hint="default"/>
      </w:rPr>
    </w:lvl>
    <w:lvl w:ilvl="4" w:tplc="B40CC57C" w:tentative="1">
      <w:start w:val="1"/>
      <w:numFmt w:val="bullet"/>
      <w:lvlText w:val="•"/>
      <w:lvlJc w:val="left"/>
      <w:pPr>
        <w:tabs>
          <w:tab w:val="num" w:pos="3600"/>
        </w:tabs>
        <w:ind w:left="3600" w:hanging="360"/>
      </w:pPr>
      <w:rPr>
        <w:rFonts w:ascii="Work Sans Light" w:hAnsi="Work Sans Light" w:hint="default"/>
      </w:rPr>
    </w:lvl>
    <w:lvl w:ilvl="5" w:tplc="BE6CE7B0" w:tentative="1">
      <w:start w:val="1"/>
      <w:numFmt w:val="bullet"/>
      <w:lvlText w:val="•"/>
      <w:lvlJc w:val="left"/>
      <w:pPr>
        <w:tabs>
          <w:tab w:val="num" w:pos="4320"/>
        </w:tabs>
        <w:ind w:left="4320" w:hanging="360"/>
      </w:pPr>
      <w:rPr>
        <w:rFonts w:ascii="Work Sans Light" w:hAnsi="Work Sans Light" w:hint="default"/>
      </w:rPr>
    </w:lvl>
    <w:lvl w:ilvl="6" w:tplc="FF42251A" w:tentative="1">
      <w:start w:val="1"/>
      <w:numFmt w:val="bullet"/>
      <w:lvlText w:val="•"/>
      <w:lvlJc w:val="left"/>
      <w:pPr>
        <w:tabs>
          <w:tab w:val="num" w:pos="5040"/>
        </w:tabs>
        <w:ind w:left="5040" w:hanging="360"/>
      </w:pPr>
      <w:rPr>
        <w:rFonts w:ascii="Work Sans Light" w:hAnsi="Work Sans Light" w:hint="default"/>
      </w:rPr>
    </w:lvl>
    <w:lvl w:ilvl="7" w:tplc="D6C26B8A" w:tentative="1">
      <w:start w:val="1"/>
      <w:numFmt w:val="bullet"/>
      <w:lvlText w:val="•"/>
      <w:lvlJc w:val="left"/>
      <w:pPr>
        <w:tabs>
          <w:tab w:val="num" w:pos="5760"/>
        </w:tabs>
        <w:ind w:left="5760" w:hanging="360"/>
      </w:pPr>
      <w:rPr>
        <w:rFonts w:ascii="Work Sans Light" w:hAnsi="Work Sans Light" w:hint="default"/>
      </w:rPr>
    </w:lvl>
    <w:lvl w:ilvl="8" w:tplc="F230CFB4" w:tentative="1">
      <w:start w:val="1"/>
      <w:numFmt w:val="bullet"/>
      <w:lvlText w:val="•"/>
      <w:lvlJc w:val="left"/>
      <w:pPr>
        <w:tabs>
          <w:tab w:val="num" w:pos="6480"/>
        </w:tabs>
        <w:ind w:left="6480" w:hanging="360"/>
      </w:pPr>
      <w:rPr>
        <w:rFonts w:ascii="Work Sans Light" w:hAnsi="Work Sans Light" w:hint="default"/>
      </w:rPr>
    </w:lvl>
  </w:abstractNum>
  <w:abstractNum w:abstractNumId="13" w15:restartNumberingAfterBreak="0">
    <w:nsid w:val="2FA576CD"/>
    <w:multiLevelType w:val="hybridMultilevel"/>
    <w:tmpl w:val="C5420D4C"/>
    <w:lvl w:ilvl="0" w:tplc="5F7C904C">
      <w:start w:val="1"/>
      <w:numFmt w:val="bullet"/>
      <w:lvlText w:val="•"/>
      <w:lvlJc w:val="left"/>
      <w:pPr>
        <w:tabs>
          <w:tab w:val="num" w:pos="720"/>
        </w:tabs>
        <w:ind w:left="720" w:hanging="360"/>
      </w:pPr>
      <w:rPr>
        <w:rFonts w:ascii="Work Sans Light" w:hAnsi="Work Sans Light" w:hint="default"/>
      </w:rPr>
    </w:lvl>
    <w:lvl w:ilvl="1" w:tplc="5C9644F8" w:tentative="1">
      <w:start w:val="1"/>
      <w:numFmt w:val="bullet"/>
      <w:lvlText w:val="•"/>
      <w:lvlJc w:val="left"/>
      <w:pPr>
        <w:tabs>
          <w:tab w:val="num" w:pos="1440"/>
        </w:tabs>
        <w:ind w:left="1440" w:hanging="360"/>
      </w:pPr>
      <w:rPr>
        <w:rFonts w:ascii="Work Sans Light" w:hAnsi="Work Sans Light" w:hint="default"/>
      </w:rPr>
    </w:lvl>
    <w:lvl w:ilvl="2" w:tplc="51243238" w:tentative="1">
      <w:start w:val="1"/>
      <w:numFmt w:val="bullet"/>
      <w:lvlText w:val="•"/>
      <w:lvlJc w:val="left"/>
      <w:pPr>
        <w:tabs>
          <w:tab w:val="num" w:pos="2160"/>
        </w:tabs>
        <w:ind w:left="2160" w:hanging="360"/>
      </w:pPr>
      <w:rPr>
        <w:rFonts w:ascii="Work Sans Light" w:hAnsi="Work Sans Light" w:hint="default"/>
      </w:rPr>
    </w:lvl>
    <w:lvl w:ilvl="3" w:tplc="1534B282" w:tentative="1">
      <w:start w:val="1"/>
      <w:numFmt w:val="bullet"/>
      <w:lvlText w:val="•"/>
      <w:lvlJc w:val="left"/>
      <w:pPr>
        <w:tabs>
          <w:tab w:val="num" w:pos="2880"/>
        </w:tabs>
        <w:ind w:left="2880" w:hanging="360"/>
      </w:pPr>
      <w:rPr>
        <w:rFonts w:ascii="Work Sans Light" w:hAnsi="Work Sans Light" w:hint="default"/>
      </w:rPr>
    </w:lvl>
    <w:lvl w:ilvl="4" w:tplc="BB6CC356" w:tentative="1">
      <w:start w:val="1"/>
      <w:numFmt w:val="bullet"/>
      <w:lvlText w:val="•"/>
      <w:lvlJc w:val="left"/>
      <w:pPr>
        <w:tabs>
          <w:tab w:val="num" w:pos="3600"/>
        </w:tabs>
        <w:ind w:left="3600" w:hanging="360"/>
      </w:pPr>
      <w:rPr>
        <w:rFonts w:ascii="Work Sans Light" w:hAnsi="Work Sans Light" w:hint="default"/>
      </w:rPr>
    </w:lvl>
    <w:lvl w:ilvl="5" w:tplc="7678683C" w:tentative="1">
      <w:start w:val="1"/>
      <w:numFmt w:val="bullet"/>
      <w:lvlText w:val="•"/>
      <w:lvlJc w:val="left"/>
      <w:pPr>
        <w:tabs>
          <w:tab w:val="num" w:pos="4320"/>
        </w:tabs>
        <w:ind w:left="4320" w:hanging="360"/>
      </w:pPr>
      <w:rPr>
        <w:rFonts w:ascii="Work Sans Light" w:hAnsi="Work Sans Light" w:hint="default"/>
      </w:rPr>
    </w:lvl>
    <w:lvl w:ilvl="6" w:tplc="3DC2A576" w:tentative="1">
      <w:start w:val="1"/>
      <w:numFmt w:val="bullet"/>
      <w:lvlText w:val="•"/>
      <w:lvlJc w:val="left"/>
      <w:pPr>
        <w:tabs>
          <w:tab w:val="num" w:pos="5040"/>
        </w:tabs>
        <w:ind w:left="5040" w:hanging="360"/>
      </w:pPr>
      <w:rPr>
        <w:rFonts w:ascii="Work Sans Light" w:hAnsi="Work Sans Light" w:hint="default"/>
      </w:rPr>
    </w:lvl>
    <w:lvl w:ilvl="7" w:tplc="308233D6" w:tentative="1">
      <w:start w:val="1"/>
      <w:numFmt w:val="bullet"/>
      <w:lvlText w:val="•"/>
      <w:lvlJc w:val="left"/>
      <w:pPr>
        <w:tabs>
          <w:tab w:val="num" w:pos="5760"/>
        </w:tabs>
        <w:ind w:left="5760" w:hanging="360"/>
      </w:pPr>
      <w:rPr>
        <w:rFonts w:ascii="Work Sans Light" w:hAnsi="Work Sans Light" w:hint="default"/>
      </w:rPr>
    </w:lvl>
    <w:lvl w:ilvl="8" w:tplc="E2ECFCB6" w:tentative="1">
      <w:start w:val="1"/>
      <w:numFmt w:val="bullet"/>
      <w:lvlText w:val="•"/>
      <w:lvlJc w:val="left"/>
      <w:pPr>
        <w:tabs>
          <w:tab w:val="num" w:pos="6480"/>
        </w:tabs>
        <w:ind w:left="6480" w:hanging="360"/>
      </w:pPr>
      <w:rPr>
        <w:rFonts w:ascii="Work Sans Light" w:hAnsi="Work Sans Light" w:hint="default"/>
      </w:rPr>
    </w:lvl>
  </w:abstractNum>
  <w:abstractNum w:abstractNumId="14" w15:restartNumberingAfterBreak="0">
    <w:nsid w:val="3731152A"/>
    <w:multiLevelType w:val="hybridMultilevel"/>
    <w:tmpl w:val="3E0A4F3C"/>
    <w:lvl w:ilvl="0" w:tplc="176E24FC">
      <w:start w:val="1"/>
      <w:numFmt w:val="bullet"/>
      <w:lvlText w:val="•"/>
      <w:lvlJc w:val="left"/>
      <w:pPr>
        <w:tabs>
          <w:tab w:val="num" w:pos="720"/>
        </w:tabs>
        <w:ind w:left="720" w:hanging="360"/>
      </w:pPr>
      <w:rPr>
        <w:rFonts w:ascii="Work Sans Light" w:hAnsi="Work Sans Light" w:hint="default"/>
      </w:rPr>
    </w:lvl>
    <w:lvl w:ilvl="1" w:tplc="1C5C7146">
      <w:start w:val="62"/>
      <w:numFmt w:val="bullet"/>
      <w:lvlText w:val="•"/>
      <w:lvlJc w:val="left"/>
      <w:pPr>
        <w:tabs>
          <w:tab w:val="num" w:pos="1440"/>
        </w:tabs>
        <w:ind w:left="1440" w:hanging="360"/>
      </w:pPr>
      <w:rPr>
        <w:rFonts w:ascii="Work Sans Light" w:hAnsi="Work Sans Light" w:hint="default"/>
      </w:rPr>
    </w:lvl>
    <w:lvl w:ilvl="2" w:tplc="F9A6D966" w:tentative="1">
      <w:start w:val="1"/>
      <w:numFmt w:val="bullet"/>
      <w:lvlText w:val="•"/>
      <w:lvlJc w:val="left"/>
      <w:pPr>
        <w:tabs>
          <w:tab w:val="num" w:pos="2160"/>
        </w:tabs>
        <w:ind w:left="2160" w:hanging="360"/>
      </w:pPr>
      <w:rPr>
        <w:rFonts w:ascii="Work Sans Light" w:hAnsi="Work Sans Light" w:hint="default"/>
      </w:rPr>
    </w:lvl>
    <w:lvl w:ilvl="3" w:tplc="CF661A16" w:tentative="1">
      <w:start w:val="1"/>
      <w:numFmt w:val="bullet"/>
      <w:lvlText w:val="•"/>
      <w:lvlJc w:val="left"/>
      <w:pPr>
        <w:tabs>
          <w:tab w:val="num" w:pos="2880"/>
        </w:tabs>
        <w:ind w:left="2880" w:hanging="360"/>
      </w:pPr>
      <w:rPr>
        <w:rFonts w:ascii="Work Sans Light" w:hAnsi="Work Sans Light" w:hint="default"/>
      </w:rPr>
    </w:lvl>
    <w:lvl w:ilvl="4" w:tplc="29B8F9F2" w:tentative="1">
      <w:start w:val="1"/>
      <w:numFmt w:val="bullet"/>
      <w:lvlText w:val="•"/>
      <w:lvlJc w:val="left"/>
      <w:pPr>
        <w:tabs>
          <w:tab w:val="num" w:pos="3600"/>
        </w:tabs>
        <w:ind w:left="3600" w:hanging="360"/>
      </w:pPr>
      <w:rPr>
        <w:rFonts w:ascii="Work Sans Light" w:hAnsi="Work Sans Light" w:hint="default"/>
      </w:rPr>
    </w:lvl>
    <w:lvl w:ilvl="5" w:tplc="78D05BE6" w:tentative="1">
      <w:start w:val="1"/>
      <w:numFmt w:val="bullet"/>
      <w:lvlText w:val="•"/>
      <w:lvlJc w:val="left"/>
      <w:pPr>
        <w:tabs>
          <w:tab w:val="num" w:pos="4320"/>
        </w:tabs>
        <w:ind w:left="4320" w:hanging="360"/>
      </w:pPr>
      <w:rPr>
        <w:rFonts w:ascii="Work Sans Light" w:hAnsi="Work Sans Light" w:hint="default"/>
      </w:rPr>
    </w:lvl>
    <w:lvl w:ilvl="6" w:tplc="169CDBAA" w:tentative="1">
      <w:start w:val="1"/>
      <w:numFmt w:val="bullet"/>
      <w:lvlText w:val="•"/>
      <w:lvlJc w:val="left"/>
      <w:pPr>
        <w:tabs>
          <w:tab w:val="num" w:pos="5040"/>
        </w:tabs>
        <w:ind w:left="5040" w:hanging="360"/>
      </w:pPr>
      <w:rPr>
        <w:rFonts w:ascii="Work Sans Light" w:hAnsi="Work Sans Light" w:hint="default"/>
      </w:rPr>
    </w:lvl>
    <w:lvl w:ilvl="7" w:tplc="B476986E" w:tentative="1">
      <w:start w:val="1"/>
      <w:numFmt w:val="bullet"/>
      <w:lvlText w:val="•"/>
      <w:lvlJc w:val="left"/>
      <w:pPr>
        <w:tabs>
          <w:tab w:val="num" w:pos="5760"/>
        </w:tabs>
        <w:ind w:left="5760" w:hanging="360"/>
      </w:pPr>
      <w:rPr>
        <w:rFonts w:ascii="Work Sans Light" w:hAnsi="Work Sans Light" w:hint="default"/>
      </w:rPr>
    </w:lvl>
    <w:lvl w:ilvl="8" w:tplc="26E213C8" w:tentative="1">
      <w:start w:val="1"/>
      <w:numFmt w:val="bullet"/>
      <w:lvlText w:val="•"/>
      <w:lvlJc w:val="left"/>
      <w:pPr>
        <w:tabs>
          <w:tab w:val="num" w:pos="6480"/>
        </w:tabs>
        <w:ind w:left="6480" w:hanging="360"/>
      </w:pPr>
      <w:rPr>
        <w:rFonts w:ascii="Work Sans Light" w:hAnsi="Work Sans Light" w:hint="default"/>
      </w:rPr>
    </w:lvl>
  </w:abstractNum>
  <w:abstractNum w:abstractNumId="15" w15:restartNumberingAfterBreak="0">
    <w:nsid w:val="380679EB"/>
    <w:multiLevelType w:val="hybridMultilevel"/>
    <w:tmpl w:val="07D027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A645CF6"/>
    <w:multiLevelType w:val="hybridMultilevel"/>
    <w:tmpl w:val="7EE0EA54"/>
    <w:lvl w:ilvl="0" w:tplc="06EA7DB8">
      <w:start w:val="7"/>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3B6139BB"/>
    <w:multiLevelType w:val="hybridMultilevel"/>
    <w:tmpl w:val="FD44C3F4"/>
    <w:lvl w:ilvl="0" w:tplc="F75298EA">
      <w:start w:val="1"/>
      <w:numFmt w:val="bullet"/>
      <w:lvlText w:val="•"/>
      <w:lvlJc w:val="left"/>
      <w:pPr>
        <w:tabs>
          <w:tab w:val="num" w:pos="720"/>
        </w:tabs>
        <w:ind w:left="720" w:hanging="360"/>
      </w:pPr>
      <w:rPr>
        <w:rFonts w:ascii="Work Sans Light" w:hAnsi="Work Sans Light" w:hint="default"/>
      </w:rPr>
    </w:lvl>
    <w:lvl w:ilvl="1" w:tplc="B7861B60" w:tentative="1">
      <w:start w:val="1"/>
      <w:numFmt w:val="bullet"/>
      <w:lvlText w:val="•"/>
      <w:lvlJc w:val="left"/>
      <w:pPr>
        <w:tabs>
          <w:tab w:val="num" w:pos="1440"/>
        </w:tabs>
        <w:ind w:left="1440" w:hanging="360"/>
      </w:pPr>
      <w:rPr>
        <w:rFonts w:ascii="Work Sans Light" w:hAnsi="Work Sans Light" w:hint="default"/>
      </w:rPr>
    </w:lvl>
    <w:lvl w:ilvl="2" w:tplc="7D162544" w:tentative="1">
      <w:start w:val="1"/>
      <w:numFmt w:val="bullet"/>
      <w:lvlText w:val="•"/>
      <w:lvlJc w:val="left"/>
      <w:pPr>
        <w:tabs>
          <w:tab w:val="num" w:pos="2160"/>
        </w:tabs>
        <w:ind w:left="2160" w:hanging="360"/>
      </w:pPr>
      <w:rPr>
        <w:rFonts w:ascii="Work Sans Light" w:hAnsi="Work Sans Light" w:hint="default"/>
      </w:rPr>
    </w:lvl>
    <w:lvl w:ilvl="3" w:tplc="F7A05F22" w:tentative="1">
      <w:start w:val="1"/>
      <w:numFmt w:val="bullet"/>
      <w:lvlText w:val="•"/>
      <w:lvlJc w:val="left"/>
      <w:pPr>
        <w:tabs>
          <w:tab w:val="num" w:pos="2880"/>
        </w:tabs>
        <w:ind w:left="2880" w:hanging="360"/>
      </w:pPr>
      <w:rPr>
        <w:rFonts w:ascii="Work Sans Light" w:hAnsi="Work Sans Light" w:hint="default"/>
      </w:rPr>
    </w:lvl>
    <w:lvl w:ilvl="4" w:tplc="F9D65378" w:tentative="1">
      <w:start w:val="1"/>
      <w:numFmt w:val="bullet"/>
      <w:lvlText w:val="•"/>
      <w:lvlJc w:val="left"/>
      <w:pPr>
        <w:tabs>
          <w:tab w:val="num" w:pos="3600"/>
        </w:tabs>
        <w:ind w:left="3600" w:hanging="360"/>
      </w:pPr>
      <w:rPr>
        <w:rFonts w:ascii="Work Sans Light" w:hAnsi="Work Sans Light" w:hint="default"/>
      </w:rPr>
    </w:lvl>
    <w:lvl w:ilvl="5" w:tplc="833E6B5E" w:tentative="1">
      <w:start w:val="1"/>
      <w:numFmt w:val="bullet"/>
      <w:lvlText w:val="•"/>
      <w:lvlJc w:val="left"/>
      <w:pPr>
        <w:tabs>
          <w:tab w:val="num" w:pos="4320"/>
        </w:tabs>
        <w:ind w:left="4320" w:hanging="360"/>
      </w:pPr>
      <w:rPr>
        <w:rFonts w:ascii="Work Sans Light" w:hAnsi="Work Sans Light" w:hint="default"/>
      </w:rPr>
    </w:lvl>
    <w:lvl w:ilvl="6" w:tplc="4E6C0844" w:tentative="1">
      <w:start w:val="1"/>
      <w:numFmt w:val="bullet"/>
      <w:lvlText w:val="•"/>
      <w:lvlJc w:val="left"/>
      <w:pPr>
        <w:tabs>
          <w:tab w:val="num" w:pos="5040"/>
        </w:tabs>
        <w:ind w:left="5040" w:hanging="360"/>
      </w:pPr>
      <w:rPr>
        <w:rFonts w:ascii="Work Sans Light" w:hAnsi="Work Sans Light" w:hint="default"/>
      </w:rPr>
    </w:lvl>
    <w:lvl w:ilvl="7" w:tplc="849AA994" w:tentative="1">
      <w:start w:val="1"/>
      <w:numFmt w:val="bullet"/>
      <w:lvlText w:val="•"/>
      <w:lvlJc w:val="left"/>
      <w:pPr>
        <w:tabs>
          <w:tab w:val="num" w:pos="5760"/>
        </w:tabs>
        <w:ind w:left="5760" w:hanging="360"/>
      </w:pPr>
      <w:rPr>
        <w:rFonts w:ascii="Work Sans Light" w:hAnsi="Work Sans Light" w:hint="default"/>
      </w:rPr>
    </w:lvl>
    <w:lvl w:ilvl="8" w:tplc="14D239B6" w:tentative="1">
      <w:start w:val="1"/>
      <w:numFmt w:val="bullet"/>
      <w:lvlText w:val="•"/>
      <w:lvlJc w:val="left"/>
      <w:pPr>
        <w:tabs>
          <w:tab w:val="num" w:pos="6480"/>
        </w:tabs>
        <w:ind w:left="6480" w:hanging="360"/>
      </w:pPr>
      <w:rPr>
        <w:rFonts w:ascii="Work Sans Light" w:hAnsi="Work Sans Light" w:hint="default"/>
      </w:rPr>
    </w:lvl>
  </w:abstractNum>
  <w:abstractNum w:abstractNumId="18" w15:restartNumberingAfterBreak="0">
    <w:nsid w:val="3D21598A"/>
    <w:multiLevelType w:val="hybridMultilevel"/>
    <w:tmpl w:val="936AF738"/>
    <w:lvl w:ilvl="0" w:tplc="B5E6B7E6">
      <w:start w:val="1"/>
      <w:numFmt w:val="bullet"/>
      <w:lvlText w:val="•"/>
      <w:lvlJc w:val="left"/>
      <w:pPr>
        <w:tabs>
          <w:tab w:val="num" w:pos="720"/>
        </w:tabs>
        <w:ind w:left="720" w:hanging="360"/>
      </w:pPr>
      <w:rPr>
        <w:rFonts w:ascii="Work Sans Light" w:hAnsi="Work Sans Light" w:hint="default"/>
      </w:rPr>
    </w:lvl>
    <w:lvl w:ilvl="1" w:tplc="71BCA9EA" w:tentative="1">
      <w:start w:val="1"/>
      <w:numFmt w:val="bullet"/>
      <w:lvlText w:val="•"/>
      <w:lvlJc w:val="left"/>
      <w:pPr>
        <w:tabs>
          <w:tab w:val="num" w:pos="1440"/>
        </w:tabs>
        <w:ind w:left="1440" w:hanging="360"/>
      </w:pPr>
      <w:rPr>
        <w:rFonts w:ascii="Work Sans Light" w:hAnsi="Work Sans Light" w:hint="default"/>
      </w:rPr>
    </w:lvl>
    <w:lvl w:ilvl="2" w:tplc="F5DA2EF0" w:tentative="1">
      <w:start w:val="1"/>
      <w:numFmt w:val="bullet"/>
      <w:lvlText w:val="•"/>
      <w:lvlJc w:val="left"/>
      <w:pPr>
        <w:tabs>
          <w:tab w:val="num" w:pos="2160"/>
        </w:tabs>
        <w:ind w:left="2160" w:hanging="360"/>
      </w:pPr>
      <w:rPr>
        <w:rFonts w:ascii="Work Sans Light" w:hAnsi="Work Sans Light" w:hint="default"/>
      </w:rPr>
    </w:lvl>
    <w:lvl w:ilvl="3" w:tplc="10DC03B2" w:tentative="1">
      <w:start w:val="1"/>
      <w:numFmt w:val="bullet"/>
      <w:lvlText w:val="•"/>
      <w:lvlJc w:val="left"/>
      <w:pPr>
        <w:tabs>
          <w:tab w:val="num" w:pos="2880"/>
        </w:tabs>
        <w:ind w:left="2880" w:hanging="360"/>
      </w:pPr>
      <w:rPr>
        <w:rFonts w:ascii="Work Sans Light" w:hAnsi="Work Sans Light" w:hint="default"/>
      </w:rPr>
    </w:lvl>
    <w:lvl w:ilvl="4" w:tplc="33A6DF9E" w:tentative="1">
      <w:start w:val="1"/>
      <w:numFmt w:val="bullet"/>
      <w:lvlText w:val="•"/>
      <w:lvlJc w:val="left"/>
      <w:pPr>
        <w:tabs>
          <w:tab w:val="num" w:pos="3600"/>
        </w:tabs>
        <w:ind w:left="3600" w:hanging="360"/>
      </w:pPr>
      <w:rPr>
        <w:rFonts w:ascii="Work Sans Light" w:hAnsi="Work Sans Light" w:hint="default"/>
      </w:rPr>
    </w:lvl>
    <w:lvl w:ilvl="5" w:tplc="313AE126" w:tentative="1">
      <w:start w:val="1"/>
      <w:numFmt w:val="bullet"/>
      <w:lvlText w:val="•"/>
      <w:lvlJc w:val="left"/>
      <w:pPr>
        <w:tabs>
          <w:tab w:val="num" w:pos="4320"/>
        </w:tabs>
        <w:ind w:left="4320" w:hanging="360"/>
      </w:pPr>
      <w:rPr>
        <w:rFonts w:ascii="Work Sans Light" w:hAnsi="Work Sans Light" w:hint="default"/>
      </w:rPr>
    </w:lvl>
    <w:lvl w:ilvl="6" w:tplc="1E3AE660" w:tentative="1">
      <w:start w:val="1"/>
      <w:numFmt w:val="bullet"/>
      <w:lvlText w:val="•"/>
      <w:lvlJc w:val="left"/>
      <w:pPr>
        <w:tabs>
          <w:tab w:val="num" w:pos="5040"/>
        </w:tabs>
        <w:ind w:left="5040" w:hanging="360"/>
      </w:pPr>
      <w:rPr>
        <w:rFonts w:ascii="Work Sans Light" w:hAnsi="Work Sans Light" w:hint="default"/>
      </w:rPr>
    </w:lvl>
    <w:lvl w:ilvl="7" w:tplc="A8A2DC0A" w:tentative="1">
      <w:start w:val="1"/>
      <w:numFmt w:val="bullet"/>
      <w:lvlText w:val="•"/>
      <w:lvlJc w:val="left"/>
      <w:pPr>
        <w:tabs>
          <w:tab w:val="num" w:pos="5760"/>
        </w:tabs>
        <w:ind w:left="5760" w:hanging="360"/>
      </w:pPr>
      <w:rPr>
        <w:rFonts w:ascii="Work Sans Light" w:hAnsi="Work Sans Light" w:hint="default"/>
      </w:rPr>
    </w:lvl>
    <w:lvl w:ilvl="8" w:tplc="FACC2F00" w:tentative="1">
      <w:start w:val="1"/>
      <w:numFmt w:val="bullet"/>
      <w:lvlText w:val="•"/>
      <w:lvlJc w:val="left"/>
      <w:pPr>
        <w:tabs>
          <w:tab w:val="num" w:pos="6480"/>
        </w:tabs>
        <w:ind w:left="6480" w:hanging="360"/>
      </w:pPr>
      <w:rPr>
        <w:rFonts w:ascii="Work Sans Light" w:hAnsi="Work Sans Light" w:hint="default"/>
      </w:rPr>
    </w:lvl>
  </w:abstractNum>
  <w:abstractNum w:abstractNumId="19" w15:restartNumberingAfterBreak="0">
    <w:nsid w:val="3FD47A60"/>
    <w:multiLevelType w:val="hybridMultilevel"/>
    <w:tmpl w:val="25F8F5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19E116E"/>
    <w:multiLevelType w:val="multilevel"/>
    <w:tmpl w:val="C636AE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u w:val="none"/>
      </w:rPr>
    </w:lvl>
    <w:lvl w:ilvl="2">
      <w:start w:val="1"/>
      <w:numFmt w:val="decimal"/>
      <w:isLgl/>
      <w:lvlText w:val="%1.%2.%3"/>
      <w:lvlJc w:val="left"/>
      <w:pPr>
        <w:ind w:left="1800" w:hanging="720"/>
      </w:pPr>
      <w:rPr>
        <w:rFonts w:hint="default"/>
        <w:i/>
        <w:u w:val="single"/>
      </w:rPr>
    </w:lvl>
    <w:lvl w:ilvl="3">
      <w:start w:val="1"/>
      <w:numFmt w:val="decimal"/>
      <w:isLgl/>
      <w:lvlText w:val="%1.%2.%3.%4"/>
      <w:lvlJc w:val="left"/>
      <w:pPr>
        <w:ind w:left="2160" w:hanging="720"/>
      </w:pPr>
      <w:rPr>
        <w:rFonts w:hint="default"/>
        <w:i/>
        <w:u w:val="single"/>
      </w:rPr>
    </w:lvl>
    <w:lvl w:ilvl="4">
      <w:start w:val="1"/>
      <w:numFmt w:val="decimal"/>
      <w:isLgl/>
      <w:lvlText w:val="%1.%2.%3.%4.%5"/>
      <w:lvlJc w:val="left"/>
      <w:pPr>
        <w:ind w:left="2880" w:hanging="1080"/>
      </w:pPr>
      <w:rPr>
        <w:rFonts w:hint="default"/>
        <w:i/>
        <w:u w:val="single"/>
      </w:rPr>
    </w:lvl>
    <w:lvl w:ilvl="5">
      <w:start w:val="1"/>
      <w:numFmt w:val="decimal"/>
      <w:isLgl/>
      <w:lvlText w:val="%1.%2.%3.%4.%5.%6"/>
      <w:lvlJc w:val="left"/>
      <w:pPr>
        <w:ind w:left="3240" w:hanging="1080"/>
      </w:pPr>
      <w:rPr>
        <w:rFonts w:hint="default"/>
        <w:i/>
        <w:u w:val="single"/>
      </w:rPr>
    </w:lvl>
    <w:lvl w:ilvl="6">
      <w:start w:val="1"/>
      <w:numFmt w:val="decimal"/>
      <w:isLgl/>
      <w:lvlText w:val="%1.%2.%3.%4.%5.%6.%7"/>
      <w:lvlJc w:val="left"/>
      <w:pPr>
        <w:ind w:left="3960" w:hanging="1440"/>
      </w:pPr>
      <w:rPr>
        <w:rFonts w:hint="default"/>
        <w:i/>
        <w:u w:val="single"/>
      </w:rPr>
    </w:lvl>
    <w:lvl w:ilvl="7">
      <w:start w:val="1"/>
      <w:numFmt w:val="decimal"/>
      <w:isLgl/>
      <w:lvlText w:val="%1.%2.%3.%4.%5.%6.%7.%8"/>
      <w:lvlJc w:val="left"/>
      <w:pPr>
        <w:ind w:left="4320" w:hanging="1440"/>
      </w:pPr>
      <w:rPr>
        <w:rFonts w:hint="default"/>
        <w:i/>
        <w:u w:val="single"/>
      </w:rPr>
    </w:lvl>
    <w:lvl w:ilvl="8">
      <w:start w:val="1"/>
      <w:numFmt w:val="decimal"/>
      <w:isLgl/>
      <w:lvlText w:val="%1.%2.%3.%4.%5.%6.%7.%8.%9"/>
      <w:lvlJc w:val="left"/>
      <w:pPr>
        <w:ind w:left="4680" w:hanging="1440"/>
      </w:pPr>
      <w:rPr>
        <w:rFonts w:hint="default"/>
        <w:i/>
        <w:u w:val="single"/>
      </w:rPr>
    </w:lvl>
  </w:abstractNum>
  <w:abstractNum w:abstractNumId="21" w15:restartNumberingAfterBreak="0">
    <w:nsid w:val="44CA4062"/>
    <w:multiLevelType w:val="hybridMultilevel"/>
    <w:tmpl w:val="5E288AEC"/>
    <w:lvl w:ilvl="0" w:tplc="0D2A4C1C">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15:restartNumberingAfterBreak="0">
    <w:nsid w:val="46305A7D"/>
    <w:multiLevelType w:val="hybridMultilevel"/>
    <w:tmpl w:val="2C841BA2"/>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2C75BCF"/>
    <w:multiLevelType w:val="hybridMultilevel"/>
    <w:tmpl w:val="3C54AFD2"/>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24" w15:restartNumberingAfterBreak="0">
    <w:nsid w:val="56FF481B"/>
    <w:multiLevelType w:val="hybridMultilevel"/>
    <w:tmpl w:val="F0B4E192"/>
    <w:lvl w:ilvl="0" w:tplc="370E88C8">
      <w:start w:val="1"/>
      <w:numFmt w:val="bullet"/>
      <w:lvlText w:val="•"/>
      <w:lvlJc w:val="left"/>
      <w:pPr>
        <w:tabs>
          <w:tab w:val="num" w:pos="720"/>
        </w:tabs>
        <w:ind w:left="720" w:hanging="360"/>
      </w:pPr>
      <w:rPr>
        <w:rFonts w:ascii="Work Sans Light" w:hAnsi="Work Sans Light" w:hint="default"/>
      </w:rPr>
    </w:lvl>
    <w:lvl w:ilvl="1" w:tplc="ED50AB62">
      <w:start w:val="62"/>
      <w:numFmt w:val="bullet"/>
      <w:lvlText w:val="•"/>
      <w:lvlJc w:val="left"/>
      <w:pPr>
        <w:tabs>
          <w:tab w:val="num" w:pos="1440"/>
        </w:tabs>
        <w:ind w:left="1440" w:hanging="360"/>
      </w:pPr>
      <w:rPr>
        <w:rFonts w:ascii="Work Sans Light" w:hAnsi="Work Sans Light" w:hint="default"/>
      </w:rPr>
    </w:lvl>
    <w:lvl w:ilvl="2" w:tplc="54C68342" w:tentative="1">
      <w:start w:val="1"/>
      <w:numFmt w:val="bullet"/>
      <w:lvlText w:val="•"/>
      <w:lvlJc w:val="left"/>
      <w:pPr>
        <w:tabs>
          <w:tab w:val="num" w:pos="2160"/>
        </w:tabs>
        <w:ind w:left="2160" w:hanging="360"/>
      </w:pPr>
      <w:rPr>
        <w:rFonts w:ascii="Work Sans Light" w:hAnsi="Work Sans Light" w:hint="default"/>
      </w:rPr>
    </w:lvl>
    <w:lvl w:ilvl="3" w:tplc="E90636B8" w:tentative="1">
      <w:start w:val="1"/>
      <w:numFmt w:val="bullet"/>
      <w:lvlText w:val="•"/>
      <w:lvlJc w:val="left"/>
      <w:pPr>
        <w:tabs>
          <w:tab w:val="num" w:pos="2880"/>
        </w:tabs>
        <w:ind w:left="2880" w:hanging="360"/>
      </w:pPr>
      <w:rPr>
        <w:rFonts w:ascii="Work Sans Light" w:hAnsi="Work Sans Light" w:hint="default"/>
      </w:rPr>
    </w:lvl>
    <w:lvl w:ilvl="4" w:tplc="83386664" w:tentative="1">
      <w:start w:val="1"/>
      <w:numFmt w:val="bullet"/>
      <w:lvlText w:val="•"/>
      <w:lvlJc w:val="left"/>
      <w:pPr>
        <w:tabs>
          <w:tab w:val="num" w:pos="3600"/>
        </w:tabs>
        <w:ind w:left="3600" w:hanging="360"/>
      </w:pPr>
      <w:rPr>
        <w:rFonts w:ascii="Work Sans Light" w:hAnsi="Work Sans Light" w:hint="default"/>
      </w:rPr>
    </w:lvl>
    <w:lvl w:ilvl="5" w:tplc="9092CFD4" w:tentative="1">
      <w:start w:val="1"/>
      <w:numFmt w:val="bullet"/>
      <w:lvlText w:val="•"/>
      <w:lvlJc w:val="left"/>
      <w:pPr>
        <w:tabs>
          <w:tab w:val="num" w:pos="4320"/>
        </w:tabs>
        <w:ind w:left="4320" w:hanging="360"/>
      </w:pPr>
      <w:rPr>
        <w:rFonts w:ascii="Work Sans Light" w:hAnsi="Work Sans Light" w:hint="default"/>
      </w:rPr>
    </w:lvl>
    <w:lvl w:ilvl="6" w:tplc="B43295A6" w:tentative="1">
      <w:start w:val="1"/>
      <w:numFmt w:val="bullet"/>
      <w:lvlText w:val="•"/>
      <w:lvlJc w:val="left"/>
      <w:pPr>
        <w:tabs>
          <w:tab w:val="num" w:pos="5040"/>
        </w:tabs>
        <w:ind w:left="5040" w:hanging="360"/>
      </w:pPr>
      <w:rPr>
        <w:rFonts w:ascii="Work Sans Light" w:hAnsi="Work Sans Light" w:hint="default"/>
      </w:rPr>
    </w:lvl>
    <w:lvl w:ilvl="7" w:tplc="71C29CA4" w:tentative="1">
      <w:start w:val="1"/>
      <w:numFmt w:val="bullet"/>
      <w:lvlText w:val="•"/>
      <w:lvlJc w:val="left"/>
      <w:pPr>
        <w:tabs>
          <w:tab w:val="num" w:pos="5760"/>
        </w:tabs>
        <w:ind w:left="5760" w:hanging="360"/>
      </w:pPr>
      <w:rPr>
        <w:rFonts w:ascii="Work Sans Light" w:hAnsi="Work Sans Light" w:hint="default"/>
      </w:rPr>
    </w:lvl>
    <w:lvl w:ilvl="8" w:tplc="B372C15C" w:tentative="1">
      <w:start w:val="1"/>
      <w:numFmt w:val="bullet"/>
      <w:lvlText w:val="•"/>
      <w:lvlJc w:val="left"/>
      <w:pPr>
        <w:tabs>
          <w:tab w:val="num" w:pos="6480"/>
        </w:tabs>
        <w:ind w:left="6480" w:hanging="360"/>
      </w:pPr>
      <w:rPr>
        <w:rFonts w:ascii="Work Sans Light" w:hAnsi="Work Sans Light" w:hint="default"/>
      </w:rPr>
    </w:lvl>
  </w:abstractNum>
  <w:abstractNum w:abstractNumId="25" w15:restartNumberingAfterBreak="0">
    <w:nsid w:val="57022794"/>
    <w:multiLevelType w:val="hybridMultilevel"/>
    <w:tmpl w:val="EC8425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7285CE0"/>
    <w:multiLevelType w:val="hybridMultilevel"/>
    <w:tmpl w:val="B278197A"/>
    <w:lvl w:ilvl="0" w:tplc="C2327284">
      <w:start w:val="1"/>
      <w:numFmt w:val="bullet"/>
      <w:lvlText w:val="•"/>
      <w:lvlJc w:val="left"/>
      <w:pPr>
        <w:tabs>
          <w:tab w:val="num" w:pos="720"/>
        </w:tabs>
        <w:ind w:left="720" w:hanging="360"/>
      </w:pPr>
      <w:rPr>
        <w:rFonts w:ascii="Work Sans Light" w:hAnsi="Work Sans Light" w:hint="default"/>
      </w:rPr>
    </w:lvl>
    <w:lvl w:ilvl="1" w:tplc="9B56D4D2">
      <w:start w:val="1"/>
      <w:numFmt w:val="bullet"/>
      <w:lvlText w:val="•"/>
      <w:lvlJc w:val="left"/>
      <w:pPr>
        <w:tabs>
          <w:tab w:val="num" w:pos="1440"/>
        </w:tabs>
        <w:ind w:left="1440" w:hanging="360"/>
      </w:pPr>
      <w:rPr>
        <w:rFonts w:ascii="Work Sans Light" w:hAnsi="Work Sans Light" w:hint="default"/>
      </w:rPr>
    </w:lvl>
    <w:lvl w:ilvl="2" w:tplc="2E3C0734">
      <w:start w:val="1"/>
      <w:numFmt w:val="bullet"/>
      <w:lvlText w:val="•"/>
      <w:lvlJc w:val="left"/>
      <w:pPr>
        <w:tabs>
          <w:tab w:val="num" w:pos="2160"/>
        </w:tabs>
        <w:ind w:left="2160" w:hanging="360"/>
      </w:pPr>
      <w:rPr>
        <w:rFonts w:ascii="Work Sans Light" w:hAnsi="Work Sans Light" w:hint="default"/>
      </w:rPr>
    </w:lvl>
    <w:lvl w:ilvl="3" w:tplc="93BAC7E0">
      <w:start w:val="1"/>
      <w:numFmt w:val="bullet"/>
      <w:lvlText w:val="•"/>
      <w:lvlJc w:val="left"/>
      <w:pPr>
        <w:tabs>
          <w:tab w:val="num" w:pos="2880"/>
        </w:tabs>
        <w:ind w:left="2880" w:hanging="360"/>
      </w:pPr>
      <w:rPr>
        <w:rFonts w:ascii="Work Sans Light" w:hAnsi="Work Sans Light" w:hint="default"/>
      </w:rPr>
    </w:lvl>
    <w:lvl w:ilvl="4" w:tplc="8A346ED4">
      <w:start w:val="1"/>
      <w:numFmt w:val="bullet"/>
      <w:lvlText w:val="•"/>
      <w:lvlJc w:val="left"/>
      <w:pPr>
        <w:tabs>
          <w:tab w:val="num" w:pos="3600"/>
        </w:tabs>
        <w:ind w:left="3600" w:hanging="360"/>
      </w:pPr>
      <w:rPr>
        <w:rFonts w:ascii="Work Sans Light" w:hAnsi="Work Sans Light" w:hint="default"/>
      </w:rPr>
    </w:lvl>
    <w:lvl w:ilvl="5" w:tplc="499E993E">
      <w:start w:val="1"/>
      <w:numFmt w:val="bullet"/>
      <w:lvlText w:val="•"/>
      <w:lvlJc w:val="left"/>
      <w:pPr>
        <w:tabs>
          <w:tab w:val="num" w:pos="4320"/>
        </w:tabs>
        <w:ind w:left="4320" w:hanging="360"/>
      </w:pPr>
      <w:rPr>
        <w:rFonts w:ascii="Work Sans Light" w:hAnsi="Work Sans Light" w:hint="default"/>
      </w:rPr>
    </w:lvl>
    <w:lvl w:ilvl="6" w:tplc="7A9C2A78">
      <w:start w:val="1"/>
      <w:numFmt w:val="bullet"/>
      <w:lvlText w:val="•"/>
      <w:lvlJc w:val="left"/>
      <w:pPr>
        <w:tabs>
          <w:tab w:val="num" w:pos="5040"/>
        </w:tabs>
        <w:ind w:left="5040" w:hanging="360"/>
      </w:pPr>
      <w:rPr>
        <w:rFonts w:ascii="Work Sans Light" w:hAnsi="Work Sans Light" w:hint="default"/>
      </w:rPr>
    </w:lvl>
    <w:lvl w:ilvl="7" w:tplc="9D76633C">
      <w:start w:val="1"/>
      <w:numFmt w:val="bullet"/>
      <w:lvlText w:val="•"/>
      <w:lvlJc w:val="left"/>
      <w:pPr>
        <w:tabs>
          <w:tab w:val="num" w:pos="5760"/>
        </w:tabs>
        <w:ind w:left="5760" w:hanging="360"/>
      </w:pPr>
      <w:rPr>
        <w:rFonts w:ascii="Work Sans Light" w:hAnsi="Work Sans Light" w:hint="default"/>
      </w:rPr>
    </w:lvl>
    <w:lvl w:ilvl="8" w:tplc="8556AE84">
      <w:start w:val="1"/>
      <w:numFmt w:val="bullet"/>
      <w:lvlText w:val="•"/>
      <w:lvlJc w:val="left"/>
      <w:pPr>
        <w:tabs>
          <w:tab w:val="num" w:pos="6480"/>
        </w:tabs>
        <w:ind w:left="6480" w:hanging="360"/>
      </w:pPr>
      <w:rPr>
        <w:rFonts w:ascii="Work Sans Light" w:hAnsi="Work Sans Light" w:hint="default"/>
      </w:rPr>
    </w:lvl>
  </w:abstractNum>
  <w:abstractNum w:abstractNumId="27" w15:restartNumberingAfterBreak="0">
    <w:nsid w:val="57E52D70"/>
    <w:multiLevelType w:val="hybridMultilevel"/>
    <w:tmpl w:val="98BE1740"/>
    <w:lvl w:ilvl="0" w:tplc="3962B570">
      <w:start w:val="1"/>
      <w:numFmt w:val="decimal"/>
      <w:lvlText w:val="%1."/>
      <w:lvlJc w:val="left"/>
      <w:pPr>
        <w:tabs>
          <w:tab w:val="num" w:pos="720"/>
        </w:tabs>
        <w:ind w:left="720" w:hanging="360"/>
      </w:pPr>
    </w:lvl>
    <w:lvl w:ilvl="1" w:tplc="1D2096C8" w:tentative="1">
      <w:start w:val="1"/>
      <w:numFmt w:val="decimal"/>
      <w:lvlText w:val="%2."/>
      <w:lvlJc w:val="left"/>
      <w:pPr>
        <w:tabs>
          <w:tab w:val="num" w:pos="1440"/>
        </w:tabs>
        <w:ind w:left="1440" w:hanging="360"/>
      </w:pPr>
    </w:lvl>
    <w:lvl w:ilvl="2" w:tplc="1FE035A0" w:tentative="1">
      <w:start w:val="1"/>
      <w:numFmt w:val="decimal"/>
      <w:lvlText w:val="%3."/>
      <w:lvlJc w:val="left"/>
      <w:pPr>
        <w:tabs>
          <w:tab w:val="num" w:pos="2160"/>
        </w:tabs>
        <w:ind w:left="2160" w:hanging="360"/>
      </w:pPr>
    </w:lvl>
    <w:lvl w:ilvl="3" w:tplc="95C2990E" w:tentative="1">
      <w:start w:val="1"/>
      <w:numFmt w:val="decimal"/>
      <w:lvlText w:val="%4."/>
      <w:lvlJc w:val="left"/>
      <w:pPr>
        <w:tabs>
          <w:tab w:val="num" w:pos="2880"/>
        </w:tabs>
        <w:ind w:left="2880" w:hanging="360"/>
      </w:pPr>
    </w:lvl>
    <w:lvl w:ilvl="4" w:tplc="2A70602A" w:tentative="1">
      <w:start w:val="1"/>
      <w:numFmt w:val="decimal"/>
      <w:lvlText w:val="%5."/>
      <w:lvlJc w:val="left"/>
      <w:pPr>
        <w:tabs>
          <w:tab w:val="num" w:pos="3600"/>
        </w:tabs>
        <w:ind w:left="3600" w:hanging="360"/>
      </w:pPr>
    </w:lvl>
    <w:lvl w:ilvl="5" w:tplc="91DAD53C" w:tentative="1">
      <w:start w:val="1"/>
      <w:numFmt w:val="decimal"/>
      <w:lvlText w:val="%6."/>
      <w:lvlJc w:val="left"/>
      <w:pPr>
        <w:tabs>
          <w:tab w:val="num" w:pos="4320"/>
        </w:tabs>
        <w:ind w:left="4320" w:hanging="360"/>
      </w:pPr>
    </w:lvl>
    <w:lvl w:ilvl="6" w:tplc="FF74CF2C" w:tentative="1">
      <w:start w:val="1"/>
      <w:numFmt w:val="decimal"/>
      <w:lvlText w:val="%7."/>
      <w:lvlJc w:val="left"/>
      <w:pPr>
        <w:tabs>
          <w:tab w:val="num" w:pos="5040"/>
        </w:tabs>
        <w:ind w:left="5040" w:hanging="360"/>
      </w:pPr>
    </w:lvl>
    <w:lvl w:ilvl="7" w:tplc="3F38C9B4" w:tentative="1">
      <w:start w:val="1"/>
      <w:numFmt w:val="decimal"/>
      <w:lvlText w:val="%8."/>
      <w:lvlJc w:val="left"/>
      <w:pPr>
        <w:tabs>
          <w:tab w:val="num" w:pos="5760"/>
        </w:tabs>
        <w:ind w:left="5760" w:hanging="360"/>
      </w:pPr>
    </w:lvl>
    <w:lvl w:ilvl="8" w:tplc="858CCCB0" w:tentative="1">
      <w:start w:val="1"/>
      <w:numFmt w:val="decimal"/>
      <w:lvlText w:val="%9."/>
      <w:lvlJc w:val="left"/>
      <w:pPr>
        <w:tabs>
          <w:tab w:val="num" w:pos="6480"/>
        </w:tabs>
        <w:ind w:left="6480" w:hanging="360"/>
      </w:pPr>
    </w:lvl>
  </w:abstractNum>
  <w:abstractNum w:abstractNumId="28" w15:restartNumberingAfterBreak="0">
    <w:nsid w:val="68206BF7"/>
    <w:multiLevelType w:val="hybridMultilevel"/>
    <w:tmpl w:val="CAF6F6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8DB68D4"/>
    <w:multiLevelType w:val="hybridMultilevel"/>
    <w:tmpl w:val="B2ACECD4"/>
    <w:lvl w:ilvl="0" w:tplc="417ED77A">
      <w:start w:val="1"/>
      <w:numFmt w:val="bullet"/>
      <w:lvlText w:val="•"/>
      <w:lvlJc w:val="left"/>
      <w:pPr>
        <w:tabs>
          <w:tab w:val="num" w:pos="720"/>
        </w:tabs>
        <w:ind w:left="720" w:hanging="360"/>
      </w:pPr>
      <w:rPr>
        <w:rFonts w:ascii="Work Sans Light" w:hAnsi="Work Sans Light" w:hint="default"/>
      </w:rPr>
    </w:lvl>
    <w:lvl w:ilvl="1" w:tplc="0CEE6924" w:tentative="1">
      <w:start w:val="1"/>
      <w:numFmt w:val="bullet"/>
      <w:lvlText w:val="•"/>
      <w:lvlJc w:val="left"/>
      <w:pPr>
        <w:tabs>
          <w:tab w:val="num" w:pos="1440"/>
        </w:tabs>
        <w:ind w:left="1440" w:hanging="360"/>
      </w:pPr>
      <w:rPr>
        <w:rFonts w:ascii="Work Sans Light" w:hAnsi="Work Sans Light" w:hint="default"/>
      </w:rPr>
    </w:lvl>
    <w:lvl w:ilvl="2" w:tplc="2B301412" w:tentative="1">
      <w:start w:val="1"/>
      <w:numFmt w:val="bullet"/>
      <w:lvlText w:val="•"/>
      <w:lvlJc w:val="left"/>
      <w:pPr>
        <w:tabs>
          <w:tab w:val="num" w:pos="2160"/>
        </w:tabs>
        <w:ind w:left="2160" w:hanging="360"/>
      </w:pPr>
      <w:rPr>
        <w:rFonts w:ascii="Work Sans Light" w:hAnsi="Work Sans Light" w:hint="default"/>
      </w:rPr>
    </w:lvl>
    <w:lvl w:ilvl="3" w:tplc="51209E26" w:tentative="1">
      <w:start w:val="1"/>
      <w:numFmt w:val="bullet"/>
      <w:lvlText w:val="•"/>
      <w:lvlJc w:val="left"/>
      <w:pPr>
        <w:tabs>
          <w:tab w:val="num" w:pos="2880"/>
        </w:tabs>
        <w:ind w:left="2880" w:hanging="360"/>
      </w:pPr>
      <w:rPr>
        <w:rFonts w:ascii="Work Sans Light" w:hAnsi="Work Sans Light" w:hint="default"/>
      </w:rPr>
    </w:lvl>
    <w:lvl w:ilvl="4" w:tplc="9C6095FC" w:tentative="1">
      <w:start w:val="1"/>
      <w:numFmt w:val="bullet"/>
      <w:lvlText w:val="•"/>
      <w:lvlJc w:val="left"/>
      <w:pPr>
        <w:tabs>
          <w:tab w:val="num" w:pos="3600"/>
        </w:tabs>
        <w:ind w:left="3600" w:hanging="360"/>
      </w:pPr>
      <w:rPr>
        <w:rFonts w:ascii="Work Sans Light" w:hAnsi="Work Sans Light" w:hint="default"/>
      </w:rPr>
    </w:lvl>
    <w:lvl w:ilvl="5" w:tplc="8F24D2FA" w:tentative="1">
      <w:start w:val="1"/>
      <w:numFmt w:val="bullet"/>
      <w:lvlText w:val="•"/>
      <w:lvlJc w:val="left"/>
      <w:pPr>
        <w:tabs>
          <w:tab w:val="num" w:pos="4320"/>
        </w:tabs>
        <w:ind w:left="4320" w:hanging="360"/>
      </w:pPr>
      <w:rPr>
        <w:rFonts w:ascii="Work Sans Light" w:hAnsi="Work Sans Light" w:hint="default"/>
      </w:rPr>
    </w:lvl>
    <w:lvl w:ilvl="6" w:tplc="4D263218" w:tentative="1">
      <w:start w:val="1"/>
      <w:numFmt w:val="bullet"/>
      <w:lvlText w:val="•"/>
      <w:lvlJc w:val="left"/>
      <w:pPr>
        <w:tabs>
          <w:tab w:val="num" w:pos="5040"/>
        </w:tabs>
        <w:ind w:left="5040" w:hanging="360"/>
      </w:pPr>
      <w:rPr>
        <w:rFonts w:ascii="Work Sans Light" w:hAnsi="Work Sans Light" w:hint="default"/>
      </w:rPr>
    </w:lvl>
    <w:lvl w:ilvl="7" w:tplc="4D4CB2DC" w:tentative="1">
      <w:start w:val="1"/>
      <w:numFmt w:val="bullet"/>
      <w:lvlText w:val="•"/>
      <w:lvlJc w:val="left"/>
      <w:pPr>
        <w:tabs>
          <w:tab w:val="num" w:pos="5760"/>
        </w:tabs>
        <w:ind w:left="5760" w:hanging="360"/>
      </w:pPr>
      <w:rPr>
        <w:rFonts w:ascii="Work Sans Light" w:hAnsi="Work Sans Light" w:hint="default"/>
      </w:rPr>
    </w:lvl>
    <w:lvl w:ilvl="8" w:tplc="5106A982" w:tentative="1">
      <w:start w:val="1"/>
      <w:numFmt w:val="bullet"/>
      <w:lvlText w:val="•"/>
      <w:lvlJc w:val="left"/>
      <w:pPr>
        <w:tabs>
          <w:tab w:val="num" w:pos="6480"/>
        </w:tabs>
        <w:ind w:left="6480" w:hanging="360"/>
      </w:pPr>
      <w:rPr>
        <w:rFonts w:ascii="Work Sans Light" w:hAnsi="Work Sans Light" w:hint="default"/>
      </w:rPr>
    </w:lvl>
  </w:abstractNum>
  <w:abstractNum w:abstractNumId="30" w15:restartNumberingAfterBreak="0">
    <w:nsid w:val="6F9B6FE7"/>
    <w:multiLevelType w:val="hybridMultilevel"/>
    <w:tmpl w:val="5F76C02E"/>
    <w:lvl w:ilvl="0" w:tplc="45926188">
      <w:start w:val="1"/>
      <w:numFmt w:val="bullet"/>
      <w:lvlText w:val="•"/>
      <w:lvlJc w:val="left"/>
      <w:pPr>
        <w:tabs>
          <w:tab w:val="num" w:pos="720"/>
        </w:tabs>
        <w:ind w:left="720" w:hanging="360"/>
      </w:pPr>
      <w:rPr>
        <w:rFonts w:ascii="Work Sans Light" w:hAnsi="Work Sans Light" w:hint="default"/>
      </w:rPr>
    </w:lvl>
    <w:lvl w:ilvl="1" w:tplc="1EFCF4CE" w:tentative="1">
      <w:start w:val="1"/>
      <w:numFmt w:val="bullet"/>
      <w:lvlText w:val="•"/>
      <w:lvlJc w:val="left"/>
      <w:pPr>
        <w:tabs>
          <w:tab w:val="num" w:pos="1440"/>
        </w:tabs>
        <w:ind w:left="1440" w:hanging="360"/>
      </w:pPr>
      <w:rPr>
        <w:rFonts w:ascii="Work Sans Light" w:hAnsi="Work Sans Light" w:hint="default"/>
      </w:rPr>
    </w:lvl>
    <w:lvl w:ilvl="2" w:tplc="2064FBDE" w:tentative="1">
      <w:start w:val="1"/>
      <w:numFmt w:val="bullet"/>
      <w:lvlText w:val="•"/>
      <w:lvlJc w:val="left"/>
      <w:pPr>
        <w:tabs>
          <w:tab w:val="num" w:pos="2160"/>
        </w:tabs>
        <w:ind w:left="2160" w:hanging="360"/>
      </w:pPr>
      <w:rPr>
        <w:rFonts w:ascii="Work Sans Light" w:hAnsi="Work Sans Light" w:hint="default"/>
      </w:rPr>
    </w:lvl>
    <w:lvl w:ilvl="3" w:tplc="3D7AD640" w:tentative="1">
      <w:start w:val="1"/>
      <w:numFmt w:val="bullet"/>
      <w:lvlText w:val="•"/>
      <w:lvlJc w:val="left"/>
      <w:pPr>
        <w:tabs>
          <w:tab w:val="num" w:pos="2880"/>
        </w:tabs>
        <w:ind w:left="2880" w:hanging="360"/>
      </w:pPr>
      <w:rPr>
        <w:rFonts w:ascii="Work Sans Light" w:hAnsi="Work Sans Light" w:hint="default"/>
      </w:rPr>
    </w:lvl>
    <w:lvl w:ilvl="4" w:tplc="F21CAD32" w:tentative="1">
      <w:start w:val="1"/>
      <w:numFmt w:val="bullet"/>
      <w:lvlText w:val="•"/>
      <w:lvlJc w:val="left"/>
      <w:pPr>
        <w:tabs>
          <w:tab w:val="num" w:pos="3600"/>
        </w:tabs>
        <w:ind w:left="3600" w:hanging="360"/>
      </w:pPr>
      <w:rPr>
        <w:rFonts w:ascii="Work Sans Light" w:hAnsi="Work Sans Light" w:hint="default"/>
      </w:rPr>
    </w:lvl>
    <w:lvl w:ilvl="5" w:tplc="0DE446E6" w:tentative="1">
      <w:start w:val="1"/>
      <w:numFmt w:val="bullet"/>
      <w:lvlText w:val="•"/>
      <w:lvlJc w:val="left"/>
      <w:pPr>
        <w:tabs>
          <w:tab w:val="num" w:pos="4320"/>
        </w:tabs>
        <w:ind w:left="4320" w:hanging="360"/>
      </w:pPr>
      <w:rPr>
        <w:rFonts w:ascii="Work Sans Light" w:hAnsi="Work Sans Light" w:hint="default"/>
      </w:rPr>
    </w:lvl>
    <w:lvl w:ilvl="6" w:tplc="33C68520" w:tentative="1">
      <w:start w:val="1"/>
      <w:numFmt w:val="bullet"/>
      <w:lvlText w:val="•"/>
      <w:lvlJc w:val="left"/>
      <w:pPr>
        <w:tabs>
          <w:tab w:val="num" w:pos="5040"/>
        </w:tabs>
        <w:ind w:left="5040" w:hanging="360"/>
      </w:pPr>
      <w:rPr>
        <w:rFonts w:ascii="Work Sans Light" w:hAnsi="Work Sans Light" w:hint="default"/>
      </w:rPr>
    </w:lvl>
    <w:lvl w:ilvl="7" w:tplc="A5D4342C" w:tentative="1">
      <w:start w:val="1"/>
      <w:numFmt w:val="bullet"/>
      <w:lvlText w:val="•"/>
      <w:lvlJc w:val="left"/>
      <w:pPr>
        <w:tabs>
          <w:tab w:val="num" w:pos="5760"/>
        </w:tabs>
        <w:ind w:left="5760" w:hanging="360"/>
      </w:pPr>
      <w:rPr>
        <w:rFonts w:ascii="Work Sans Light" w:hAnsi="Work Sans Light" w:hint="default"/>
      </w:rPr>
    </w:lvl>
    <w:lvl w:ilvl="8" w:tplc="DE8E8DC2" w:tentative="1">
      <w:start w:val="1"/>
      <w:numFmt w:val="bullet"/>
      <w:lvlText w:val="•"/>
      <w:lvlJc w:val="left"/>
      <w:pPr>
        <w:tabs>
          <w:tab w:val="num" w:pos="6480"/>
        </w:tabs>
        <w:ind w:left="6480" w:hanging="360"/>
      </w:pPr>
      <w:rPr>
        <w:rFonts w:ascii="Work Sans Light" w:hAnsi="Work Sans Light" w:hint="default"/>
      </w:rPr>
    </w:lvl>
  </w:abstractNum>
  <w:abstractNum w:abstractNumId="31" w15:restartNumberingAfterBreak="0">
    <w:nsid w:val="71E11CF2"/>
    <w:multiLevelType w:val="hybridMultilevel"/>
    <w:tmpl w:val="5AB40884"/>
    <w:lvl w:ilvl="0" w:tplc="FCECAFCE">
      <w:start w:val="1"/>
      <w:numFmt w:val="bullet"/>
      <w:lvlText w:val="•"/>
      <w:lvlJc w:val="left"/>
      <w:pPr>
        <w:tabs>
          <w:tab w:val="num" w:pos="720"/>
        </w:tabs>
        <w:ind w:left="720" w:hanging="360"/>
      </w:pPr>
      <w:rPr>
        <w:rFonts w:ascii="Arial" w:hAnsi="Arial" w:hint="default"/>
      </w:rPr>
    </w:lvl>
    <w:lvl w:ilvl="1" w:tplc="256E718C">
      <w:start w:val="62"/>
      <w:numFmt w:val="bullet"/>
      <w:lvlText w:val="•"/>
      <w:lvlJc w:val="left"/>
      <w:pPr>
        <w:tabs>
          <w:tab w:val="num" w:pos="1440"/>
        </w:tabs>
        <w:ind w:left="1440" w:hanging="360"/>
      </w:pPr>
      <w:rPr>
        <w:rFonts w:ascii="Arial" w:hAnsi="Arial" w:hint="default"/>
      </w:rPr>
    </w:lvl>
    <w:lvl w:ilvl="2" w:tplc="98D473EC" w:tentative="1">
      <w:start w:val="1"/>
      <w:numFmt w:val="bullet"/>
      <w:lvlText w:val="•"/>
      <w:lvlJc w:val="left"/>
      <w:pPr>
        <w:tabs>
          <w:tab w:val="num" w:pos="2160"/>
        </w:tabs>
        <w:ind w:left="2160" w:hanging="360"/>
      </w:pPr>
      <w:rPr>
        <w:rFonts w:ascii="Arial" w:hAnsi="Arial" w:hint="default"/>
      </w:rPr>
    </w:lvl>
    <w:lvl w:ilvl="3" w:tplc="9C4EFC98" w:tentative="1">
      <w:start w:val="1"/>
      <w:numFmt w:val="bullet"/>
      <w:lvlText w:val="•"/>
      <w:lvlJc w:val="left"/>
      <w:pPr>
        <w:tabs>
          <w:tab w:val="num" w:pos="2880"/>
        </w:tabs>
        <w:ind w:left="2880" w:hanging="360"/>
      </w:pPr>
      <w:rPr>
        <w:rFonts w:ascii="Arial" w:hAnsi="Arial" w:hint="default"/>
      </w:rPr>
    </w:lvl>
    <w:lvl w:ilvl="4" w:tplc="19DA2918" w:tentative="1">
      <w:start w:val="1"/>
      <w:numFmt w:val="bullet"/>
      <w:lvlText w:val="•"/>
      <w:lvlJc w:val="left"/>
      <w:pPr>
        <w:tabs>
          <w:tab w:val="num" w:pos="3600"/>
        </w:tabs>
        <w:ind w:left="3600" w:hanging="360"/>
      </w:pPr>
      <w:rPr>
        <w:rFonts w:ascii="Arial" w:hAnsi="Arial" w:hint="default"/>
      </w:rPr>
    </w:lvl>
    <w:lvl w:ilvl="5" w:tplc="F1BA197A" w:tentative="1">
      <w:start w:val="1"/>
      <w:numFmt w:val="bullet"/>
      <w:lvlText w:val="•"/>
      <w:lvlJc w:val="left"/>
      <w:pPr>
        <w:tabs>
          <w:tab w:val="num" w:pos="4320"/>
        </w:tabs>
        <w:ind w:left="4320" w:hanging="360"/>
      </w:pPr>
      <w:rPr>
        <w:rFonts w:ascii="Arial" w:hAnsi="Arial" w:hint="default"/>
      </w:rPr>
    </w:lvl>
    <w:lvl w:ilvl="6" w:tplc="BBF401BC" w:tentative="1">
      <w:start w:val="1"/>
      <w:numFmt w:val="bullet"/>
      <w:lvlText w:val="•"/>
      <w:lvlJc w:val="left"/>
      <w:pPr>
        <w:tabs>
          <w:tab w:val="num" w:pos="5040"/>
        </w:tabs>
        <w:ind w:left="5040" w:hanging="360"/>
      </w:pPr>
      <w:rPr>
        <w:rFonts w:ascii="Arial" w:hAnsi="Arial" w:hint="default"/>
      </w:rPr>
    </w:lvl>
    <w:lvl w:ilvl="7" w:tplc="E11EF62A" w:tentative="1">
      <w:start w:val="1"/>
      <w:numFmt w:val="bullet"/>
      <w:lvlText w:val="•"/>
      <w:lvlJc w:val="left"/>
      <w:pPr>
        <w:tabs>
          <w:tab w:val="num" w:pos="5760"/>
        </w:tabs>
        <w:ind w:left="5760" w:hanging="360"/>
      </w:pPr>
      <w:rPr>
        <w:rFonts w:ascii="Arial" w:hAnsi="Arial" w:hint="default"/>
      </w:rPr>
    </w:lvl>
    <w:lvl w:ilvl="8" w:tplc="2B9C680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5CE2756"/>
    <w:multiLevelType w:val="hybridMultilevel"/>
    <w:tmpl w:val="3E325F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9"/>
  </w:num>
  <w:num w:numId="2">
    <w:abstractNumId w:val="28"/>
  </w:num>
  <w:num w:numId="3">
    <w:abstractNumId w:val="14"/>
  </w:num>
  <w:num w:numId="4">
    <w:abstractNumId w:val="29"/>
  </w:num>
  <w:num w:numId="5">
    <w:abstractNumId w:val="24"/>
  </w:num>
  <w:num w:numId="6">
    <w:abstractNumId w:val="0"/>
  </w:num>
  <w:num w:numId="7">
    <w:abstractNumId w:val="12"/>
  </w:num>
  <w:num w:numId="8">
    <w:abstractNumId w:val="2"/>
  </w:num>
  <w:num w:numId="9">
    <w:abstractNumId w:val="4"/>
  </w:num>
  <w:num w:numId="10">
    <w:abstractNumId w:val="20"/>
  </w:num>
  <w:num w:numId="11">
    <w:abstractNumId w:val="6"/>
  </w:num>
  <w:num w:numId="12">
    <w:abstractNumId w:val="11"/>
  </w:num>
  <w:num w:numId="13">
    <w:abstractNumId w:val="27"/>
  </w:num>
  <w:num w:numId="14">
    <w:abstractNumId w:val="31"/>
  </w:num>
  <w:num w:numId="15">
    <w:abstractNumId w:val="13"/>
  </w:num>
  <w:num w:numId="16">
    <w:abstractNumId w:val="5"/>
  </w:num>
  <w:num w:numId="17">
    <w:abstractNumId w:val="17"/>
  </w:num>
  <w:num w:numId="18">
    <w:abstractNumId w:val="30"/>
  </w:num>
  <w:num w:numId="19">
    <w:abstractNumId w:val="18"/>
  </w:num>
  <w:num w:numId="20">
    <w:abstractNumId w:val="10"/>
  </w:num>
  <w:num w:numId="21">
    <w:abstractNumId w:val="21"/>
  </w:num>
  <w:num w:numId="22">
    <w:abstractNumId w:val="3"/>
  </w:num>
  <w:num w:numId="23">
    <w:abstractNumId w:val="8"/>
  </w:num>
  <w:num w:numId="24">
    <w:abstractNumId w:val="26"/>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9"/>
  </w:num>
  <w:num w:numId="28">
    <w:abstractNumId w:val="25"/>
  </w:num>
  <w:num w:numId="29">
    <w:abstractNumId w:val="32"/>
  </w:num>
  <w:num w:numId="30">
    <w:abstractNumId w:val="22"/>
  </w:num>
  <w:num w:numId="31">
    <w:abstractNumId w:val="7"/>
  </w:num>
  <w:num w:numId="32">
    <w:abstractNumId w:val="16"/>
  </w:num>
  <w:num w:numId="3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és Elvira Montealegre Martinez">
    <w15:presenceInfo w15:providerId="AD" w15:userId="S-1-5-21-484763869-963894560-1801674531-16594"/>
  </w15:person>
  <w15:person w15:author="Paula  Andrea Ospina Patino">
    <w15:presenceInfo w15:providerId="None" w15:userId="Paula  Andrea Ospina Patino"/>
  </w15:person>
  <w15:person w15:author="Doris Patricia Baron Cardena">
    <w15:presenceInfo w15:providerId="None" w15:userId="Doris Patricia Baron Carde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B59"/>
    <w:rsid w:val="00000183"/>
    <w:rsid w:val="0000240E"/>
    <w:rsid w:val="00042324"/>
    <w:rsid w:val="00051E43"/>
    <w:rsid w:val="00070DA6"/>
    <w:rsid w:val="00096E97"/>
    <w:rsid w:val="000C4306"/>
    <w:rsid w:val="00111283"/>
    <w:rsid w:val="001D5B40"/>
    <w:rsid w:val="001E2BCF"/>
    <w:rsid w:val="001F202F"/>
    <w:rsid w:val="00203CF9"/>
    <w:rsid w:val="0024516A"/>
    <w:rsid w:val="002D61F7"/>
    <w:rsid w:val="00342643"/>
    <w:rsid w:val="00347204"/>
    <w:rsid w:val="0038324B"/>
    <w:rsid w:val="00406E64"/>
    <w:rsid w:val="004A0F83"/>
    <w:rsid w:val="004A3326"/>
    <w:rsid w:val="004A620E"/>
    <w:rsid w:val="004A73E2"/>
    <w:rsid w:val="00524146"/>
    <w:rsid w:val="00541C03"/>
    <w:rsid w:val="005714DE"/>
    <w:rsid w:val="00571BED"/>
    <w:rsid w:val="00572612"/>
    <w:rsid w:val="00576945"/>
    <w:rsid w:val="006625AF"/>
    <w:rsid w:val="00684784"/>
    <w:rsid w:val="006A4CC7"/>
    <w:rsid w:val="0071442A"/>
    <w:rsid w:val="00726EAF"/>
    <w:rsid w:val="007361FF"/>
    <w:rsid w:val="00740EF5"/>
    <w:rsid w:val="00743DB4"/>
    <w:rsid w:val="00750AD4"/>
    <w:rsid w:val="007571C7"/>
    <w:rsid w:val="007A0BE2"/>
    <w:rsid w:val="007F118C"/>
    <w:rsid w:val="007F544E"/>
    <w:rsid w:val="00807BC3"/>
    <w:rsid w:val="00856384"/>
    <w:rsid w:val="008C05E7"/>
    <w:rsid w:val="00924EAA"/>
    <w:rsid w:val="00A01032"/>
    <w:rsid w:val="00A47127"/>
    <w:rsid w:val="00A55793"/>
    <w:rsid w:val="00AB0E66"/>
    <w:rsid w:val="00AC3D29"/>
    <w:rsid w:val="00AF32E3"/>
    <w:rsid w:val="00B03C7F"/>
    <w:rsid w:val="00B543BB"/>
    <w:rsid w:val="00B75850"/>
    <w:rsid w:val="00C16A3D"/>
    <w:rsid w:val="00C50595"/>
    <w:rsid w:val="00C83D44"/>
    <w:rsid w:val="00C87450"/>
    <w:rsid w:val="00C933E9"/>
    <w:rsid w:val="00C96B59"/>
    <w:rsid w:val="00CA2F59"/>
    <w:rsid w:val="00CC4AFA"/>
    <w:rsid w:val="00CE658B"/>
    <w:rsid w:val="00D515F7"/>
    <w:rsid w:val="00D73D5A"/>
    <w:rsid w:val="00D80B3A"/>
    <w:rsid w:val="00D838CA"/>
    <w:rsid w:val="00DB600A"/>
    <w:rsid w:val="00DD33DE"/>
    <w:rsid w:val="00DE454B"/>
    <w:rsid w:val="00E50D85"/>
    <w:rsid w:val="00EB7E62"/>
    <w:rsid w:val="00EE513D"/>
    <w:rsid w:val="00EF04A8"/>
    <w:rsid w:val="00F46DCC"/>
    <w:rsid w:val="00F5196C"/>
    <w:rsid w:val="00F73162"/>
    <w:rsid w:val="00FE75CC"/>
    <w:rsid w:val="00FE7F96"/>
    <w:rsid w:val="00FF3E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6F4EC"/>
  <w15:chartTrackingRefBased/>
  <w15:docId w15:val="{1D9B0F67-591F-4C3C-85A5-B35AD24A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96B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6B59"/>
  </w:style>
  <w:style w:type="paragraph" w:styleId="Piedepgina">
    <w:name w:val="footer"/>
    <w:basedOn w:val="Normal"/>
    <w:link w:val="PiedepginaCar"/>
    <w:uiPriority w:val="99"/>
    <w:unhideWhenUsed/>
    <w:rsid w:val="00C96B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6B59"/>
  </w:style>
  <w:style w:type="table" w:styleId="Tablaconcuadrcula">
    <w:name w:val="Table Grid"/>
    <w:basedOn w:val="Tablanormal"/>
    <w:uiPriority w:val="39"/>
    <w:rsid w:val="00C96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01032"/>
    <w:pPr>
      <w:ind w:left="720"/>
      <w:contextualSpacing/>
    </w:pPr>
  </w:style>
  <w:style w:type="paragraph" w:styleId="Ttulo">
    <w:name w:val="Title"/>
    <w:basedOn w:val="Normal"/>
    <w:link w:val="TtuloCar"/>
    <w:qFormat/>
    <w:rsid w:val="00A01032"/>
    <w:pPr>
      <w:spacing w:after="0" w:line="240" w:lineRule="auto"/>
      <w:jc w:val="center"/>
    </w:pPr>
    <w:rPr>
      <w:rFonts w:ascii="Arial" w:eastAsia="Times New Roman" w:hAnsi="Arial" w:cs="Times New Roman"/>
      <w:b/>
      <w:noProof/>
      <w:szCs w:val="20"/>
      <w:lang w:val="es-MX" w:eastAsia="es-ES_tradnl"/>
    </w:rPr>
  </w:style>
  <w:style w:type="character" w:customStyle="1" w:styleId="TtuloCar">
    <w:name w:val="Título Car"/>
    <w:basedOn w:val="Fuentedeprrafopredeter"/>
    <w:link w:val="Ttulo"/>
    <w:rsid w:val="00A01032"/>
    <w:rPr>
      <w:rFonts w:ascii="Arial" w:eastAsia="Times New Roman" w:hAnsi="Arial" w:cs="Times New Roman"/>
      <w:b/>
      <w:noProof/>
      <w:szCs w:val="20"/>
      <w:lang w:val="es-MX" w:eastAsia="es-ES_tradnl"/>
    </w:rPr>
  </w:style>
  <w:style w:type="paragraph" w:customStyle="1" w:styleId="Default">
    <w:name w:val="Default"/>
    <w:rsid w:val="00A01032"/>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726EA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1D5B40"/>
    <w:rPr>
      <w:sz w:val="16"/>
      <w:szCs w:val="16"/>
    </w:rPr>
  </w:style>
  <w:style w:type="paragraph" w:styleId="Textocomentario">
    <w:name w:val="annotation text"/>
    <w:basedOn w:val="Normal"/>
    <w:link w:val="TextocomentarioCar"/>
    <w:uiPriority w:val="99"/>
    <w:semiHidden/>
    <w:unhideWhenUsed/>
    <w:rsid w:val="001D5B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D5B40"/>
    <w:rPr>
      <w:sz w:val="20"/>
      <w:szCs w:val="20"/>
    </w:rPr>
  </w:style>
  <w:style w:type="paragraph" w:styleId="Asuntodelcomentario">
    <w:name w:val="annotation subject"/>
    <w:basedOn w:val="Textocomentario"/>
    <w:next w:val="Textocomentario"/>
    <w:link w:val="AsuntodelcomentarioCar"/>
    <w:uiPriority w:val="99"/>
    <w:semiHidden/>
    <w:unhideWhenUsed/>
    <w:rsid w:val="001D5B40"/>
    <w:rPr>
      <w:b/>
      <w:bCs/>
    </w:rPr>
  </w:style>
  <w:style w:type="character" w:customStyle="1" w:styleId="AsuntodelcomentarioCar">
    <w:name w:val="Asunto del comentario Car"/>
    <w:basedOn w:val="TextocomentarioCar"/>
    <w:link w:val="Asuntodelcomentario"/>
    <w:uiPriority w:val="99"/>
    <w:semiHidden/>
    <w:rsid w:val="001D5B40"/>
    <w:rPr>
      <w:b/>
      <w:bCs/>
      <w:sz w:val="20"/>
      <w:szCs w:val="20"/>
    </w:rPr>
  </w:style>
  <w:style w:type="paragraph" w:styleId="Textodeglobo">
    <w:name w:val="Balloon Text"/>
    <w:basedOn w:val="Normal"/>
    <w:link w:val="TextodegloboCar"/>
    <w:uiPriority w:val="99"/>
    <w:semiHidden/>
    <w:unhideWhenUsed/>
    <w:rsid w:val="001D5B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5B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4338</Words>
  <Characters>23859</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Urrego Martínez</dc:creator>
  <cp:keywords/>
  <dc:description/>
  <cp:lastModifiedBy>Paula  Andrea Ospina Patino</cp:lastModifiedBy>
  <cp:revision>3</cp:revision>
  <dcterms:created xsi:type="dcterms:W3CDTF">2018-12-18T20:19:00Z</dcterms:created>
  <dcterms:modified xsi:type="dcterms:W3CDTF">2019-02-01T17:08:00Z</dcterms:modified>
</cp:coreProperties>
</file>